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2E2" w:rsidRPr="00043DD1" w:rsidRDefault="000B6B87" w:rsidP="000B6B87">
      <w:pPr>
        <w:jc w:val="center"/>
        <w:rPr>
          <w:rFonts w:ascii="Times New Roman" w:hAnsi="Times New Roman" w:cs="Times New Roman"/>
          <w:b/>
          <w:sz w:val="24"/>
          <w:szCs w:val="24"/>
        </w:rPr>
      </w:pPr>
      <w:r w:rsidRPr="00043DD1">
        <w:rPr>
          <w:rFonts w:ascii="Times New Roman" w:hAnsi="Times New Roman" w:cs="Times New Roman"/>
          <w:b/>
          <w:sz w:val="24"/>
          <w:szCs w:val="24"/>
        </w:rPr>
        <w:t>Memorandum of Understanding</w:t>
      </w:r>
    </w:p>
    <w:p w:rsidR="00A15910" w:rsidRDefault="00A15910" w:rsidP="0030727E">
      <w:pPr>
        <w:pStyle w:val="BodyText"/>
        <w:ind w:left="101" w:right="127"/>
        <w:rPr>
          <w:rFonts w:cs="Times New Roman"/>
        </w:rPr>
      </w:pPr>
      <w:r w:rsidRPr="00043DD1">
        <w:rPr>
          <w:rFonts w:cs="Times New Roman"/>
        </w:rPr>
        <w:t xml:space="preserve">This Memorandum of Understanding effective </w:t>
      </w:r>
      <w:commentRangeStart w:id="0"/>
      <w:r w:rsidRPr="00043DD1">
        <w:rPr>
          <w:rFonts w:cs="Times New Roman"/>
        </w:rPr>
        <w:t>as of</w:t>
      </w:r>
      <w:r w:rsidR="007C4FDA" w:rsidRPr="00043DD1">
        <w:rPr>
          <w:rFonts w:cs="Times New Roman"/>
        </w:rPr>
        <w:t xml:space="preserve"> June 1,</w:t>
      </w:r>
      <w:r w:rsidRPr="00043DD1">
        <w:rPr>
          <w:rFonts w:cs="Times New Roman"/>
        </w:rPr>
        <w:t xml:space="preserve"> 2015 </w:t>
      </w:r>
      <w:commentRangeEnd w:id="0"/>
      <w:r w:rsidRPr="00043DD1">
        <w:rPr>
          <w:rStyle w:val="CommentReference"/>
          <w:rFonts w:eastAsiaTheme="minorHAnsi" w:cs="Times New Roman"/>
          <w:sz w:val="24"/>
          <w:szCs w:val="24"/>
        </w:rPr>
        <w:commentReference w:id="0"/>
      </w:r>
      <w:r w:rsidRPr="00043DD1">
        <w:rPr>
          <w:rFonts w:cs="Times New Roman"/>
        </w:rPr>
        <w:t xml:space="preserve">is made by </w:t>
      </w:r>
      <w:r w:rsidRPr="0030727E">
        <w:rPr>
          <w:rFonts w:cs="Times New Roman"/>
        </w:rPr>
        <w:t>and</w:t>
      </w:r>
      <w:r w:rsidRPr="0030727E">
        <w:rPr>
          <w:rFonts w:cs="Times New Roman"/>
          <w:spacing w:val="-17"/>
        </w:rPr>
        <w:t xml:space="preserve"> </w:t>
      </w:r>
      <w:r w:rsidRPr="0030727E">
        <w:rPr>
          <w:rFonts w:cs="Times New Roman"/>
        </w:rPr>
        <w:t>between Senscio Systems, Inc. (“Senscio”), having its principal place of business</w:t>
      </w:r>
      <w:r w:rsidRPr="0030727E">
        <w:rPr>
          <w:rFonts w:cs="Times New Roman"/>
          <w:spacing w:val="-14"/>
        </w:rPr>
        <w:t xml:space="preserve"> </w:t>
      </w:r>
      <w:r w:rsidRPr="0030727E">
        <w:rPr>
          <w:rFonts w:cs="Times New Roman"/>
        </w:rPr>
        <w:t>at</w:t>
      </w:r>
      <w:r w:rsidRPr="0030727E">
        <w:rPr>
          <w:rFonts w:cs="Times New Roman"/>
          <w:spacing w:val="-1"/>
        </w:rPr>
        <w:t xml:space="preserve"> </w:t>
      </w:r>
      <w:r w:rsidRPr="0030727E">
        <w:rPr>
          <w:rFonts w:cs="Times New Roman"/>
        </w:rPr>
        <w:t>1740 Massachusetts Ave., Boxborough, MA 01719, and South Dakota Parent Connection, Inc.</w:t>
      </w:r>
      <w:r w:rsidRPr="0030727E">
        <w:rPr>
          <w:rFonts w:cs="Times New Roman"/>
          <w:spacing w:val="-13"/>
        </w:rPr>
        <w:t xml:space="preserve"> </w:t>
      </w:r>
      <w:r w:rsidRPr="004B2932">
        <w:rPr>
          <w:rFonts w:cs="Times New Roman"/>
        </w:rPr>
        <w:t>(“SDPC”), a non-profit corporation organized in South Dakota, having its principal place</w:t>
      </w:r>
      <w:r w:rsidRPr="004B2932">
        <w:rPr>
          <w:rFonts w:cs="Times New Roman"/>
          <w:spacing w:val="-19"/>
        </w:rPr>
        <w:t xml:space="preserve"> </w:t>
      </w:r>
      <w:r w:rsidRPr="004B2932">
        <w:rPr>
          <w:rFonts w:cs="Times New Roman"/>
        </w:rPr>
        <w:t>of business at 3701 West 49</w:t>
      </w:r>
      <w:proofErr w:type="spellStart"/>
      <w:r w:rsidRPr="00043DD1">
        <w:rPr>
          <w:rFonts w:cs="Times New Roman"/>
          <w:position w:val="9"/>
        </w:rPr>
        <w:t>th</w:t>
      </w:r>
      <w:proofErr w:type="spellEnd"/>
      <w:r w:rsidRPr="00043DD1">
        <w:rPr>
          <w:rFonts w:cs="Times New Roman"/>
          <w:position w:val="9"/>
        </w:rPr>
        <w:t xml:space="preserve"> </w:t>
      </w:r>
      <w:r w:rsidRPr="00043DD1">
        <w:rPr>
          <w:rFonts w:cs="Times New Roman"/>
        </w:rPr>
        <w:t>Street, Suite 102, Sioux Falls, SD</w:t>
      </w:r>
      <w:r w:rsidRPr="00043DD1">
        <w:rPr>
          <w:rFonts w:cs="Times New Roman"/>
          <w:spacing w:val="10"/>
        </w:rPr>
        <w:t xml:space="preserve"> </w:t>
      </w:r>
      <w:r w:rsidRPr="00043DD1">
        <w:rPr>
          <w:rFonts w:cs="Times New Roman"/>
        </w:rPr>
        <w:t>57106.</w:t>
      </w:r>
    </w:p>
    <w:p w:rsidR="0030727E" w:rsidRPr="0030727E" w:rsidRDefault="0030727E" w:rsidP="0030727E">
      <w:pPr>
        <w:pStyle w:val="BodyText"/>
        <w:ind w:left="101" w:right="127"/>
        <w:rPr>
          <w:rFonts w:cs="Times New Roman"/>
        </w:rPr>
      </w:pPr>
    </w:p>
    <w:p w:rsidR="000B6B87" w:rsidRPr="00043DD1" w:rsidRDefault="00411566" w:rsidP="00411566">
      <w:pPr>
        <w:tabs>
          <w:tab w:val="left" w:pos="240"/>
          <w:tab w:val="center" w:pos="4680"/>
        </w:tabs>
        <w:rPr>
          <w:rFonts w:ascii="Times New Roman" w:hAnsi="Times New Roman" w:cs="Times New Roman"/>
          <w:b/>
          <w:sz w:val="24"/>
          <w:szCs w:val="24"/>
        </w:rPr>
      </w:pPr>
      <w:r w:rsidRPr="00043DD1">
        <w:rPr>
          <w:rFonts w:ascii="Times New Roman" w:hAnsi="Times New Roman" w:cs="Times New Roman"/>
          <w:b/>
          <w:sz w:val="24"/>
          <w:szCs w:val="24"/>
        </w:rPr>
        <w:tab/>
      </w:r>
      <w:r w:rsidRPr="00043DD1">
        <w:rPr>
          <w:rFonts w:ascii="Times New Roman" w:hAnsi="Times New Roman" w:cs="Times New Roman"/>
          <w:b/>
          <w:sz w:val="24"/>
          <w:szCs w:val="24"/>
        </w:rPr>
        <w:tab/>
      </w:r>
      <w:r w:rsidR="00A15910" w:rsidRPr="00043DD1">
        <w:rPr>
          <w:rFonts w:ascii="Times New Roman" w:hAnsi="Times New Roman" w:cs="Times New Roman"/>
          <w:b/>
          <w:sz w:val="24"/>
          <w:szCs w:val="24"/>
        </w:rPr>
        <w:t>Recitals</w:t>
      </w:r>
    </w:p>
    <w:p w:rsidR="000B6B87" w:rsidRPr="00043DD1" w:rsidRDefault="000B6B87" w:rsidP="000B6B87">
      <w:pPr>
        <w:rPr>
          <w:rFonts w:ascii="Times New Roman" w:hAnsi="Times New Roman" w:cs="Times New Roman"/>
          <w:sz w:val="24"/>
          <w:szCs w:val="24"/>
        </w:rPr>
      </w:pPr>
      <w:r w:rsidRPr="00043DD1">
        <w:rPr>
          <w:rFonts w:ascii="Times New Roman" w:hAnsi="Times New Roman" w:cs="Times New Roman"/>
          <w:sz w:val="24"/>
          <w:szCs w:val="24"/>
        </w:rPr>
        <w:t>WHEREAS, Senscio and SDPC</w:t>
      </w:r>
      <w:r w:rsidR="00213455" w:rsidRPr="00043DD1">
        <w:rPr>
          <w:rFonts w:ascii="Times New Roman" w:hAnsi="Times New Roman" w:cs="Times New Roman"/>
          <w:sz w:val="24"/>
          <w:szCs w:val="24"/>
        </w:rPr>
        <w:t xml:space="preserve"> </w:t>
      </w:r>
      <w:r w:rsidRPr="00043DD1">
        <w:rPr>
          <w:rFonts w:ascii="Times New Roman" w:hAnsi="Times New Roman" w:cs="Times New Roman"/>
          <w:sz w:val="24"/>
          <w:szCs w:val="24"/>
        </w:rPr>
        <w:t xml:space="preserve">have entered into a </w:t>
      </w:r>
      <w:r w:rsidR="00FE4F5C" w:rsidRPr="00043DD1">
        <w:rPr>
          <w:rFonts w:ascii="Times New Roman" w:hAnsi="Times New Roman" w:cs="Times New Roman"/>
          <w:sz w:val="24"/>
          <w:szCs w:val="24"/>
        </w:rPr>
        <w:t>C</w:t>
      </w:r>
      <w:r w:rsidRPr="00043DD1">
        <w:rPr>
          <w:rFonts w:ascii="Times New Roman" w:hAnsi="Times New Roman" w:cs="Times New Roman"/>
          <w:sz w:val="24"/>
          <w:szCs w:val="24"/>
        </w:rPr>
        <w:t xml:space="preserve">ontract to pilot the </w:t>
      </w:r>
      <w:proofErr w:type="spellStart"/>
      <w:r w:rsidRPr="00043DD1">
        <w:rPr>
          <w:rFonts w:ascii="Times New Roman" w:hAnsi="Times New Roman" w:cs="Times New Roman"/>
          <w:sz w:val="24"/>
          <w:szCs w:val="24"/>
        </w:rPr>
        <w:t>IbisCare</w:t>
      </w:r>
      <w:proofErr w:type="spellEnd"/>
      <w:r w:rsidRPr="00043DD1">
        <w:rPr>
          <w:rFonts w:ascii="Times New Roman" w:hAnsi="Times New Roman" w:cs="Times New Roman"/>
          <w:sz w:val="24"/>
          <w:szCs w:val="24"/>
        </w:rPr>
        <w:t xml:space="preserve"> system</w:t>
      </w:r>
      <w:r w:rsidR="007C4FDA" w:rsidRPr="00043DD1">
        <w:rPr>
          <w:rFonts w:ascii="Times New Roman" w:hAnsi="Times New Roman" w:cs="Times New Roman"/>
          <w:sz w:val="24"/>
          <w:szCs w:val="24"/>
        </w:rPr>
        <w:t xml:space="preserve"> for use with families of children and youth with disabilities and special health care needs</w:t>
      </w:r>
      <w:r w:rsidR="00FE4F5C" w:rsidRPr="00043DD1">
        <w:rPr>
          <w:rFonts w:ascii="Times New Roman" w:hAnsi="Times New Roman" w:cs="Times New Roman"/>
          <w:sz w:val="24"/>
          <w:szCs w:val="24"/>
        </w:rPr>
        <w:t xml:space="preserve"> (the “Contract”)</w:t>
      </w:r>
      <w:r w:rsidRPr="00043DD1">
        <w:rPr>
          <w:rFonts w:ascii="Times New Roman" w:hAnsi="Times New Roman" w:cs="Times New Roman"/>
          <w:sz w:val="24"/>
          <w:szCs w:val="24"/>
        </w:rPr>
        <w:t xml:space="preserve">, </w:t>
      </w:r>
      <w:r w:rsidR="00FE4F5C" w:rsidRPr="00043DD1">
        <w:rPr>
          <w:rFonts w:ascii="Times New Roman" w:hAnsi="Times New Roman" w:cs="Times New Roman"/>
          <w:sz w:val="24"/>
          <w:szCs w:val="24"/>
        </w:rPr>
        <w:t xml:space="preserve">which </w:t>
      </w:r>
      <w:r w:rsidRPr="00043DD1">
        <w:rPr>
          <w:rFonts w:ascii="Times New Roman" w:hAnsi="Times New Roman" w:cs="Times New Roman"/>
          <w:sz w:val="24"/>
          <w:szCs w:val="24"/>
        </w:rPr>
        <w:t>includ</w:t>
      </w:r>
      <w:r w:rsidR="00FE4F5C" w:rsidRPr="00043DD1">
        <w:rPr>
          <w:rFonts w:ascii="Times New Roman" w:hAnsi="Times New Roman" w:cs="Times New Roman"/>
          <w:sz w:val="24"/>
          <w:szCs w:val="24"/>
        </w:rPr>
        <w:t>es</w:t>
      </w:r>
      <w:r w:rsidRPr="00043DD1">
        <w:rPr>
          <w:rFonts w:ascii="Times New Roman" w:hAnsi="Times New Roman" w:cs="Times New Roman"/>
          <w:sz w:val="24"/>
          <w:szCs w:val="24"/>
        </w:rPr>
        <w:t xml:space="preserve"> the co-develop</w:t>
      </w:r>
      <w:r w:rsidR="007C4FDA" w:rsidRPr="00043DD1">
        <w:rPr>
          <w:rFonts w:ascii="Times New Roman" w:hAnsi="Times New Roman" w:cs="Times New Roman"/>
          <w:sz w:val="24"/>
          <w:szCs w:val="24"/>
        </w:rPr>
        <w:t>ment of a</w:t>
      </w:r>
      <w:r w:rsidR="00512483" w:rsidRPr="00043DD1">
        <w:rPr>
          <w:rFonts w:ascii="Times New Roman" w:hAnsi="Times New Roman" w:cs="Times New Roman"/>
          <w:sz w:val="24"/>
          <w:szCs w:val="24"/>
        </w:rPr>
        <w:t xml:space="preserve"> customized</w:t>
      </w:r>
      <w:r w:rsidRPr="00043DD1">
        <w:rPr>
          <w:rFonts w:ascii="Times New Roman" w:hAnsi="Times New Roman" w:cs="Times New Roman"/>
          <w:sz w:val="24"/>
          <w:szCs w:val="24"/>
        </w:rPr>
        <w:t xml:space="preserve"> Document Repository</w:t>
      </w:r>
      <w:r w:rsidR="007C4FDA" w:rsidRPr="00043DD1">
        <w:rPr>
          <w:rFonts w:ascii="Times New Roman" w:hAnsi="Times New Roman" w:cs="Times New Roman"/>
          <w:sz w:val="24"/>
          <w:szCs w:val="24"/>
        </w:rPr>
        <w:t xml:space="preserve"> </w:t>
      </w:r>
      <w:r w:rsidRPr="00043DD1">
        <w:rPr>
          <w:rFonts w:ascii="Times New Roman" w:hAnsi="Times New Roman" w:cs="Times New Roman"/>
          <w:sz w:val="24"/>
          <w:szCs w:val="24"/>
        </w:rPr>
        <w:t xml:space="preserve">with </w:t>
      </w:r>
      <w:r w:rsidR="007C4FDA" w:rsidRPr="00043DD1">
        <w:rPr>
          <w:rFonts w:ascii="Times New Roman" w:hAnsi="Times New Roman" w:cs="Times New Roman"/>
          <w:sz w:val="24"/>
          <w:szCs w:val="24"/>
        </w:rPr>
        <w:t xml:space="preserve">information </w:t>
      </w:r>
      <w:r w:rsidR="00FE4F5C" w:rsidRPr="00043DD1">
        <w:rPr>
          <w:rFonts w:ascii="Times New Roman" w:hAnsi="Times New Roman" w:cs="Times New Roman"/>
          <w:sz w:val="24"/>
          <w:szCs w:val="24"/>
        </w:rPr>
        <w:t>provided by</w:t>
      </w:r>
      <w:r w:rsidR="007C4FDA" w:rsidRPr="00043DD1">
        <w:rPr>
          <w:rFonts w:ascii="Times New Roman" w:hAnsi="Times New Roman" w:cs="Times New Roman"/>
          <w:sz w:val="24"/>
          <w:szCs w:val="24"/>
        </w:rPr>
        <w:t xml:space="preserve"> SDPC and </w:t>
      </w:r>
      <w:r w:rsidRPr="00043DD1">
        <w:rPr>
          <w:rFonts w:ascii="Times New Roman" w:hAnsi="Times New Roman" w:cs="Times New Roman"/>
          <w:sz w:val="24"/>
          <w:szCs w:val="24"/>
        </w:rPr>
        <w:t>up to fifty (50)</w:t>
      </w:r>
      <w:r w:rsidR="007C4FDA" w:rsidRPr="00043DD1">
        <w:rPr>
          <w:rFonts w:ascii="Times New Roman" w:hAnsi="Times New Roman" w:cs="Times New Roman"/>
          <w:sz w:val="24"/>
          <w:szCs w:val="24"/>
        </w:rPr>
        <w:t xml:space="preserve"> of its member</w:t>
      </w:r>
      <w:r w:rsidRPr="00043DD1">
        <w:rPr>
          <w:rFonts w:ascii="Times New Roman" w:hAnsi="Times New Roman" w:cs="Times New Roman"/>
          <w:sz w:val="24"/>
          <w:szCs w:val="24"/>
        </w:rPr>
        <w:t xml:space="preserve"> families in South Dakota</w:t>
      </w:r>
      <w:r w:rsidR="007C4FDA" w:rsidRPr="00043DD1">
        <w:rPr>
          <w:rFonts w:ascii="Times New Roman" w:hAnsi="Times New Roman" w:cs="Times New Roman"/>
          <w:sz w:val="24"/>
          <w:szCs w:val="24"/>
        </w:rPr>
        <w:t xml:space="preserve"> from</w:t>
      </w:r>
      <w:r w:rsidRPr="00043DD1">
        <w:rPr>
          <w:rFonts w:ascii="Times New Roman" w:hAnsi="Times New Roman" w:cs="Times New Roman"/>
          <w:sz w:val="24"/>
          <w:szCs w:val="24"/>
        </w:rPr>
        <w:t xml:space="preserve"> June 1, 2015 through December 31, 2016; and</w:t>
      </w:r>
    </w:p>
    <w:p w:rsidR="000B6B87" w:rsidRPr="00043DD1" w:rsidRDefault="000B6B87" w:rsidP="000B6B87">
      <w:pPr>
        <w:rPr>
          <w:rFonts w:ascii="Times New Roman" w:hAnsi="Times New Roman" w:cs="Times New Roman"/>
          <w:sz w:val="24"/>
          <w:szCs w:val="24"/>
        </w:rPr>
      </w:pPr>
      <w:r w:rsidRPr="00043DD1">
        <w:rPr>
          <w:rFonts w:ascii="Times New Roman" w:hAnsi="Times New Roman" w:cs="Times New Roman"/>
          <w:sz w:val="24"/>
          <w:szCs w:val="24"/>
        </w:rPr>
        <w:t>WHEREAS, Senscio and SDPC have discussed the development of a separate royalty agreement related to the use of the Document Repository in conju</w:t>
      </w:r>
      <w:r w:rsidR="00D627BB" w:rsidRPr="00043DD1">
        <w:rPr>
          <w:rFonts w:ascii="Times New Roman" w:hAnsi="Times New Roman" w:cs="Times New Roman"/>
          <w:sz w:val="24"/>
          <w:szCs w:val="24"/>
        </w:rPr>
        <w:t>n</w:t>
      </w:r>
      <w:r w:rsidRPr="00043DD1">
        <w:rPr>
          <w:rFonts w:ascii="Times New Roman" w:hAnsi="Times New Roman" w:cs="Times New Roman"/>
          <w:sz w:val="24"/>
          <w:szCs w:val="24"/>
        </w:rPr>
        <w:t>ction with the IbisCare Station in its use with</w:t>
      </w:r>
      <w:r w:rsidR="00075708" w:rsidRPr="00043DD1">
        <w:rPr>
          <w:rFonts w:ascii="Times New Roman" w:hAnsi="Times New Roman" w:cs="Times New Roman"/>
          <w:sz w:val="24"/>
          <w:szCs w:val="24"/>
        </w:rPr>
        <w:t xml:space="preserve"> </w:t>
      </w:r>
      <w:r w:rsidRPr="00043DD1">
        <w:rPr>
          <w:rFonts w:ascii="Times New Roman" w:hAnsi="Times New Roman" w:cs="Times New Roman"/>
          <w:sz w:val="24"/>
          <w:szCs w:val="24"/>
        </w:rPr>
        <w:t>families of children and youth with disabilities and special health care needs</w:t>
      </w:r>
      <w:r w:rsidR="00075708">
        <w:rPr>
          <w:rFonts w:ascii="Times New Roman" w:hAnsi="Times New Roman" w:cs="Times New Roman"/>
          <w:sz w:val="24"/>
          <w:szCs w:val="24"/>
        </w:rPr>
        <w:t>, which will</w:t>
      </w:r>
      <w:r w:rsidR="00075708" w:rsidRPr="00043DD1">
        <w:rPr>
          <w:rFonts w:ascii="Times New Roman" w:hAnsi="Times New Roman" w:cs="Times New Roman"/>
          <w:sz w:val="24"/>
          <w:szCs w:val="24"/>
        </w:rPr>
        <w:t xml:space="preserve"> recognize the expertise and contributions of SDPC and its member families to development of the Document Repository</w:t>
      </w:r>
      <w:r w:rsidR="00D627BB" w:rsidRPr="00043DD1">
        <w:rPr>
          <w:rFonts w:ascii="Times New Roman" w:hAnsi="Times New Roman" w:cs="Times New Roman"/>
          <w:sz w:val="24"/>
          <w:szCs w:val="24"/>
        </w:rPr>
        <w:t>;</w:t>
      </w:r>
      <w:r w:rsidR="00512483" w:rsidRPr="00043DD1">
        <w:rPr>
          <w:rFonts w:ascii="Times New Roman" w:hAnsi="Times New Roman" w:cs="Times New Roman"/>
          <w:sz w:val="24"/>
          <w:szCs w:val="24"/>
        </w:rPr>
        <w:t xml:space="preserve"> </w:t>
      </w:r>
      <w:r w:rsidR="00D627BB" w:rsidRPr="00043DD1">
        <w:rPr>
          <w:rFonts w:ascii="Times New Roman" w:hAnsi="Times New Roman" w:cs="Times New Roman"/>
          <w:sz w:val="24"/>
          <w:szCs w:val="24"/>
        </w:rPr>
        <w:t>and</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WHEREAS, Senscio and SDPC have a desire to enter into the Memorandum of Understanding setting forth</w:t>
      </w:r>
      <w:r w:rsidR="00043DD1" w:rsidRPr="00043DD1">
        <w:rPr>
          <w:rFonts w:ascii="Times New Roman" w:hAnsi="Times New Roman" w:cs="Times New Roman"/>
          <w:sz w:val="24"/>
          <w:szCs w:val="24"/>
        </w:rPr>
        <w:t xml:space="preserve"> (</w:t>
      </w:r>
      <w:proofErr w:type="spellStart"/>
      <w:r w:rsidR="00043DD1" w:rsidRPr="00043DD1">
        <w:rPr>
          <w:rFonts w:ascii="Times New Roman" w:hAnsi="Times New Roman" w:cs="Times New Roman"/>
          <w:sz w:val="24"/>
          <w:szCs w:val="24"/>
        </w:rPr>
        <w:t>i</w:t>
      </w:r>
      <w:proofErr w:type="spellEnd"/>
      <w:r w:rsidR="00043DD1" w:rsidRPr="00043DD1">
        <w:rPr>
          <w:rFonts w:ascii="Times New Roman" w:hAnsi="Times New Roman" w:cs="Times New Roman"/>
          <w:sz w:val="24"/>
          <w:szCs w:val="24"/>
        </w:rPr>
        <w:t>)</w:t>
      </w:r>
      <w:r w:rsidRPr="00043DD1">
        <w:rPr>
          <w:rFonts w:ascii="Times New Roman" w:hAnsi="Times New Roman" w:cs="Times New Roman"/>
          <w:sz w:val="24"/>
          <w:szCs w:val="24"/>
        </w:rPr>
        <w:t xml:space="preserve"> the</w:t>
      </w:r>
      <w:r w:rsidR="00512483" w:rsidRPr="00043DD1">
        <w:rPr>
          <w:rFonts w:ascii="Times New Roman" w:hAnsi="Times New Roman" w:cs="Times New Roman"/>
          <w:sz w:val="24"/>
          <w:szCs w:val="24"/>
        </w:rPr>
        <w:t>ir</w:t>
      </w:r>
      <w:r w:rsidR="00FE4F5C" w:rsidRPr="00043DD1">
        <w:rPr>
          <w:rFonts w:ascii="Times New Roman" w:hAnsi="Times New Roman" w:cs="Times New Roman"/>
          <w:sz w:val="24"/>
          <w:szCs w:val="24"/>
        </w:rPr>
        <w:t xml:space="preserve"> agreement to </w:t>
      </w:r>
      <w:r w:rsidR="00512483" w:rsidRPr="00043DD1">
        <w:rPr>
          <w:rFonts w:ascii="Times New Roman" w:hAnsi="Times New Roman" w:cs="Times New Roman"/>
          <w:sz w:val="24"/>
          <w:szCs w:val="24"/>
        </w:rPr>
        <w:t>continue collaborative development of the</w:t>
      </w:r>
      <w:r w:rsidRPr="00043DD1">
        <w:rPr>
          <w:rFonts w:ascii="Times New Roman" w:hAnsi="Times New Roman" w:cs="Times New Roman"/>
          <w:sz w:val="24"/>
          <w:szCs w:val="24"/>
        </w:rPr>
        <w:t xml:space="preserve"> Document Repository</w:t>
      </w:r>
      <w:r w:rsidR="00043DD1" w:rsidRPr="00043DD1">
        <w:rPr>
          <w:rFonts w:ascii="Times New Roman" w:hAnsi="Times New Roman" w:cs="Times New Roman"/>
          <w:sz w:val="24"/>
          <w:szCs w:val="24"/>
        </w:rPr>
        <w:t xml:space="preserve"> with</w:t>
      </w:r>
      <w:r w:rsidR="00FE4F5C" w:rsidRPr="00043DD1">
        <w:rPr>
          <w:rFonts w:ascii="Times New Roman" w:hAnsi="Times New Roman" w:cs="Times New Roman"/>
          <w:sz w:val="24"/>
          <w:szCs w:val="24"/>
        </w:rPr>
        <w:t xml:space="preserve"> the intent to execute a</w:t>
      </w:r>
      <w:r w:rsidR="00512483" w:rsidRPr="00043DD1">
        <w:rPr>
          <w:rFonts w:ascii="Times New Roman" w:hAnsi="Times New Roman" w:cs="Times New Roman"/>
          <w:sz w:val="24"/>
          <w:szCs w:val="24"/>
        </w:rPr>
        <w:t xml:space="preserve"> </w:t>
      </w:r>
      <w:r w:rsidRPr="00043DD1">
        <w:rPr>
          <w:rFonts w:ascii="Times New Roman" w:hAnsi="Times New Roman" w:cs="Times New Roman"/>
          <w:sz w:val="24"/>
          <w:szCs w:val="24"/>
        </w:rPr>
        <w:t>royalty agreement</w:t>
      </w:r>
      <w:r w:rsidR="00FE4F5C" w:rsidRPr="00043DD1">
        <w:rPr>
          <w:rFonts w:ascii="Times New Roman" w:hAnsi="Times New Roman" w:cs="Times New Roman"/>
          <w:sz w:val="24"/>
          <w:szCs w:val="24"/>
        </w:rPr>
        <w:t xml:space="preserve"> </w:t>
      </w:r>
      <w:r w:rsidR="00043DD1" w:rsidRPr="00043DD1">
        <w:rPr>
          <w:rFonts w:ascii="Times New Roman" w:hAnsi="Times New Roman" w:cs="Times New Roman"/>
          <w:sz w:val="24"/>
          <w:szCs w:val="24"/>
        </w:rPr>
        <w:t>and (ii) the time frame for negotiation and execution of the royalty agreement.</w:t>
      </w:r>
    </w:p>
    <w:p w:rsidR="00FE4F5C"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NOW, THEREFORE, it is hereby agreed by and between Senscio and SDPC</w:t>
      </w:r>
      <w:r w:rsidR="00FE4F5C" w:rsidRPr="00043DD1">
        <w:rPr>
          <w:rFonts w:ascii="Times New Roman" w:hAnsi="Times New Roman" w:cs="Times New Roman"/>
          <w:sz w:val="24"/>
          <w:szCs w:val="24"/>
        </w:rPr>
        <w:t>:</w:t>
      </w:r>
    </w:p>
    <w:p w:rsidR="00043DD1" w:rsidRPr="00075708" w:rsidRDefault="00075708" w:rsidP="00075708">
      <w:pPr>
        <w:pStyle w:val="ListParagraph"/>
        <w:numPr>
          <w:ilvl w:val="0"/>
          <w:numId w:val="1"/>
        </w:numPr>
        <w:rPr>
          <w:rFonts w:ascii="Times New Roman" w:hAnsi="Times New Roman" w:cs="Times New Roman"/>
          <w:sz w:val="24"/>
          <w:szCs w:val="24"/>
        </w:rPr>
      </w:pPr>
      <w:r w:rsidRPr="00075708">
        <w:rPr>
          <w:rFonts w:ascii="Times New Roman" w:hAnsi="Times New Roman" w:cs="Times New Roman"/>
          <w:sz w:val="24"/>
          <w:szCs w:val="24"/>
        </w:rPr>
        <w:t>This Memorandum of Understanding is intended by the parties to be a binding contract, enforceable according to its terms.</w:t>
      </w:r>
      <w:r>
        <w:rPr>
          <w:rFonts w:ascii="Times New Roman" w:hAnsi="Times New Roman" w:cs="Times New Roman"/>
          <w:sz w:val="24"/>
          <w:szCs w:val="24"/>
        </w:rPr>
        <w:t xml:space="preserve">  </w:t>
      </w:r>
      <w:r w:rsidR="00043DD1" w:rsidRPr="00075708">
        <w:rPr>
          <w:rFonts w:ascii="Times New Roman" w:hAnsi="Times New Roman" w:cs="Times New Roman"/>
          <w:sz w:val="24"/>
          <w:szCs w:val="24"/>
        </w:rPr>
        <w:t xml:space="preserve">The above Recitals are substantive and are incorporated </w:t>
      </w:r>
      <w:r>
        <w:rPr>
          <w:rFonts w:ascii="Times New Roman" w:hAnsi="Times New Roman" w:cs="Times New Roman"/>
          <w:sz w:val="24"/>
          <w:szCs w:val="24"/>
        </w:rPr>
        <w:t xml:space="preserve">herein </w:t>
      </w:r>
      <w:r w:rsidR="00043DD1" w:rsidRPr="00075708">
        <w:rPr>
          <w:rFonts w:ascii="Times New Roman" w:hAnsi="Times New Roman" w:cs="Times New Roman"/>
          <w:sz w:val="24"/>
          <w:szCs w:val="24"/>
        </w:rPr>
        <w:t xml:space="preserve">as if fully set forth in this paragraph.  </w:t>
      </w:r>
      <w:r w:rsidRPr="00043DD1">
        <w:rPr>
          <w:rFonts w:ascii="Times New Roman" w:hAnsi="Times New Roman" w:cs="Times New Roman"/>
          <w:sz w:val="24"/>
          <w:szCs w:val="24"/>
        </w:rPr>
        <w:t xml:space="preserve">No waiver, alteration or modification of any of the provisions hereof </w:t>
      </w:r>
      <w:r>
        <w:rPr>
          <w:rFonts w:ascii="Times New Roman" w:hAnsi="Times New Roman" w:cs="Times New Roman"/>
          <w:sz w:val="24"/>
          <w:szCs w:val="24"/>
        </w:rPr>
        <w:t>will</w:t>
      </w:r>
      <w:r w:rsidRPr="00043DD1">
        <w:rPr>
          <w:rFonts w:ascii="Times New Roman" w:hAnsi="Times New Roman" w:cs="Times New Roman"/>
          <w:sz w:val="24"/>
          <w:szCs w:val="24"/>
        </w:rPr>
        <w:t xml:space="preserve"> be binding unless mad</w:t>
      </w:r>
      <w:r>
        <w:rPr>
          <w:rFonts w:ascii="Times New Roman" w:hAnsi="Times New Roman" w:cs="Times New Roman"/>
          <w:sz w:val="24"/>
          <w:szCs w:val="24"/>
        </w:rPr>
        <w:t>e in writing and signed by the p</w:t>
      </w:r>
      <w:r w:rsidRPr="00043DD1">
        <w:rPr>
          <w:rFonts w:ascii="Times New Roman" w:hAnsi="Times New Roman" w:cs="Times New Roman"/>
          <w:sz w:val="24"/>
          <w:szCs w:val="24"/>
        </w:rPr>
        <w:t>arties.</w:t>
      </w:r>
      <w:r w:rsidR="00043DD1" w:rsidRPr="00075708">
        <w:rPr>
          <w:rFonts w:ascii="Times New Roman" w:hAnsi="Times New Roman" w:cs="Times New Roman"/>
          <w:sz w:val="24"/>
          <w:szCs w:val="24"/>
        </w:rPr>
        <w:t xml:space="preserve">   </w:t>
      </w:r>
    </w:p>
    <w:p w:rsidR="00075708" w:rsidRPr="00075708" w:rsidRDefault="00075708" w:rsidP="00075708">
      <w:pPr>
        <w:pStyle w:val="ListParagraph"/>
        <w:rPr>
          <w:rFonts w:ascii="Times New Roman" w:hAnsi="Times New Roman" w:cs="Times New Roman"/>
          <w:sz w:val="24"/>
          <w:szCs w:val="24"/>
        </w:rPr>
      </w:pPr>
    </w:p>
    <w:p w:rsidR="00FE4F5C" w:rsidRPr="00043DD1" w:rsidRDefault="00FE4F5C" w:rsidP="00FE4F5C">
      <w:pPr>
        <w:pStyle w:val="ListParagraph"/>
        <w:numPr>
          <w:ilvl w:val="0"/>
          <w:numId w:val="1"/>
        </w:numPr>
        <w:rPr>
          <w:rFonts w:ascii="Times New Roman" w:hAnsi="Times New Roman" w:cs="Times New Roman"/>
          <w:sz w:val="24"/>
          <w:szCs w:val="24"/>
        </w:rPr>
      </w:pPr>
      <w:r w:rsidRPr="00043DD1">
        <w:rPr>
          <w:rFonts w:ascii="Times New Roman" w:hAnsi="Times New Roman" w:cs="Times New Roman"/>
          <w:sz w:val="24"/>
          <w:szCs w:val="24"/>
        </w:rPr>
        <w:t>The parties</w:t>
      </w:r>
      <w:r w:rsidR="00411566" w:rsidRPr="00043DD1">
        <w:rPr>
          <w:rFonts w:ascii="Times New Roman" w:hAnsi="Times New Roman" w:cs="Times New Roman"/>
          <w:sz w:val="24"/>
          <w:szCs w:val="24"/>
        </w:rPr>
        <w:t xml:space="preserve"> </w:t>
      </w:r>
      <w:r w:rsidR="00043DD1">
        <w:rPr>
          <w:rFonts w:ascii="Times New Roman" w:hAnsi="Times New Roman" w:cs="Times New Roman"/>
          <w:sz w:val="24"/>
          <w:szCs w:val="24"/>
        </w:rPr>
        <w:t>will</w:t>
      </w:r>
      <w:r w:rsidRPr="00043DD1">
        <w:rPr>
          <w:rFonts w:ascii="Times New Roman" w:hAnsi="Times New Roman" w:cs="Times New Roman"/>
          <w:sz w:val="24"/>
          <w:szCs w:val="24"/>
        </w:rPr>
        <w:t xml:space="preserve"> </w:t>
      </w:r>
      <w:r w:rsidR="00D627BB" w:rsidRPr="00043DD1">
        <w:rPr>
          <w:rFonts w:ascii="Times New Roman" w:hAnsi="Times New Roman" w:cs="Times New Roman"/>
          <w:sz w:val="24"/>
          <w:szCs w:val="24"/>
        </w:rPr>
        <w:t>continue to</w:t>
      </w:r>
      <w:r w:rsidR="00411566" w:rsidRPr="00043DD1">
        <w:rPr>
          <w:rFonts w:ascii="Times New Roman" w:hAnsi="Times New Roman" w:cs="Times New Roman"/>
          <w:sz w:val="24"/>
          <w:szCs w:val="24"/>
        </w:rPr>
        <w:t xml:space="preserve"> collaboratively</w:t>
      </w:r>
      <w:r w:rsidR="00D627BB" w:rsidRPr="00043DD1">
        <w:rPr>
          <w:rFonts w:ascii="Times New Roman" w:hAnsi="Times New Roman" w:cs="Times New Roman"/>
          <w:sz w:val="24"/>
          <w:szCs w:val="24"/>
        </w:rPr>
        <w:t xml:space="preserve"> </w:t>
      </w:r>
      <w:r w:rsidRPr="00043DD1">
        <w:rPr>
          <w:rFonts w:ascii="Times New Roman" w:hAnsi="Times New Roman" w:cs="Times New Roman"/>
          <w:sz w:val="24"/>
          <w:szCs w:val="24"/>
        </w:rPr>
        <w:t xml:space="preserve">develop and </w:t>
      </w:r>
      <w:r w:rsidR="00D627BB" w:rsidRPr="00043DD1">
        <w:rPr>
          <w:rFonts w:ascii="Times New Roman" w:hAnsi="Times New Roman" w:cs="Times New Roman"/>
          <w:sz w:val="24"/>
          <w:szCs w:val="24"/>
        </w:rPr>
        <w:t>evaluate the use of the Document Repository during the first six months of the pilot project</w:t>
      </w:r>
      <w:r w:rsidRPr="00043DD1">
        <w:rPr>
          <w:rFonts w:ascii="Times New Roman" w:hAnsi="Times New Roman" w:cs="Times New Roman"/>
          <w:sz w:val="24"/>
          <w:szCs w:val="24"/>
        </w:rPr>
        <w:t xml:space="preserve"> described in the Contract;</w:t>
      </w:r>
    </w:p>
    <w:p w:rsidR="00FE4F5C" w:rsidRPr="00043DD1" w:rsidRDefault="00FE4F5C" w:rsidP="00411566">
      <w:pPr>
        <w:pStyle w:val="ListParagraph"/>
        <w:rPr>
          <w:rFonts w:ascii="Times New Roman" w:hAnsi="Times New Roman" w:cs="Times New Roman"/>
          <w:sz w:val="24"/>
          <w:szCs w:val="24"/>
        </w:rPr>
      </w:pPr>
    </w:p>
    <w:p w:rsidR="00D627BB" w:rsidRPr="00043DD1" w:rsidRDefault="00FE4F5C" w:rsidP="00411566">
      <w:pPr>
        <w:pStyle w:val="ListParagraph"/>
        <w:numPr>
          <w:ilvl w:val="0"/>
          <w:numId w:val="1"/>
        </w:numPr>
        <w:rPr>
          <w:rFonts w:ascii="Times New Roman" w:hAnsi="Times New Roman" w:cs="Times New Roman"/>
          <w:sz w:val="24"/>
          <w:szCs w:val="24"/>
        </w:rPr>
      </w:pPr>
      <w:r w:rsidRPr="00043DD1">
        <w:rPr>
          <w:rFonts w:ascii="Times New Roman" w:hAnsi="Times New Roman" w:cs="Times New Roman"/>
          <w:sz w:val="24"/>
          <w:szCs w:val="24"/>
        </w:rPr>
        <w:t xml:space="preserve">The parties will </w:t>
      </w:r>
      <w:r w:rsidR="00D627BB" w:rsidRPr="00043DD1">
        <w:rPr>
          <w:rFonts w:ascii="Times New Roman" w:hAnsi="Times New Roman" w:cs="Times New Roman"/>
          <w:sz w:val="24"/>
          <w:szCs w:val="24"/>
        </w:rPr>
        <w:t xml:space="preserve">initiate </w:t>
      </w:r>
      <w:r w:rsidRPr="00043DD1">
        <w:rPr>
          <w:rFonts w:ascii="Times New Roman" w:hAnsi="Times New Roman" w:cs="Times New Roman"/>
          <w:sz w:val="24"/>
          <w:szCs w:val="24"/>
        </w:rPr>
        <w:t xml:space="preserve">good faith </w:t>
      </w:r>
      <w:r w:rsidR="00D627BB" w:rsidRPr="00043DD1">
        <w:rPr>
          <w:rFonts w:ascii="Times New Roman" w:hAnsi="Times New Roman" w:cs="Times New Roman"/>
          <w:sz w:val="24"/>
          <w:szCs w:val="24"/>
        </w:rPr>
        <w:t>negotiations</w:t>
      </w:r>
      <w:r w:rsidRPr="00043DD1">
        <w:rPr>
          <w:rFonts w:ascii="Times New Roman" w:hAnsi="Times New Roman" w:cs="Times New Roman"/>
          <w:sz w:val="24"/>
          <w:szCs w:val="24"/>
        </w:rPr>
        <w:t xml:space="preserve"> related to the royalty agreement</w:t>
      </w:r>
      <w:r w:rsidR="00D627BB" w:rsidRPr="00043DD1">
        <w:rPr>
          <w:rFonts w:ascii="Times New Roman" w:hAnsi="Times New Roman" w:cs="Times New Roman"/>
          <w:sz w:val="24"/>
          <w:szCs w:val="24"/>
        </w:rPr>
        <w:t xml:space="preserve"> no later than July 1, 2016.</w:t>
      </w:r>
    </w:p>
    <w:p w:rsidR="00411566" w:rsidRPr="00043DD1" w:rsidRDefault="00411566" w:rsidP="00411566">
      <w:pPr>
        <w:pStyle w:val="ListParagraph"/>
        <w:rPr>
          <w:rFonts w:ascii="Times New Roman" w:hAnsi="Times New Roman" w:cs="Times New Roman"/>
          <w:sz w:val="24"/>
          <w:szCs w:val="24"/>
        </w:rPr>
      </w:pPr>
    </w:p>
    <w:p w:rsidR="00AD5792" w:rsidRDefault="00AD5792" w:rsidP="00411566">
      <w:pPr>
        <w:pStyle w:val="ListParagraph"/>
        <w:numPr>
          <w:ilvl w:val="0"/>
          <w:numId w:val="1"/>
        </w:numPr>
        <w:rPr>
          <w:ins w:id="1" w:author="Paul Floyd" w:date="2015-12-11T15:53:00Z"/>
          <w:rFonts w:ascii="Times New Roman" w:hAnsi="Times New Roman" w:cs="Times New Roman"/>
          <w:sz w:val="24"/>
          <w:szCs w:val="24"/>
        </w:rPr>
      </w:pPr>
      <w:ins w:id="2" w:author="Paul Floyd" w:date="2015-12-11T15:52:00Z">
        <w:r>
          <w:rPr>
            <w:rFonts w:ascii="Times New Roman" w:hAnsi="Times New Roman" w:cs="Times New Roman"/>
            <w:sz w:val="24"/>
            <w:szCs w:val="24"/>
          </w:rPr>
          <w:t xml:space="preserve">The </w:t>
        </w:r>
      </w:ins>
      <w:ins w:id="3" w:author="Paul Floyd" w:date="2015-12-11T15:53:00Z">
        <w:r>
          <w:rPr>
            <w:rFonts w:ascii="Times New Roman" w:hAnsi="Times New Roman" w:cs="Times New Roman"/>
            <w:sz w:val="24"/>
            <w:szCs w:val="24"/>
          </w:rPr>
          <w:t>Document Repository capability is</w:t>
        </w:r>
      </w:ins>
      <w:ins w:id="4" w:author="Paul Floyd" w:date="2015-12-11T15:55:00Z">
        <w:r>
          <w:rPr>
            <w:rFonts w:ascii="Times New Roman" w:hAnsi="Times New Roman" w:cs="Times New Roman"/>
            <w:sz w:val="24"/>
            <w:szCs w:val="24"/>
          </w:rPr>
          <w:t xml:space="preserve"> included with the </w:t>
        </w:r>
      </w:ins>
      <w:ins w:id="5" w:author="Paul Floyd" w:date="2015-12-11T15:53:00Z">
        <w:r>
          <w:rPr>
            <w:rFonts w:ascii="Times New Roman" w:hAnsi="Times New Roman" w:cs="Times New Roman"/>
            <w:sz w:val="24"/>
            <w:szCs w:val="24"/>
          </w:rPr>
          <w:t xml:space="preserve">standard SW license </w:t>
        </w:r>
      </w:ins>
      <w:ins w:id="6" w:author="Paul Floyd" w:date="2015-12-11T15:54:00Z">
        <w:r>
          <w:rPr>
            <w:rFonts w:ascii="Times New Roman" w:hAnsi="Times New Roman" w:cs="Times New Roman"/>
            <w:sz w:val="24"/>
            <w:szCs w:val="24"/>
          </w:rPr>
          <w:t>distribution available for</w:t>
        </w:r>
      </w:ins>
      <w:ins w:id="7" w:author="Paul Floyd" w:date="2015-12-11T15:53:00Z">
        <w:r>
          <w:rPr>
            <w:rFonts w:ascii="Times New Roman" w:hAnsi="Times New Roman" w:cs="Times New Roman"/>
            <w:sz w:val="24"/>
            <w:szCs w:val="24"/>
          </w:rPr>
          <w:t xml:space="preserve"> all Senscio customers.</w:t>
        </w:r>
      </w:ins>
    </w:p>
    <w:p w:rsidR="00AD5792" w:rsidRPr="00AD5792" w:rsidRDefault="00AD5792" w:rsidP="00AD5792">
      <w:pPr>
        <w:pStyle w:val="ListParagraph"/>
        <w:rPr>
          <w:ins w:id="8" w:author="Paul Floyd" w:date="2015-12-11T15:53:00Z"/>
          <w:rFonts w:ascii="Times New Roman" w:hAnsi="Times New Roman" w:cs="Times New Roman"/>
          <w:sz w:val="24"/>
          <w:szCs w:val="24"/>
          <w:rPrChange w:id="9" w:author="Paul Floyd" w:date="2015-12-11T15:53:00Z">
            <w:rPr>
              <w:ins w:id="10" w:author="Paul Floyd" w:date="2015-12-11T15:53:00Z"/>
            </w:rPr>
          </w:rPrChange>
        </w:rPr>
        <w:pPrChange w:id="11" w:author="Paul Floyd" w:date="2015-12-11T15:53:00Z">
          <w:pPr>
            <w:pStyle w:val="ListParagraph"/>
            <w:numPr>
              <w:numId w:val="1"/>
            </w:numPr>
            <w:ind w:hanging="360"/>
          </w:pPr>
        </w:pPrChange>
      </w:pPr>
    </w:p>
    <w:p w:rsidR="00411566" w:rsidRPr="00043DD1" w:rsidRDefault="00411566" w:rsidP="00411566">
      <w:pPr>
        <w:pStyle w:val="ListParagraph"/>
        <w:numPr>
          <w:ilvl w:val="0"/>
          <w:numId w:val="1"/>
        </w:numPr>
        <w:rPr>
          <w:rFonts w:ascii="Times New Roman" w:hAnsi="Times New Roman" w:cs="Times New Roman"/>
          <w:sz w:val="24"/>
          <w:szCs w:val="24"/>
        </w:rPr>
      </w:pPr>
      <w:r w:rsidRPr="00043DD1">
        <w:rPr>
          <w:rFonts w:ascii="Times New Roman" w:hAnsi="Times New Roman" w:cs="Times New Roman"/>
          <w:sz w:val="24"/>
          <w:szCs w:val="24"/>
        </w:rPr>
        <w:t>The parties must execute a mutually agreed upon royalty agreement prior to any commercial use of the Document Repository</w:t>
      </w:r>
      <w:ins w:id="12" w:author="Paul Floyd" w:date="2015-12-11T15:52:00Z">
        <w:r w:rsidR="00AD5792" w:rsidRPr="00AD5792">
          <w:rPr>
            <w:rFonts w:ascii="Times New Roman" w:hAnsi="Times New Roman" w:cs="Times New Roman"/>
            <w:sz w:val="24"/>
            <w:szCs w:val="24"/>
          </w:rPr>
          <w:t xml:space="preserve"> </w:t>
        </w:r>
        <w:r w:rsidR="00AD5792" w:rsidRPr="00043DD1">
          <w:rPr>
            <w:rFonts w:ascii="Times New Roman" w:hAnsi="Times New Roman" w:cs="Times New Roman"/>
            <w:sz w:val="24"/>
            <w:szCs w:val="24"/>
          </w:rPr>
          <w:t>with families of children and youth with disabilities and special health care needs</w:t>
        </w:r>
      </w:ins>
      <w:r w:rsidRPr="00043DD1">
        <w:rPr>
          <w:rFonts w:ascii="Times New Roman" w:hAnsi="Times New Roman" w:cs="Times New Roman"/>
          <w:sz w:val="24"/>
          <w:szCs w:val="24"/>
        </w:rPr>
        <w:t xml:space="preserve"> (other than as allowed by Senscio, SDPC and its member families under the Contract).</w:t>
      </w:r>
      <w:bookmarkStart w:id="13" w:name="_GoBack"/>
      <w:bookmarkEnd w:id="13"/>
    </w:p>
    <w:p w:rsidR="00043DD1" w:rsidRPr="00043DD1" w:rsidRDefault="00043DD1" w:rsidP="00043DD1">
      <w:pPr>
        <w:pStyle w:val="ListParagraph"/>
        <w:rPr>
          <w:rFonts w:ascii="Times New Roman" w:hAnsi="Times New Roman" w:cs="Times New Roman"/>
          <w:sz w:val="24"/>
          <w:szCs w:val="24"/>
        </w:rPr>
      </w:pPr>
    </w:p>
    <w:p w:rsidR="00075708" w:rsidRPr="002A386D" w:rsidRDefault="00075708" w:rsidP="000757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sidRPr="002A386D">
        <w:rPr>
          <w:rFonts w:ascii="Times New Roman" w:hAnsi="Times New Roman" w:cs="Times New Roman"/>
          <w:sz w:val="24"/>
          <w:szCs w:val="24"/>
        </w:rPr>
        <w:t>ach party agrees that in addition to any other remedies that may be available in law or otherwise, a party shall be entitled to seek an injunction or other equitable relief against any such continued breach by the other party.</w:t>
      </w:r>
    </w:p>
    <w:p w:rsidR="00043DD1" w:rsidRPr="00043DD1" w:rsidRDefault="00043DD1" w:rsidP="00043DD1">
      <w:pPr>
        <w:pStyle w:val="ListParagraph"/>
        <w:rPr>
          <w:rFonts w:ascii="Times New Roman" w:hAnsi="Times New Roman" w:cs="Times New Roman"/>
          <w:sz w:val="24"/>
          <w:szCs w:val="24"/>
        </w:rPr>
      </w:pPr>
    </w:p>
    <w:p w:rsidR="00043DD1" w:rsidRPr="00043DD1" w:rsidRDefault="00043DD1" w:rsidP="00043DD1">
      <w:pPr>
        <w:pStyle w:val="ListParagraph"/>
        <w:numPr>
          <w:ilvl w:val="0"/>
          <w:numId w:val="1"/>
        </w:numPr>
        <w:rPr>
          <w:rFonts w:ascii="Times New Roman" w:hAnsi="Times New Roman" w:cs="Times New Roman"/>
          <w:sz w:val="24"/>
          <w:szCs w:val="24"/>
        </w:rPr>
      </w:pPr>
      <w:r w:rsidRPr="00043DD1">
        <w:rPr>
          <w:rFonts w:ascii="Times New Roman" w:hAnsi="Times New Roman" w:cs="Times New Roman"/>
          <w:sz w:val="24"/>
          <w:szCs w:val="24"/>
        </w:rPr>
        <w:t xml:space="preserve">This </w:t>
      </w:r>
      <w:r>
        <w:rPr>
          <w:rFonts w:ascii="Times New Roman" w:hAnsi="Times New Roman" w:cs="Times New Roman"/>
          <w:sz w:val="24"/>
          <w:szCs w:val="24"/>
        </w:rPr>
        <w:t>Memorandum of Understanding</w:t>
      </w:r>
      <w:r w:rsidRPr="00043DD1">
        <w:rPr>
          <w:rFonts w:ascii="Times New Roman" w:hAnsi="Times New Roman" w:cs="Times New Roman"/>
          <w:sz w:val="24"/>
          <w:szCs w:val="24"/>
        </w:rPr>
        <w:t xml:space="preserve"> </w:t>
      </w:r>
      <w:r>
        <w:rPr>
          <w:rFonts w:ascii="Times New Roman" w:hAnsi="Times New Roman" w:cs="Times New Roman"/>
          <w:sz w:val="24"/>
          <w:szCs w:val="24"/>
        </w:rPr>
        <w:t>will</w:t>
      </w:r>
      <w:r w:rsidRPr="00043DD1">
        <w:rPr>
          <w:rFonts w:ascii="Times New Roman" w:hAnsi="Times New Roman" w:cs="Times New Roman"/>
          <w:sz w:val="24"/>
          <w:szCs w:val="24"/>
        </w:rPr>
        <w:t xml:space="preserve"> be governed and construed in accordance with the laws of the State of South Dakota without regard to its rules concerning conflicts of laws. </w:t>
      </w:r>
      <w:r w:rsidR="00075708">
        <w:rPr>
          <w:rFonts w:ascii="Times New Roman" w:hAnsi="Times New Roman" w:cs="Times New Roman"/>
          <w:sz w:val="24"/>
          <w:szCs w:val="24"/>
        </w:rPr>
        <w:t xml:space="preserve"> </w:t>
      </w:r>
      <w:r w:rsidRPr="00043DD1">
        <w:rPr>
          <w:rFonts w:ascii="Times New Roman" w:hAnsi="Times New Roman" w:cs="Times New Roman"/>
          <w:sz w:val="24"/>
          <w:szCs w:val="24"/>
        </w:rPr>
        <w:t xml:space="preserve">Exclusive jurisdiction and venue for any litigation arising under this Agreement is in the federal and state courts located in Minnehaha or Lincoln Counties in South Dakota and both parties hereby consent to such jurisdiction and venue for this purpose. In any such action, suit or proceeding, the successful or prevailing party </w:t>
      </w:r>
      <w:r>
        <w:rPr>
          <w:rFonts w:ascii="Times New Roman" w:hAnsi="Times New Roman" w:cs="Times New Roman"/>
          <w:sz w:val="24"/>
          <w:szCs w:val="24"/>
        </w:rPr>
        <w:t>will</w:t>
      </w:r>
      <w:r w:rsidRPr="00043DD1">
        <w:rPr>
          <w:rFonts w:ascii="Times New Roman" w:hAnsi="Times New Roman" w:cs="Times New Roman"/>
          <w:sz w:val="24"/>
          <w:szCs w:val="24"/>
        </w:rPr>
        <w:t xml:space="preserve"> be entitled to r</w:t>
      </w:r>
      <w:r>
        <w:rPr>
          <w:rFonts w:ascii="Times New Roman" w:hAnsi="Times New Roman" w:cs="Times New Roman"/>
          <w:sz w:val="24"/>
          <w:szCs w:val="24"/>
        </w:rPr>
        <w:t>ecover its reasonable attorneys’</w:t>
      </w:r>
      <w:r w:rsidRPr="00043DD1">
        <w:rPr>
          <w:rFonts w:ascii="Times New Roman" w:hAnsi="Times New Roman" w:cs="Times New Roman"/>
          <w:sz w:val="24"/>
          <w:szCs w:val="24"/>
        </w:rPr>
        <w:t xml:space="preserve"> fees and other costs incurred in connection with that action, suit or proceeding, in addition to any other relief to which such  party may be entitled.</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We, the undersigned</w:t>
      </w:r>
      <w:r w:rsidR="00411566" w:rsidRPr="00043DD1">
        <w:rPr>
          <w:rFonts w:ascii="Times New Roman" w:hAnsi="Times New Roman" w:cs="Times New Roman"/>
          <w:sz w:val="24"/>
          <w:szCs w:val="24"/>
        </w:rPr>
        <w:t>,</w:t>
      </w:r>
      <w:r w:rsidRPr="00043DD1">
        <w:rPr>
          <w:rFonts w:ascii="Times New Roman" w:hAnsi="Times New Roman" w:cs="Times New Roman"/>
          <w:sz w:val="24"/>
          <w:szCs w:val="24"/>
        </w:rPr>
        <w:t xml:space="preserve"> have read and agree with this Memorandum of Understanding.</w:t>
      </w:r>
    </w:p>
    <w:p w:rsidR="00D627BB" w:rsidRPr="00043DD1" w:rsidRDefault="00D627BB" w:rsidP="000B6B87">
      <w:pPr>
        <w:rPr>
          <w:rFonts w:ascii="Times New Roman" w:hAnsi="Times New Roman" w:cs="Times New Roman"/>
          <w:sz w:val="24"/>
          <w:szCs w:val="24"/>
        </w:rPr>
      </w:pP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By: ___________________________</w:t>
      </w:r>
      <w:r w:rsidRPr="00043DD1">
        <w:rPr>
          <w:rFonts w:ascii="Times New Roman" w:hAnsi="Times New Roman" w:cs="Times New Roman"/>
          <w:sz w:val="24"/>
          <w:szCs w:val="24"/>
        </w:rPr>
        <w:tab/>
      </w:r>
      <w:r w:rsidRPr="00043DD1">
        <w:rPr>
          <w:rFonts w:ascii="Times New Roman" w:hAnsi="Times New Roman" w:cs="Times New Roman"/>
          <w:sz w:val="24"/>
          <w:szCs w:val="24"/>
        </w:rPr>
        <w:tab/>
        <w:t>Date: ____________________</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Dr. Piali De</w:t>
      </w:r>
      <w:r w:rsidR="00411566" w:rsidRPr="00043DD1">
        <w:rPr>
          <w:rFonts w:ascii="Times New Roman" w:hAnsi="Times New Roman" w:cs="Times New Roman"/>
          <w:sz w:val="24"/>
          <w:szCs w:val="24"/>
        </w:rPr>
        <w:t>, __________________ of</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Senscio Systems, Inc.</w:t>
      </w:r>
    </w:p>
    <w:p w:rsidR="00D627BB" w:rsidRPr="00043DD1" w:rsidRDefault="00D627BB" w:rsidP="000B6B87">
      <w:pPr>
        <w:rPr>
          <w:rFonts w:ascii="Times New Roman" w:hAnsi="Times New Roman" w:cs="Times New Roman"/>
          <w:sz w:val="24"/>
          <w:szCs w:val="24"/>
        </w:rPr>
      </w:pP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BY: __________________________</w:t>
      </w:r>
      <w:r w:rsidRPr="00043DD1">
        <w:rPr>
          <w:rFonts w:ascii="Times New Roman" w:hAnsi="Times New Roman" w:cs="Times New Roman"/>
          <w:sz w:val="24"/>
          <w:szCs w:val="24"/>
        </w:rPr>
        <w:tab/>
      </w:r>
      <w:r w:rsidRPr="00043DD1">
        <w:rPr>
          <w:rFonts w:ascii="Times New Roman" w:hAnsi="Times New Roman" w:cs="Times New Roman"/>
          <w:sz w:val="24"/>
          <w:szCs w:val="24"/>
        </w:rPr>
        <w:tab/>
      </w:r>
      <w:r w:rsidR="002A386D">
        <w:rPr>
          <w:rFonts w:ascii="Times New Roman" w:hAnsi="Times New Roman" w:cs="Times New Roman"/>
          <w:sz w:val="24"/>
          <w:szCs w:val="24"/>
        </w:rPr>
        <w:tab/>
      </w:r>
      <w:r w:rsidRPr="00043DD1">
        <w:rPr>
          <w:rFonts w:ascii="Times New Roman" w:hAnsi="Times New Roman" w:cs="Times New Roman"/>
          <w:sz w:val="24"/>
          <w:szCs w:val="24"/>
        </w:rPr>
        <w:t>Date: ____________________</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Elaine Roberts</w:t>
      </w:r>
      <w:r w:rsidR="00411566" w:rsidRPr="00043DD1">
        <w:rPr>
          <w:rFonts w:ascii="Times New Roman" w:hAnsi="Times New Roman" w:cs="Times New Roman"/>
          <w:sz w:val="24"/>
          <w:szCs w:val="24"/>
        </w:rPr>
        <w:t>, Executive Director</w:t>
      </w:r>
      <w:r w:rsidR="00043DD1" w:rsidRPr="00043DD1">
        <w:rPr>
          <w:rFonts w:ascii="Times New Roman" w:hAnsi="Times New Roman" w:cs="Times New Roman"/>
          <w:sz w:val="24"/>
          <w:szCs w:val="24"/>
        </w:rPr>
        <w:t xml:space="preserve"> of</w:t>
      </w:r>
    </w:p>
    <w:p w:rsidR="00D627BB" w:rsidRPr="00043DD1" w:rsidRDefault="00D627BB" w:rsidP="000B6B87">
      <w:pPr>
        <w:rPr>
          <w:rFonts w:ascii="Times New Roman" w:hAnsi="Times New Roman" w:cs="Times New Roman"/>
          <w:sz w:val="24"/>
          <w:szCs w:val="24"/>
        </w:rPr>
      </w:pPr>
      <w:r w:rsidRPr="00043DD1">
        <w:rPr>
          <w:rFonts w:ascii="Times New Roman" w:hAnsi="Times New Roman" w:cs="Times New Roman"/>
          <w:sz w:val="24"/>
          <w:szCs w:val="24"/>
        </w:rPr>
        <w:t>South Dakota Parent Connection</w:t>
      </w:r>
    </w:p>
    <w:sectPr w:rsidR="00D627BB" w:rsidRPr="00043D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ey A. Miller" w:date="2015-12-10T17:01:00Z" w:initials="CAM">
    <w:p w:rsidR="00A15910" w:rsidRDefault="00A15910">
      <w:pPr>
        <w:pStyle w:val="CommentText"/>
      </w:pPr>
      <w:r>
        <w:rPr>
          <w:rStyle w:val="CommentReference"/>
        </w:rPr>
        <w:annotationRef/>
      </w:r>
      <w:r>
        <w:t xml:space="preserve">Same effective date as the Contract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FBA" w:rsidRDefault="00296FBA" w:rsidP="00D627BB">
      <w:pPr>
        <w:spacing w:after="0" w:line="240" w:lineRule="auto"/>
      </w:pPr>
      <w:r>
        <w:separator/>
      </w:r>
    </w:p>
  </w:endnote>
  <w:endnote w:type="continuationSeparator" w:id="0">
    <w:p w:rsidR="00296FBA" w:rsidRDefault="00296FBA" w:rsidP="00D6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55" w:rsidRDefault="002134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55" w:rsidRPr="00213455" w:rsidRDefault="00075708">
    <w:pPr>
      <w:pStyle w:val="Footer"/>
    </w:pPr>
    <w:r w:rsidRPr="00075708">
      <w:rPr>
        <w:noProof/>
        <w:sz w:val="16"/>
      </w:rPr>
      <w:t>{02119296.1}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55" w:rsidRDefault="00213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FBA" w:rsidRDefault="00296FBA" w:rsidP="00D627BB">
      <w:pPr>
        <w:spacing w:after="0" w:line="240" w:lineRule="auto"/>
        <w:rPr>
          <w:noProof/>
        </w:rPr>
      </w:pPr>
      <w:r>
        <w:rPr>
          <w:noProof/>
        </w:rPr>
        <w:separator/>
      </w:r>
    </w:p>
  </w:footnote>
  <w:footnote w:type="continuationSeparator" w:id="0">
    <w:p w:rsidR="00296FBA" w:rsidRDefault="00296FBA" w:rsidP="00D62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55" w:rsidRDefault="002134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662300"/>
      <w:docPartObj>
        <w:docPartGallery w:val="Watermarks"/>
        <w:docPartUnique/>
      </w:docPartObj>
    </w:sdtPr>
    <w:sdtEndPr/>
    <w:sdtContent>
      <w:p w:rsidR="00D627BB" w:rsidRDefault="00296FB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455" w:rsidRDefault="00213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03A74"/>
    <w:multiLevelType w:val="hybridMultilevel"/>
    <w:tmpl w:val="879C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119296.1"/>
  </w:docVars>
  <w:rsids>
    <w:rsidRoot w:val="000B6B87"/>
    <w:rsid w:val="00043DD1"/>
    <w:rsid w:val="00075708"/>
    <w:rsid w:val="000B6B87"/>
    <w:rsid w:val="0021224C"/>
    <w:rsid w:val="00213455"/>
    <w:rsid w:val="00296FBA"/>
    <w:rsid w:val="002A386D"/>
    <w:rsid w:val="002A4355"/>
    <w:rsid w:val="0030727E"/>
    <w:rsid w:val="00411566"/>
    <w:rsid w:val="004932E2"/>
    <w:rsid w:val="004B2932"/>
    <w:rsid w:val="00512483"/>
    <w:rsid w:val="005661EE"/>
    <w:rsid w:val="0057609A"/>
    <w:rsid w:val="006B2414"/>
    <w:rsid w:val="007C4FDA"/>
    <w:rsid w:val="00A15910"/>
    <w:rsid w:val="00A30D76"/>
    <w:rsid w:val="00AD5792"/>
    <w:rsid w:val="00AE2521"/>
    <w:rsid w:val="00CB1A00"/>
    <w:rsid w:val="00D627BB"/>
    <w:rsid w:val="00FE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BB"/>
  </w:style>
  <w:style w:type="paragraph" w:styleId="Footer">
    <w:name w:val="footer"/>
    <w:basedOn w:val="Normal"/>
    <w:link w:val="FooterChar"/>
    <w:uiPriority w:val="99"/>
    <w:unhideWhenUsed/>
    <w:rsid w:val="00D62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BB"/>
  </w:style>
  <w:style w:type="paragraph" w:styleId="BodyText">
    <w:name w:val="Body Text"/>
    <w:basedOn w:val="Normal"/>
    <w:link w:val="BodyTextChar"/>
    <w:uiPriority w:val="1"/>
    <w:qFormat/>
    <w:rsid w:val="00A15910"/>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15910"/>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A15910"/>
    <w:rPr>
      <w:sz w:val="16"/>
      <w:szCs w:val="16"/>
    </w:rPr>
  </w:style>
  <w:style w:type="paragraph" w:styleId="CommentText">
    <w:name w:val="annotation text"/>
    <w:basedOn w:val="Normal"/>
    <w:link w:val="CommentTextChar"/>
    <w:uiPriority w:val="99"/>
    <w:semiHidden/>
    <w:unhideWhenUsed/>
    <w:rsid w:val="00A15910"/>
    <w:pPr>
      <w:spacing w:line="240" w:lineRule="auto"/>
    </w:pPr>
    <w:rPr>
      <w:sz w:val="20"/>
      <w:szCs w:val="20"/>
    </w:rPr>
  </w:style>
  <w:style w:type="character" w:customStyle="1" w:styleId="CommentTextChar">
    <w:name w:val="Comment Text Char"/>
    <w:basedOn w:val="DefaultParagraphFont"/>
    <w:link w:val="CommentText"/>
    <w:uiPriority w:val="99"/>
    <w:semiHidden/>
    <w:rsid w:val="00A15910"/>
    <w:rPr>
      <w:sz w:val="20"/>
      <w:szCs w:val="20"/>
    </w:rPr>
  </w:style>
  <w:style w:type="paragraph" w:styleId="CommentSubject">
    <w:name w:val="annotation subject"/>
    <w:basedOn w:val="CommentText"/>
    <w:next w:val="CommentText"/>
    <w:link w:val="CommentSubjectChar"/>
    <w:uiPriority w:val="99"/>
    <w:semiHidden/>
    <w:unhideWhenUsed/>
    <w:rsid w:val="00A15910"/>
    <w:rPr>
      <w:b/>
      <w:bCs/>
    </w:rPr>
  </w:style>
  <w:style w:type="character" w:customStyle="1" w:styleId="CommentSubjectChar">
    <w:name w:val="Comment Subject Char"/>
    <w:basedOn w:val="CommentTextChar"/>
    <w:link w:val="CommentSubject"/>
    <w:uiPriority w:val="99"/>
    <w:semiHidden/>
    <w:rsid w:val="00A15910"/>
    <w:rPr>
      <w:b/>
      <w:bCs/>
      <w:sz w:val="20"/>
      <w:szCs w:val="20"/>
    </w:rPr>
  </w:style>
  <w:style w:type="paragraph" w:styleId="BalloonText">
    <w:name w:val="Balloon Text"/>
    <w:basedOn w:val="Normal"/>
    <w:link w:val="BalloonTextChar"/>
    <w:uiPriority w:val="99"/>
    <w:semiHidden/>
    <w:unhideWhenUsed/>
    <w:rsid w:val="00A15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10"/>
    <w:rPr>
      <w:rFonts w:ascii="Tahoma" w:hAnsi="Tahoma" w:cs="Tahoma"/>
      <w:sz w:val="16"/>
      <w:szCs w:val="16"/>
    </w:rPr>
  </w:style>
  <w:style w:type="paragraph" w:styleId="ListParagraph">
    <w:name w:val="List Paragraph"/>
    <w:basedOn w:val="Normal"/>
    <w:uiPriority w:val="34"/>
    <w:qFormat/>
    <w:rsid w:val="00FE4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BB"/>
  </w:style>
  <w:style w:type="paragraph" w:styleId="Footer">
    <w:name w:val="footer"/>
    <w:basedOn w:val="Normal"/>
    <w:link w:val="FooterChar"/>
    <w:uiPriority w:val="99"/>
    <w:unhideWhenUsed/>
    <w:rsid w:val="00D62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BB"/>
  </w:style>
  <w:style w:type="paragraph" w:styleId="BodyText">
    <w:name w:val="Body Text"/>
    <w:basedOn w:val="Normal"/>
    <w:link w:val="BodyTextChar"/>
    <w:uiPriority w:val="1"/>
    <w:qFormat/>
    <w:rsid w:val="00A15910"/>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15910"/>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A15910"/>
    <w:rPr>
      <w:sz w:val="16"/>
      <w:szCs w:val="16"/>
    </w:rPr>
  </w:style>
  <w:style w:type="paragraph" w:styleId="CommentText">
    <w:name w:val="annotation text"/>
    <w:basedOn w:val="Normal"/>
    <w:link w:val="CommentTextChar"/>
    <w:uiPriority w:val="99"/>
    <w:semiHidden/>
    <w:unhideWhenUsed/>
    <w:rsid w:val="00A15910"/>
    <w:pPr>
      <w:spacing w:line="240" w:lineRule="auto"/>
    </w:pPr>
    <w:rPr>
      <w:sz w:val="20"/>
      <w:szCs w:val="20"/>
    </w:rPr>
  </w:style>
  <w:style w:type="character" w:customStyle="1" w:styleId="CommentTextChar">
    <w:name w:val="Comment Text Char"/>
    <w:basedOn w:val="DefaultParagraphFont"/>
    <w:link w:val="CommentText"/>
    <w:uiPriority w:val="99"/>
    <w:semiHidden/>
    <w:rsid w:val="00A15910"/>
    <w:rPr>
      <w:sz w:val="20"/>
      <w:szCs w:val="20"/>
    </w:rPr>
  </w:style>
  <w:style w:type="paragraph" w:styleId="CommentSubject">
    <w:name w:val="annotation subject"/>
    <w:basedOn w:val="CommentText"/>
    <w:next w:val="CommentText"/>
    <w:link w:val="CommentSubjectChar"/>
    <w:uiPriority w:val="99"/>
    <w:semiHidden/>
    <w:unhideWhenUsed/>
    <w:rsid w:val="00A15910"/>
    <w:rPr>
      <w:b/>
      <w:bCs/>
    </w:rPr>
  </w:style>
  <w:style w:type="character" w:customStyle="1" w:styleId="CommentSubjectChar">
    <w:name w:val="Comment Subject Char"/>
    <w:basedOn w:val="CommentTextChar"/>
    <w:link w:val="CommentSubject"/>
    <w:uiPriority w:val="99"/>
    <w:semiHidden/>
    <w:rsid w:val="00A15910"/>
    <w:rPr>
      <w:b/>
      <w:bCs/>
      <w:sz w:val="20"/>
      <w:szCs w:val="20"/>
    </w:rPr>
  </w:style>
  <w:style w:type="paragraph" w:styleId="BalloonText">
    <w:name w:val="Balloon Text"/>
    <w:basedOn w:val="Normal"/>
    <w:link w:val="BalloonTextChar"/>
    <w:uiPriority w:val="99"/>
    <w:semiHidden/>
    <w:unhideWhenUsed/>
    <w:rsid w:val="00A15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10"/>
    <w:rPr>
      <w:rFonts w:ascii="Tahoma" w:hAnsi="Tahoma" w:cs="Tahoma"/>
      <w:sz w:val="16"/>
      <w:szCs w:val="16"/>
    </w:rPr>
  </w:style>
  <w:style w:type="paragraph" w:styleId="ListParagraph">
    <w:name w:val="List Paragraph"/>
    <w:basedOn w:val="Normal"/>
    <w:uiPriority w:val="34"/>
    <w:qFormat/>
    <w:rsid w:val="00FE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PresentationFormat/>
  <Lines>28</Lines>
  <Paragraphs>7</Paragraphs>
  <ScaleCrop>false</ScaleCrop>
  <HeadingPairs>
    <vt:vector size="2" baseType="variant">
      <vt:variant>
        <vt:lpstr>Title</vt:lpstr>
      </vt:variant>
      <vt:variant>
        <vt:i4>1</vt:i4>
      </vt:variant>
    </vt:vector>
  </HeadingPairs>
  <TitlesOfParts>
    <vt:vector size="1" baseType="lpstr">
      <vt:lpstr>Memorandum of Understanding - WFSS Blackline 12.10.15 (02119296).DOCX</vt:lpstr>
    </vt:vector>
  </TitlesOfParts>
  <Company>Hewlett-Packard Company</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 - WFSS Blackline 12.10.15 (02119296).DOCX</dc:title>
  <dc:subject>02119296.1</dc:subject>
  <dc:creator>Owner</dc:creator>
  <cp:lastModifiedBy>Paul Floyd</cp:lastModifiedBy>
  <cp:revision>2</cp:revision>
  <cp:lastPrinted>2015-12-11T16:11:00Z</cp:lastPrinted>
  <dcterms:created xsi:type="dcterms:W3CDTF">2015-12-11T20:57:00Z</dcterms:created>
  <dcterms:modified xsi:type="dcterms:W3CDTF">2015-12-11T20:57:00Z</dcterms:modified>
</cp:coreProperties>
</file>