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E6063" w14:textId="77777777" w:rsidR="00B15E10" w:rsidRPr="00246225" w:rsidRDefault="002D50B8">
      <w:pPr>
        <w:pStyle w:val="Heading"/>
        <w:jc w:val="center"/>
        <w:rPr>
          <w:rFonts w:ascii="Times New Roman" w:eastAsia="Times New Roman" w:hAnsi="Times New Roman" w:cs="Times New Roman"/>
          <w:b w:val="0"/>
          <w:bCs w:val="0"/>
          <w:sz w:val="35"/>
          <w:szCs w:val="35"/>
          <w:u w:color="000000"/>
        </w:rPr>
      </w:pPr>
      <w:bookmarkStart w:id="0" w:name="_GoBack"/>
      <w:bookmarkEnd w:id="0"/>
      <w:r w:rsidRPr="00246225">
        <w:rPr>
          <w:rFonts w:ascii="Times New Roman" w:hAnsi="Times New Roman"/>
          <w:b w:val="0"/>
          <w:bCs w:val="0"/>
          <w:sz w:val="35"/>
          <w:szCs w:val="35"/>
          <w:u w:color="000000"/>
        </w:rPr>
        <w:t xml:space="preserve">Contract </w:t>
      </w:r>
      <w:proofErr w:type="gramStart"/>
      <w:r w:rsidRPr="00246225">
        <w:rPr>
          <w:rFonts w:ascii="Times New Roman" w:hAnsi="Times New Roman"/>
          <w:b w:val="0"/>
          <w:bCs w:val="0"/>
          <w:sz w:val="35"/>
          <w:szCs w:val="35"/>
          <w:u w:color="000000"/>
        </w:rPr>
        <w:t>Between</w:t>
      </w:r>
      <w:proofErr w:type="gramEnd"/>
      <w:r w:rsidRPr="00246225">
        <w:rPr>
          <w:rFonts w:ascii="Times New Roman" w:hAnsi="Times New Roman"/>
          <w:b w:val="0"/>
          <w:bCs w:val="0"/>
          <w:sz w:val="35"/>
          <w:szCs w:val="35"/>
          <w:u w:color="000000"/>
        </w:rPr>
        <w:t xml:space="preserve"> Senscio Systems, Inc. &amp; </w:t>
      </w:r>
    </w:p>
    <w:p w14:paraId="33E45C1B" w14:textId="77777777" w:rsidR="00B15E10" w:rsidRPr="00246225" w:rsidRDefault="00F22A2F">
      <w:pPr>
        <w:pStyle w:val="Heading"/>
        <w:jc w:val="center"/>
        <w:rPr>
          <w:rFonts w:ascii="Times New Roman" w:eastAsia="Times New Roman" w:hAnsi="Times New Roman" w:cs="Times New Roman"/>
          <w:sz w:val="35"/>
          <w:szCs w:val="35"/>
          <w:u w:val="thick" w:color="000000"/>
        </w:rPr>
      </w:pPr>
      <w:r>
        <w:rPr>
          <w:rFonts w:ascii="Times New Roman" w:hAnsi="Times New Roman"/>
          <w:b w:val="0"/>
          <w:bCs w:val="0"/>
          <w:sz w:val="35"/>
          <w:szCs w:val="35"/>
          <w:u w:color="000000"/>
        </w:rPr>
        <w:t>XXXXXXXX</w:t>
      </w:r>
    </w:p>
    <w:p w14:paraId="5AAE3CBE" w14:textId="77777777" w:rsidR="00B15E10" w:rsidRPr="00246225" w:rsidRDefault="00B15E10">
      <w:pPr>
        <w:pStyle w:val="BodyA"/>
        <w:widowControl w:val="0"/>
        <w:spacing w:before="2" w:after="0" w:line="180" w:lineRule="exact"/>
        <w:rPr>
          <w:rFonts w:ascii="Times New Roman" w:eastAsia="Calibri" w:hAnsi="Times New Roman" w:cs="Calibri"/>
          <w:sz w:val="22"/>
          <w:szCs w:val="22"/>
          <w:u w:color="000000"/>
        </w:rPr>
      </w:pPr>
    </w:p>
    <w:p w14:paraId="695D2E8F" w14:textId="77777777" w:rsidR="00B15E10" w:rsidRPr="00246225" w:rsidRDefault="00B15E10">
      <w:pPr>
        <w:pStyle w:val="BodyText"/>
        <w:rPr>
          <w:rFonts w:ascii="Times New Roman" w:eastAsia="Times New Roman" w:hAnsi="Times New Roman" w:cs="Times New Roman"/>
        </w:rPr>
      </w:pPr>
    </w:p>
    <w:p w14:paraId="36D00AE7" w14:textId="4B4268EA" w:rsidR="00B15E10" w:rsidRPr="00811D19" w:rsidRDefault="002D50B8">
      <w:pPr>
        <w:pStyle w:val="BodyText"/>
        <w:rPr>
          <w:rFonts w:ascii="Times New Roman" w:eastAsia="Times New Roman" w:hAnsi="Times New Roman" w:cs="Times New Roman"/>
          <w:sz w:val="24"/>
          <w:szCs w:val="24"/>
        </w:rPr>
      </w:pPr>
      <w:r w:rsidRPr="00811D19">
        <w:rPr>
          <w:rFonts w:ascii="Times New Roman" w:hAnsi="Times New Roman"/>
          <w:sz w:val="24"/>
          <w:szCs w:val="24"/>
        </w:rPr>
        <w:t>This Contract ("Agreement") dated _______</w:t>
      </w:r>
      <w:r w:rsidR="00CA7EE6">
        <w:rPr>
          <w:rFonts w:ascii="Times New Roman" w:hAnsi="Times New Roman"/>
          <w:sz w:val="24"/>
          <w:szCs w:val="24"/>
        </w:rPr>
        <w:t>______________ (</w:t>
      </w:r>
      <w:proofErr w:type="gramStart"/>
      <w:r w:rsidR="00CA7EE6">
        <w:rPr>
          <w:rFonts w:ascii="Times New Roman" w:hAnsi="Times New Roman"/>
          <w:sz w:val="24"/>
          <w:szCs w:val="24"/>
        </w:rPr>
        <w:t>the ”</w:t>
      </w:r>
      <w:proofErr w:type="gramEnd"/>
      <w:r w:rsidR="00CA7EE6">
        <w:rPr>
          <w:rFonts w:ascii="Times New Roman" w:hAnsi="Times New Roman"/>
          <w:sz w:val="24"/>
          <w:szCs w:val="24"/>
        </w:rPr>
        <w:t xml:space="preserve">Effective </w:t>
      </w:r>
      <w:r w:rsidRPr="00811D19">
        <w:rPr>
          <w:rFonts w:ascii="Times New Roman" w:hAnsi="Times New Roman"/>
          <w:sz w:val="24"/>
          <w:szCs w:val="24"/>
        </w:rPr>
        <w:t xml:space="preserve">Date”) is made by and between </w:t>
      </w:r>
    </w:p>
    <w:p w14:paraId="663F096C" w14:textId="77777777" w:rsidR="00B15E10" w:rsidRPr="00811D19" w:rsidRDefault="002D50B8">
      <w:pPr>
        <w:pStyle w:val="BodyText"/>
        <w:rPr>
          <w:rFonts w:ascii="Times New Roman" w:eastAsia="Times New Roman" w:hAnsi="Times New Roman" w:cs="Times New Roman"/>
          <w:sz w:val="24"/>
          <w:szCs w:val="24"/>
        </w:rPr>
      </w:pPr>
      <w:r w:rsidRPr="00811D19">
        <w:rPr>
          <w:rFonts w:ascii="Times New Roman" w:hAnsi="Times New Roman"/>
          <w:sz w:val="24"/>
          <w:szCs w:val="24"/>
        </w:rPr>
        <w:t>Senscio Systems, Inc. (the “</w:t>
      </w:r>
      <w:r w:rsidRPr="00811D19">
        <w:rPr>
          <w:rFonts w:ascii="Times New Roman" w:hAnsi="Times New Roman"/>
          <w:i/>
          <w:iCs/>
          <w:sz w:val="24"/>
          <w:szCs w:val="24"/>
        </w:rPr>
        <w:t>Licensor</w:t>
      </w:r>
      <w:r w:rsidRPr="00811D19">
        <w:rPr>
          <w:rFonts w:ascii="Times New Roman" w:hAnsi="Times New Roman"/>
          <w:sz w:val="24"/>
          <w:szCs w:val="24"/>
        </w:rPr>
        <w:t>" or “Senscio Systems”), having its principal place of business at 1740 Massachusetts Ave., Boxborough, MA  01</w:t>
      </w:r>
      <w:r w:rsidR="00F22A2F" w:rsidRPr="00811D19">
        <w:rPr>
          <w:rFonts w:ascii="Times New Roman" w:hAnsi="Times New Roman"/>
          <w:sz w:val="24"/>
          <w:szCs w:val="24"/>
        </w:rPr>
        <w:t>719, and XXXXXX</w:t>
      </w:r>
      <w:r w:rsidRPr="00811D19">
        <w:rPr>
          <w:rFonts w:ascii="Times New Roman" w:hAnsi="Times New Roman"/>
          <w:sz w:val="24"/>
          <w:szCs w:val="24"/>
        </w:rPr>
        <w:t xml:space="preserve"> (the “Licensee”), a corporation org</w:t>
      </w:r>
      <w:r w:rsidR="00F22A2F" w:rsidRPr="00811D19">
        <w:rPr>
          <w:rFonts w:ascii="Times New Roman" w:hAnsi="Times New Roman"/>
          <w:sz w:val="24"/>
          <w:szCs w:val="24"/>
        </w:rPr>
        <w:t>anized in (State</w:t>
      </w:r>
      <w:proofErr w:type="gramStart"/>
      <w:r w:rsidR="00F22A2F" w:rsidRPr="00811D19">
        <w:rPr>
          <w:rFonts w:ascii="Times New Roman" w:hAnsi="Times New Roman"/>
          <w:sz w:val="24"/>
          <w:szCs w:val="24"/>
        </w:rPr>
        <w:t xml:space="preserve">) </w:t>
      </w:r>
      <w:r w:rsidR="0032079C" w:rsidRPr="00811D19">
        <w:rPr>
          <w:rFonts w:ascii="Times New Roman" w:hAnsi="Times New Roman"/>
          <w:sz w:val="24"/>
          <w:szCs w:val="24"/>
        </w:rPr>
        <w:t>,</w:t>
      </w:r>
      <w:proofErr w:type="gramEnd"/>
      <w:r w:rsidR="0032079C" w:rsidRPr="00811D19">
        <w:rPr>
          <w:rFonts w:ascii="Times New Roman" w:hAnsi="Times New Roman"/>
          <w:sz w:val="24"/>
          <w:szCs w:val="24"/>
        </w:rPr>
        <w:t xml:space="preserve"> having </w:t>
      </w:r>
      <w:r w:rsidRPr="00811D19">
        <w:rPr>
          <w:rFonts w:ascii="Times New Roman" w:hAnsi="Times New Roman"/>
          <w:sz w:val="24"/>
          <w:szCs w:val="24"/>
        </w:rPr>
        <w:t>its principal place o</w:t>
      </w:r>
      <w:r w:rsidR="00F22A2F" w:rsidRPr="00811D19">
        <w:rPr>
          <w:rFonts w:ascii="Times New Roman" w:hAnsi="Times New Roman"/>
          <w:sz w:val="24"/>
          <w:szCs w:val="24"/>
        </w:rPr>
        <w:t>f  business  at XXXXXXX</w:t>
      </w:r>
      <w:r w:rsidRPr="00811D19">
        <w:rPr>
          <w:rFonts w:ascii="Times New Roman" w:hAnsi="Times New Roman"/>
          <w:sz w:val="24"/>
          <w:szCs w:val="24"/>
        </w:rPr>
        <w:t>.</w:t>
      </w:r>
    </w:p>
    <w:p w14:paraId="162D54E1" w14:textId="353EB20A" w:rsidR="008E0004" w:rsidRPr="008E0004" w:rsidRDefault="0061458D">
      <w:pPr>
        <w:pStyle w:val="BodyText"/>
        <w:rPr>
          <w:ins w:id="1" w:author="Paul Floyd" w:date="2015-07-25T16:54:00Z"/>
          <w:rFonts w:ascii="Times New Roman" w:hAnsi="Times New Roman"/>
          <w:sz w:val="24"/>
          <w:szCs w:val="24"/>
          <w:u w:color="0F0F0F"/>
        </w:rPr>
      </w:pPr>
      <w:ins w:id="2" w:author="Paul Floyd" w:date="2015-07-21T11:14:00Z">
        <w:r>
          <w:rPr>
            <w:rFonts w:ascii="Times New Roman" w:hAnsi="Times New Roman"/>
            <w:sz w:val="24"/>
            <w:szCs w:val="24"/>
            <w:u w:color="0F0F0F"/>
          </w:rPr>
          <w:t xml:space="preserve">Does Software as a Service have any impact on the language of this agreement?  Certainly the </w:t>
        </w:r>
        <w:proofErr w:type="spellStart"/>
        <w:r>
          <w:rPr>
            <w:rFonts w:ascii="Times New Roman" w:hAnsi="Times New Roman"/>
            <w:sz w:val="24"/>
            <w:szCs w:val="24"/>
            <w:u w:color="0F0F0F"/>
          </w:rPr>
          <w:t>CarePortal</w:t>
        </w:r>
        <w:proofErr w:type="spellEnd"/>
        <w:r>
          <w:rPr>
            <w:rFonts w:ascii="Times New Roman" w:hAnsi="Times New Roman"/>
            <w:sz w:val="24"/>
            <w:szCs w:val="24"/>
            <w:u w:color="0F0F0F"/>
          </w:rPr>
          <w:t xml:space="preserve"> and Analytics are cloud based SaaS.  The </w:t>
        </w:r>
        <w:proofErr w:type="spellStart"/>
        <w:r>
          <w:rPr>
            <w:rFonts w:ascii="Times New Roman" w:hAnsi="Times New Roman"/>
            <w:sz w:val="24"/>
            <w:szCs w:val="24"/>
            <w:u w:color="0F0F0F"/>
          </w:rPr>
          <w:t>CareStation</w:t>
        </w:r>
        <w:proofErr w:type="spellEnd"/>
        <w:r>
          <w:rPr>
            <w:rFonts w:ascii="Times New Roman" w:hAnsi="Times New Roman"/>
            <w:sz w:val="24"/>
            <w:szCs w:val="24"/>
            <w:u w:color="0F0F0F"/>
          </w:rPr>
          <w:t xml:space="preserve"> is embedded software that can be downloaded and updated remotely.</w:t>
        </w:r>
      </w:ins>
    </w:p>
    <w:p w14:paraId="3767795C" w14:textId="77777777" w:rsidR="00AF6EA7" w:rsidRDefault="00AF6EA7">
      <w:pPr>
        <w:pStyle w:val="BodyText"/>
        <w:rPr>
          <w:ins w:id="3" w:author="Paul Floyd" w:date="2015-07-25T16:54:00Z"/>
          <w:rFonts w:ascii="Times New Roman" w:hAnsi="Times New Roman"/>
          <w:sz w:val="24"/>
          <w:szCs w:val="24"/>
          <w:u w:color="0F0F0F"/>
        </w:rPr>
      </w:pPr>
    </w:p>
    <w:p w14:paraId="17A79AA9" w14:textId="5FE03F6F" w:rsidR="00AF6EA7" w:rsidRDefault="00AF6EA7">
      <w:pPr>
        <w:pStyle w:val="BodyText"/>
        <w:rPr>
          <w:ins w:id="4" w:author="Paul Floyd" w:date="2015-07-21T11:14:00Z"/>
          <w:rFonts w:ascii="Times New Roman" w:hAnsi="Times New Roman"/>
          <w:sz w:val="24"/>
          <w:szCs w:val="24"/>
          <w:u w:color="0F0F0F"/>
        </w:rPr>
      </w:pPr>
      <w:ins w:id="5" w:author="Paul Floyd" w:date="2015-07-25T16:54:00Z">
        <w:r>
          <w:rPr>
            <w:rFonts w:ascii="Times New Roman" w:hAnsi="Times New Roman"/>
            <w:sz w:val="24"/>
            <w:szCs w:val="24"/>
            <w:u w:color="0F0F0F"/>
          </w:rPr>
          <w:t xml:space="preserve">Impact of </w:t>
        </w:r>
      </w:ins>
      <w:ins w:id="6" w:author="Paul Floyd" w:date="2015-07-25T16:55:00Z">
        <w:r>
          <w:rPr>
            <w:rFonts w:ascii="Times New Roman" w:hAnsi="Times New Roman"/>
            <w:sz w:val="24"/>
            <w:szCs w:val="24"/>
            <w:u w:color="0F0F0F"/>
          </w:rPr>
          <w:t>the service offer we have been discussing also needs to be considered.</w:t>
        </w:r>
      </w:ins>
    </w:p>
    <w:p w14:paraId="17926F8F" w14:textId="77777777" w:rsidR="0061458D" w:rsidRDefault="0061458D">
      <w:pPr>
        <w:pStyle w:val="BodyText"/>
        <w:rPr>
          <w:ins w:id="7" w:author="Paul Floyd" w:date="2015-07-21T11:14:00Z"/>
          <w:rFonts w:ascii="Times New Roman" w:hAnsi="Times New Roman"/>
          <w:sz w:val="24"/>
          <w:szCs w:val="24"/>
          <w:u w:color="0F0F0F"/>
        </w:rPr>
      </w:pPr>
    </w:p>
    <w:p w14:paraId="1B595558" w14:textId="329770C5" w:rsidR="00B15E10" w:rsidRPr="00811D19" w:rsidRDefault="002D50B8">
      <w:pPr>
        <w:pStyle w:val="BodyText"/>
        <w:rPr>
          <w:rFonts w:ascii="Times New Roman" w:eastAsia="Times New Roman" w:hAnsi="Times New Roman" w:cs="Times New Roman"/>
          <w:sz w:val="24"/>
          <w:szCs w:val="24"/>
        </w:rPr>
      </w:pPr>
      <w:r w:rsidRPr="00811D19">
        <w:rPr>
          <w:rFonts w:ascii="Times New Roman" w:hAnsi="Times New Roman"/>
          <w:sz w:val="24"/>
          <w:szCs w:val="24"/>
          <w:u w:color="0F0F0F"/>
        </w:rPr>
        <w:t xml:space="preserve">Whereas the </w:t>
      </w:r>
      <w:r w:rsidRPr="00811D19">
        <w:rPr>
          <w:rFonts w:ascii="Times New Roman" w:hAnsi="Times New Roman"/>
          <w:sz w:val="24"/>
          <w:szCs w:val="24"/>
        </w:rPr>
        <w:t>Licensor develops propr</w:t>
      </w:r>
      <w:r w:rsidR="00261CCE">
        <w:rPr>
          <w:rFonts w:ascii="Times New Roman" w:hAnsi="Times New Roman"/>
          <w:sz w:val="24"/>
          <w:szCs w:val="24"/>
        </w:rPr>
        <w:t xml:space="preserve">ietary software to assist </w:t>
      </w:r>
      <w:r w:rsidRPr="00811D19">
        <w:rPr>
          <w:rFonts w:ascii="Times New Roman" w:hAnsi="Times New Roman"/>
          <w:sz w:val="24"/>
          <w:szCs w:val="24"/>
        </w:rPr>
        <w:t xml:space="preserve">health care </w:t>
      </w:r>
      <w:r w:rsidR="00261CCE">
        <w:rPr>
          <w:rFonts w:ascii="Times New Roman" w:hAnsi="Times New Roman"/>
          <w:sz w:val="24"/>
          <w:szCs w:val="24"/>
        </w:rPr>
        <w:t xml:space="preserve">providers with their </w:t>
      </w:r>
      <w:r w:rsidRPr="00261CCE">
        <w:rPr>
          <w:rFonts w:ascii="Times New Roman" w:hAnsi="Times New Roman"/>
          <w:iCs/>
          <w:sz w:val="24"/>
          <w:szCs w:val="24"/>
        </w:rPr>
        <w:t>service</w:t>
      </w:r>
      <w:r w:rsidRPr="00811D19">
        <w:rPr>
          <w:rFonts w:ascii="Times New Roman" w:hAnsi="Times New Roman"/>
          <w:i/>
          <w:iCs/>
          <w:sz w:val="24"/>
          <w:szCs w:val="24"/>
        </w:rPr>
        <w:t xml:space="preserve"> </w:t>
      </w:r>
      <w:r w:rsidRPr="00811D19">
        <w:rPr>
          <w:rFonts w:ascii="Times New Roman" w:hAnsi="Times New Roman"/>
          <w:sz w:val="24"/>
          <w:szCs w:val="24"/>
        </w:rPr>
        <w:t>delivery, Licensee desires to license from Licensor such proprietary software, and to lease hardware and software from Senscio to improve care delivery, in consideration of the mutual covenants and promises contained in this Agreement and other good and valuable consideration, the receipt and sufficiency of which are hereby acknowledged, and Licensee and Licensor agree as follows:</w:t>
      </w:r>
    </w:p>
    <w:p w14:paraId="4D2BD407" w14:textId="77777777" w:rsidR="00B15E10" w:rsidRPr="00811D19" w:rsidRDefault="00B15E10">
      <w:pPr>
        <w:pStyle w:val="Body"/>
        <w:rPr>
          <w:rFonts w:ascii="Times New Roman" w:hAnsi="Times New Roman"/>
          <w:sz w:val="24"/>
          <w:szCs w:val="24"/>
        </w:rPr>
      </w:pPr>
    </w:p>
    <w:p w14:paraId="25720030" w14:textId="77777777" w:rsidR="00B15E10" w:rsidRPr="00811D19" w:rsidRDefault="002D50B8">
      <w:pPr>
        <w:pStyle w:val="Body"/>
        <w:numPr>
          <w:ilvl w:val="0"/>
          <w:numId w:val="1"/>
        </w:numPr>
        <w:rPr>
          <w:rFonts w:ascii="Times New Roman" w:eastAsia="Times New Roman" w:hAnsi="Times New Roman" w:cs="Times New Roman"/>
          <w:b/>
          <w:sz w:val="24"/>
          <w:szCs w:val="24"/>
        </w:rPr>
      </w:pPr>
      <w:r w:rsidRPr="00811D19">
        <w:rPr>
          <w:rFonts w:ascii="Times New Roman" w:hAnsi="Times New Roman"/>
          <w:b/>
          <w:sz w:val="24"/>
          <w:szCs w:val="24"/>
        </w:rPr>
        <w:t>D</w:t>
      </w:r>
      <w:r w:rsidR="00246225" w:rsidRPr="00811D19">
        <w:rPr>
          <w:rFonts w:ascii="Times New Roman" w:hAnsi="Times New Roman"/>
          <w:b/>
          <w:sz w:val="24"/>
          <w:szCs w:val="24"/>
        </w:rPr>
        <w:t>efinitions</w:t>
      </w:r>
    </w:p>
    <w:p w14:paraId="217DFDA4" w14:textId="77777777" w:rsidR="00B15E10" w:rsidRPr="00811D19" w:rsidRDefault="002D50B8">
      <w:pPr>
        <w:pStyle w:val="BodyText"/>
        <w:rPr>
          <w:rFonts w:ascii="Times New Roman" w:eastAsia="Times New Roman" w:hAnsi="Times New Roman" w:cs="Times New Roman"/>
          <w:sz w:val="24"/>
          <w:szCs w:val="24"/>
        </w:rPr>
      </w:pPr>
      <w:r w:rsidRPr="00811D19">
        <w:rPr>
          <w:rFonts w:ascii="Times New Roman" w:hAnsi="Times New Roman"/>
          <w:sz w:val="24"/>
          <w:szCs w:val="24"/>
        </w:rPr>
        <w:t>As used in this Agreement, the following terms, whether used in the singular or plural, shall have the following meanings:</w:t>
      </w:r>
    </w:p>
    <w:p w14:paraId="79784C00" w14:textId="77777777" w:rsidR="00B15E10" w:rsidRPr="00811D19" w:rsidRDefault="002D50B8">
      <w:pPr>
        <w:pStyle w:val="BodyText"/>
        <w:rPr>
          <w:rFonts w:ascii="Times New Roman" w:eastAsia="Times New Roman" w:hAnsi="Times New Roman" w:cs="Times New Roman"/>
          <w:sz w:val="24"/>
          <w:szCs w:val="24"/>
        </w:rPr>
      </w:pPr>
      <w:r w:rsidRPr="00811D19">
        <w:rPr>
          <w:rFonts w:ascii="Times New Roman" w:hAnsi="Times New Roman"/>
          <w:sz w:val="24"/>
          <w:szCs w:val="24"/>
        </w:rPr>
        <w:t>"</w:t>
      </w:r>
      <w:r w:rsidRPr="00811D19">
        <w:rPr>
          <w:rFonts w:ascii="Times New Roman" w:hAnsi="Times New Roman"/>
          <w:i/>
          <w:iCs/>
          <w:sz w:val="24"/>
          <w:szCs w:val="24"/>
          <w:u w:color="131313"/>
        </w:rPr>
        <w:t>Licensed Software</w:t>
      </w:r>
      <w:r w:rsidRPr="00811D19">
        <w:rPr>
          <w:rFonts w:ascii="Times New Roman" w:hAnsi="Times New Roman"/>
          <w:sz w:val="24"/>
          <w:szCs w:val="24"/>
          <w:u w:color="131313"/>
        </w:rPr>
        <w:t>”</w:t>
      </w:r>
      <w:r w:rsidRPr="00811D19">
        <w:rPr>
          <w:rFonts w:ascii="Times New Roman" w:hAnsi="Times New Roman"/>
          <w:sz w:val="24"/>
          <w:szCs w:val="24"/>
        </w:rPr>
        <w:t xml:space="preserve"> shall mean Ibis, the software deliverable that is provided as part of </w:t>
      </w:r>
      <w:proofErr w:type="gramStart"/>
      <w:r w:rsidRPr="00811D19">
        <w:rPr>
          <w:rFonts w:ascii="Times New Roman" w:hAnsi="Times New Roman"/>
          <w:sz w:val="24"/>
          <w:szCs w:val="24"/>
        </w:rPr>
        <w:t>Licensor’s  “</w:t>
      </w:r>
      <w:proofErr w:type="spellStart"/>
      <w:proofErr w:type="gramEnd"/>
      <w:r w:rsidRPr="00811D19">
        <w:rPr>
          <w:rFonts w:ascii="Times New Roman" w:hAnsi="Times New Roman"/>
          <w:sz w:val="24"/>
          <w:szCs w:val="24"/>
        </w:rPr>
        <w:t>IbisCare</w:t>
      </w:r>
      <w:proofErr w:type="spellEnd"/>
      <w:r w:rsidRPr="00811D19">
        <w:rPr>
          <w:rFonts w:ascii="Times New Roman" w:hAnsi="Times New Roman"/>
          <w:sz w:val="24"/>
          <w:szCs w:val="24"/>
        </w:rPr>
        <w:t>" solution.</w:t>
      </w:r>
    </w:p>
    <w:p w14:paraId="17088A86" w14:textId="77777777" w:rsidR="00B15E10" w:rsidRPr="00811D19" w:rsidRDefault="002D50B8">
      <w:pPr>
        <w:pStyle w:val="BodyText"/>
        <w:rPr>
          <w:rFonts w:ascii="Times New Roman" w:eastAsia="Times New Roman" w:hAnsi="Times New Roman" w:cs="Times New Roman"/>
          <w:sz w:val="24"/>
          <w:szCs w:val="24"/>
        </w:rPr>
      </w:pPr>
      <w:r w:rsidRPr="00811D19">
        <w:rPr>
          <w:rFonts w:ascii="Times New Roman" w:hAnsi="Times New Roman"/>
          <w:sz w:val="24"/>
          <w:szCs w:val="24"/>
        </w:rPr>
        <w:t>“</w:t>
      </w:r>
      <w:r w:rsidRPr="00811D19">
        <w:rPr>
          <w:rFonts w:ascii="Times New Roman" w:hAnsi="Times New Roman"/>
          <w:i/>
          <w:iCs/>
          <w:sz w:val="24"/>
          <w:szCs w:val="24"/>
          <w:u w:color="0F0F0F"/>
        </w:rPr>
        <w:t>Defect</w:t>
      </w:r>
      <w:r w:rsidRPr="00811D19">
        <w:rPr>
          <w:rFonts w:ascii="Times New Roman" w:hAnsi="Times New Roman"/>
          <w:sz w:val="24"/>
          <w:szCs w:val="24"/>
          <w:u w:color="0F0F0F"/>
        </w:rPr>
        <w:t xml:space="preserve">" </w:t>
      </w:r>
      <w:r w:rsidRPr="00811D19">
        <w:rPr>
          <w:rFonts w:ascii="Times New Roman" w:hAnsi="Times New Roman"/>
          <w:sz w:val="24"/>
          <w:szCs w:val="24"/>
        </w:rPr>
        <w:t>means any error or bug within the Licensed Software that is recurring and causes a material feature of the Licensed Software to fail to perform in substantial conformance with the Licensed Software Specifications, provided such error or bug does not occur or appear as a result of or due or attributable to any malfunction, misuse or other use of the Licensed Software for a purpose or in a manner not intended by Licensor, any modification, alteration, addition, change, repair or other interference with the Licensed Software by Licensee or any other person other than Licensor or willful misconduct or negligence of Licensee or any of its employees or contractors.</w:t>
      </w:r>
    </w:p>
    <w:p w14:paraId="3DB6E729" w14:textId="77777777" w:rsidR="00B15E10" w:rsidRPr="00811D19" w:rsidRDefault="002D50B8">
      <w:pPr>
        <w:pStyle w:val="BodyText"/>
        <w:rPr>
          <w:rFonts w:ascii="Times New Roman" w:eastAsia="Times New Roman" w:hAnsi="Times New Roman" w:cs="Times New Roman"/>
          <w:sz w:val="24"/>
          <w:szCs w:val="24"/>
        </w:rPr>
      </w:pPr>
      <w:r w:rsidRPr="00811D19">
        <w:rPr>
          <w:rFonts w:ascii="Times New Roman" w:hAnsi="Times New Roman"/>
          <w:sz w:val="24"/>
          <w:szCs w:val="24"/>
        </w:rPr>
        <w:t>“</w:t>
      </w:r>
      <w:r w:rsidRPr="00811D19">
        <w:rPr>
          <w:rFonts w:ascii="Times New Roman" w:hAnsi="Times New Roman"/>
          <w:i/>
          <w:iCs/>
          <w:sz w:val="24"/>
          <w:szCs w:val="24"/>
        </w:rPr>
        <w:t>Documentation</w:t>
      </w:r>
      <w:r w:rsidRPr="00811D19">
        <w:rPr>
          <w:rFonts w:ascii="Times New Roman" w:hAnsi="Times New Roman"/>
          <w:sz w:val="24"/>
          <w:szCs w:val="24"/>
        </w:rPr>
        <w:t xml:space="preserve">” means any standard manuals or other materials, whether in printed or electronic form, that relate to the capabilities, operation, installation or use of the Licensed </w:t>
      </w:r>
      <w:r w:rsidRPr="00811D19">
        <w:rPr>
          <w:rFonts w:ascii="Times New Roman" w:hAnsi="Times New Roman"/>
          <w:sz w:val="24"/>
          <w:szCs w:val="24"/>
        </w:rPr>
        <w:lastRenderedPageBreak/>
        <w:t xml:space="preserve">Software that are supplied by Licensor generally to Users.  If and to the extent that Licensor provides to Licensee any update, revision or to any of the Documentation, such update, revision or modification shall be deemed to be part of the Documentation. </w:t>
      </w:r>
    </w:p>
    <w:p w14:paraId="2CCED761" w14:textId="77777777" w:rsidR="00B15E10" w:rsidRPr="00811D19" w:rsidRDefault="002D50B8">
      <w:pPr>
        <w:pStyle w:val="BodyText"/>
        <w:rPr>
          <w:rFonts w:ascii="Times New Roman" w:eastAsia="Times New Roman" w:hAnsi="Times New Roman" w:cs="Times New Roman"/>
          <w:sz w:val="24"/>
          <w:szCs w:val="24"/>
        </w:rPr>
      </w:pPr>
      <w:r w:rsidRPr="00811D19">
        <w:rPr>
          <w:rFonts w:ascii="Times New Roman" w:hAnsi="Times New Roman"/>
          <w:sz w:val="24"/>
          <w:szCs w:val="24"/>
        </w:rPr>
        <w:t>“</w:t>
      </w:r>
      <w:r w:rsidRPr="00811D19">
        <w:rPr>
          <w:rFonts w:ascii="Times New Roman" w:hAnsi="Times New Roman"/>
          <w:i/>
          <w:iCs/>
          <w:sz w:val="24"/>
          <w:szCs w:val="24"/>
          <w:u w:color="131313"/>
        </w:rPr>
        <w:t>Update</w:t>
      </w:r>
      <w:r w:rsidRPr="00811D19">
        <w:rPr>
          <w:rFonts w:ascii="Times New Roman" w:hAnsi="Times New Roman"/>
          <w:sz w:val="24"/>
          <w:szCs w:val="24"/>
          <w:u w:color="131313"/>
        </w:rPr>
        <w:t xml:space="preserve">” </w:t>
      </w:r>
      <w:r w:rsidRPr="00811D19">
        <w:rPr>
          <w:rFonts w:ascii="Times New Roman" w:hAnsi="Times New Roman"/>
          <w:sz w:val="24"/>
          <w:szCs w:val="24"/>
        </w:rPr>
        <w:t xml:space="preserve">means any standard or general upgrade, update, normal and customary enhancements, or new versions of the Licensed Software made available to all customers of Licensor. </w:t>
      </w:r>
    </w:p>
    <w:p w14:paraId="162962A8" w14:textId="77777777" w:rsidR="00B15E10" w:rsidRPr="00811D19" w:rsidRDefault="002D50B8">
      <w:pPr>
        <w:pStyle w:val="BodyText"/>
        <w:rPr>
          <w:rFonts w:ascii="Times New Roman" w:eastAsia="Times New Roman" w:hAnsi="Times New Roman" w:cs="Times New Roman"/>
          <w:sz w:val="24"/>
          <w:szCs w:val="24"/>
        </w:rPr>
      </w:pPr>
      <w:r w:rsidRPr="00811D19">
        <w:rPr>
          <w:rFonts w:ascii="Times New Roman" w:hAnsi="Times New Roman"/>
          <w:sz w:val="24"/>
          <w:szCs w:val="24"/>
        </w:rPr>
        <w:t xml:space="preserve"> “</w:t>
      </w:r>
      <w:r w:rsidRPr="00811D19">
        <w:rPr>
          <w:rFonts w:ascii="Times New Roman" w:hAnsi="Times New Roman"/>
          <w:i/>
          <w:iCs/>
          <w:sz w:val="24"/>
          <w:szCs w:val="24"/>
          <w:u w:color="1C1C1C"/>
        </w:rPr>
        <w:t>Users</w:t>
      </w:r>
      <w:r w:rsidRPr="00811D19">
        <w:rPr>
          <w:rFonts w:ascii="Times New Roman" w:hAnsi="Times New Roman"/>
          <w:sz w:val="24"/>
          <w:szCs w:val="24"/>
          <w:u w:color="1C1C1C"/>
        </w:rPr>
        <w:t xml:space="preserve">" </w:t>
      </w:r>
      <w:r w:rsidRPr="00811D19">
        <w:rPr>
          <w:rFonts w:ascii="Times New Roman" w:hAnsi="Times New Roman"/>
          <w:sz w:val="24"/>
          <w:szCs w:val="24"/>
        </w:rPr>
        <w:t xml:space="preserve">means Licensee’s employees, consultants, contractors, patients and agents who are authorized to </w:t>
      </w:r>
      <w:r w:rsidRPr="00811D19">
        <w:rPr>
          <w:rFonts w:ascii="Times New Roman" w:hAnsi="Times New Roman"/>
          <w:i/>
          <w:iCs/>
          <w:sz w:val="24"/>
          <w:szCs w:val="24"/>
        </w:rPr>
        <w:t xml:space="preserve">use </w:t>
      </w:r>
      <w:r w:rsidRPr="00811D19">
        <w:rPr>
          <w:rFonts w:ascii="Times New Roman" w:hAnsi="Times New Roman"/>
          <w:sz w:val="24"/>
          <w:szCs w:val="24"/>
        </w:rPr>
        <w:t xml:space="preserve">the Licensed Software, have complied with all registration as required </w:t>
      </w:r>
      <w:r w:rsidRPr="00811D19">
        <w:rPr>
          <w:rFonts w:ascii="Times New Roman" w:hAnsi="Times New Roman"/>
          <w:i/>
          <w:iCs/>
          <w:sz w:val="24"/>
          <w:szCs w:val="24"/>
        </w:rPr>
        <w:t xml:space="preserve">by </w:t>
      </w:r>
      <w:r w:rsidRPr="00811D19">
        <w:rPr>
          <w:rFonts w:ascii="Times New Roman" w:hAnsi="Times New Roman"/>
          <w:sz w:val="24"/>
          <w:szCs w:val="24"/>
        </w:rPr>
        <w:t>the Licensor and other access requirements (including, without limitation, accepting the end user license agreement for accessing and using the Licensed Software) and have been supplied by Licensee specific User identification and passwords for their protected access to and use of the Licensed Software.</w:t>
      </w:r>
    </w:p>
    <w:p w14:paraId="4CBA8645" w14:textId="5A6877FF" w:rsidR="00B15E10" w:rsidRPr="00811D19" w:rsidRDefault="002D50B8">
      <w:pPr>
        <w:pStyle w:val="BodyText"/>
        <w:rPr>
          <w:rFonts w:ascii="Times New Roman" w:eastAsia="Times New Roman" w:hAnsi="Times New Roman" w:cs="Times New Roman"/>
          <w:sz w:val="24"/>
          <w:szCs w:val="24"/>
        </w:rPr>
      </w:pPr>
      <w:r w:rsidRPr="00811D19">
        <w:rPr>
          <w:rFonts w:ascii="Times New Roman" w:hAnsi="Times New Roman"/>
          <w:sz w:val="24"/>
          <w:szCs w:val="24"/>
        </w:rPr>
        <w:t>“</w:t>
      </w:r>
      <w:r w:rsidRPr="00811D19">
        <w:rPr>
          <w:rFonts w:ascii="Times New Roman" w:hAnsi="Times New Roman"/>
          <w:i/>
          <w:iCs/>
          <w:sz w:val="24"/>
          <w:szCs w:val="24"/>
        </w:rPr>
        <w:t>Patient Data</w:t>
      </w:r>
      <w:r w:rsidRPr="00811D19">
        <w:rPr>
          <w:rFonts w:ascii="Times New Roman" w:hAnsi="Times New Roman"/>
          <w:sz w:val="24"/>
          <w:szCs w:val="24"/>
        </w:rPr>
        <w:t>” m</w:t>
      </w:r>
      <w:r w:rsidR="00261CCE">
        <w:rPr>
          <w:rFonts w:ascii="Times New Roman" w:hAnsi="Times New Roman"/>
          <w:sz w:val="24"/>
          <w:szCs w:val="24"/>
        </w:rPr>
        <w:t>eans Individually Identifiable H</w:t>
      </w:r>
      <w:r w:rsidRPr="00811D19">
        <w:rPr>
          <w:rFonts w:ascii="Times New Roman" w:hAnsi="Times New Roman"/>
          <w:sz w:val="24"/>
          <w:szCs w:val="24"/>
        </w:rPr>
        <w:t>ealth Information, as such term is defined by the Health Insurance Portability and Accountability Act of 1996 and its implementing privacy and security regulations, and any other Personally Identifiable Information, including but not limited to any information about an individual maintained by Licensor, including but not limited to any information that can be used to distinguish or trace an individual’s identity and any information that is linked to such individual.</w:t>
      </w:r>
    </w:p>
    <w:p w14:paraId="2ABDEA99" w14:textId="77777777" w:rsidR="00B15E10" w:rsidRPr="00811D19" w:rsidRDefault="00B15E10">
      <w:pPr>
        <w:pStyle w:val="BodyText"/>
        <w:rPr>
          <w:rFonts w:ascii="Times New Roman" w:eastAsia="Times New Roman" w:hAnsi="Times New Roman" w:cs="Times New Roman"/>
          <w:sz w:val="24"/>
          <w:szCs w:val="24"/>
        </w:rPr>
      </w:pPr>
    </w:p>
    <w:p w14:paraId="52DDA7C7" w14:textId="77777777" w:rsidR="00B15E10" w:rsidRPr="00811D19" w:rsidRDefault="002D50B8">
      <w:pPr>
        <w:pStyle w:val="Body"/>
        <w:numPr>
          <w:ilvl w:val="0"/>
          <w:numId w:val="1"/>
        </w:numPr>
        <w:rPr>
          <w:rFonts w:ascii="Times New Roman" w:eastAsia="Times New Roman" w:hAnsi="Times New Roman" w:cs="Times New Roman"/>
          <w:b/>
          <w:sz w:val="24"/>
          <w:szCs w:val="24"/>
        </w:rPr>
      </w:pPr>
      <w:r w:rsidRPr="00811D19">
        <w:rPr>
          <w:rFonts w:ascii="Times New Roman" w:hAnsi="Times New Roman"/>
          <w:b/>
          <w:sz w:val="24"/>
          <w:szCs w:val="24"/>
        </w:rPr>
        <w:t>L</w:t>
      </w:r>
      <w:r w:rsidR="00246225" w:rsidRPr="00811D19">
        <w:rPr>
          <w:rFonts w:ascii="Times New Roman" w:hAnsi="Times New Roman"/>
          <w:b/>
          <w:sz w:val="24"/>
          <w:szCs w:val="24"/>
        </w:rPr>
        <w:t>icenses, Technical Assistance, Equipment Lease</w:t>
      </w:r>
      <w:r w:rsidRPr="00811D19">
        <w:rPr>
          <w:rFonts w:ascii="Times New Roman" w:hAnsi="Times New Roman"/>
          <w:b/>
          <w:sz w:val="24"/>
          <w:szCs w:val="24"/>
        </w:rPr>
        <w:t xml:space="preserve"> </w:t>
      </w:r>
      <w:r w:rsidR="00246225" w:rsidRPr="00811D19">
        <w:rPr>
          <w:rFonts w:ascii="Times New Roman" w:hAnsi="Times New Roman"/>
          <w:b/>
          <w:sz w:val="24"/>
          <w:szCs w:val="24"/>
        </w:rPr>
        <w:t>And Covenants</w:t>
      </w:r>
    </w:p>
    <w:p w14:paraId="1C7A5FFA" w14:textId="77777777" w:rsidR="00B15E10" w:rsidRPr="00811D19" w:rsidRDefault="002D50B8">
      <w:pPr>
        <w:pStyle w:val="Body"/>
        <w:numPr>
          <w:ilvl w:val="1"/>
          <w:numId w:val="2"/>
        </w:numPr>
        <w:rPr>
          <w:rFonts w:ascii="Times New Roman" w:eastAsia="Times New Roman" w:hAnsi="Times New Roman" w:cs="Times New Roman"/>
          <w:sz w:val="24"/>
          <w:szCs w:val="24"/>
        </w:rPr>
      </w:pPr>
      <w:r w:rsidRPr="00811D19">
        <w:rPr>
          <w:rFonts w:ascii="Times New Roman" w:hAnsi="Times New Roman"/>
          <w:sz w:val="24"/>
          <w:szCs w:val="24"/>
          <w:u w:val="single"/>
        </w:rPr>
        <w:t>Licenses</w:t>
      </w:r>
      <w:r w:rsidRPr="00811D19">
        <w:rPr>
          <w:rFonts w:ascii="Times New Roman" w:hAnsi="Times New Roman"/>
          <w:sz w:val="24"/>
          <w:szCs w:val="24"/>
        </w:rPr>
        <w:t xml:space="preserve">. Subject to the </w:t>
      </w:r>
      <w:proofErr w:type="spellStart"/>
      <w:r w:rsidRPr="00811D19">
        <w:rPr>
          <w:rFonts w:ascii="Times New Roman" w:hAnsi="Times New Roman"/>
          <w:sz w:val="24"/>
          <w:szCs w:val="24"/>
          <w:lang w:val="fr-FR"/>
        </w:rPr>
        <w:t>payment</w:t>
      </w:r>
      <w:proofErr w:type="spellEnd"/>
      <w:r w:rsidRPr="00811D19">
        <w:rPr>
          <w:rFonts w:ascii="Times New Roman" w:hAnsi="Times New Roman"/>
          <w:sz w:val="24"/>
          <w:szCs w:val="24"/>
        </w:rPr>
        <w:t xml:space="preserve"> of the </w:t>
      </w:r>
      <w:r w:rsidRPr="00811D19">
        <w:rPr>
          <w:rFonts w:ascii="Times New Roman" w:hAnsi="Times New Roman"/>
          <w:sz w:val="24"/>
          <w:szCs w:val="24"/>
          <w:lang w:val="nl-NL"/>
        </w:rPr>
        <w:t>fees</w:t>
      </w:r>
      <w:r w:rsidRPr="00811D19">
        <w:rPr>
          <w:rFonts w:ascii="Times New Roman" w:hAnsi="Times New Roman"/>
          <w:sz w:val="24"/>
          <w:szCs w:val="24"/>
        </w:rPr>
        <w:t xml:space="preserve"> provided </w:t>
      </w:r>
      <w:r w:rsidRPr="00811D19">
        <w:rPr>
          <w:rFonts w:ascii="Times New Roman" w:hAnsi="Times New Roman"/>
          <w:sz w:val="24"/>
          <w:szCs w:val="24"/>
          <w:lang w:val="de-DE"/>
        </w:rPr>
        <w:t>under Exhibit D,</w:t>
      </w:r>
      <w:r w:rsidRPr="00811D19">
        <w:rPr>
          <w:rFonts w:ascii="Times New Roman" w:hAnsi="Times New Roman"/>
          <w:sz w:val="24"/>
          <w:szCs w:val="24"/>
        </w:rPr>
        <w:t xml:space="preserve"> and the fulfillment of the other terms and conditions of this Agreement, Licensor hereby </w:t>
      </w:r>
      <w:proofErr w:type="spellStart"/>
      <w:r w:rsidRPr="00811D19">
        <w:rPr>
          <w:rFonts w:ascii="Times New Roman" w:hAnsi="Times New Roman"/>
          <w:sz w:val="24"/>
          <w:szCs w:val="24"/>
          <w:lang w:val="fr-FR"/>
        </w:rPr>
        <w:t>grants</w:t>
      </w:r>
      <w:proofErr w:type="spellEnd"/>
      <w:r w:rsidRPr="00811D19">
        <w:rPr>
          <w:rFonts w:ascii="Times New Roman" w:hAnsi="Times New Roman"/>
          <w:sz w:val="24"/>
          <w:szCs w:val="24"/>
        </w:rPr>
        <w:t xml:space="preserve"> to Licensee the Licensed </w:t>
      </w:r>
      <w:r w:rsidRPr="00811D19">
        <w:rPr>
          <w:rFonts w:ascii="Times New Roman" w:hAnsi="Times New Roman"/>
          <w:sz w:val="24"/>
          <w:szCs w:val="24"/>
          <w:lang w:val="de-DE"/>
        </w:rPr>
        <w:t>Software</w:t>
      </w:r>
      <w:r w:rsidRPr="00811D19">
        <w:rPr>
          <w:rFonts w:ascii="Times New Roman" w:hAnsi="Times New Roman"/>
          <w:sz w:val="24"/>
          <w:szCs w:val="24"/>
        </w:rPr>
        <w:t xml:space="preserve"> in </w:t>
      </w:r>
      <w:r w:rsidRPr="00811D19">
        <w:rPr>
          <w:rFonts w:ascii="Times New Roman" w:hAnsi="Times New Roman"/>
          <w:sz w:val="24"/>
          <w:szCs w:val="24"/>
          <w:lang w:val="fr-FR"/>
        </w:rPr>
        <w:t>accordance</w:t>
      </w:r>
      <w:r w:rsidRPr="00811D19">
        <w:rPr>
          <w:rFonts w:ascii="Times New Roman" w:hAnsi="Times New Roman"/>
          <w:sz w:val="24"/>
          <w:szCs w:val="24"/>
        </w:rPr>
        <w:t xml:space="preserve"> with the terms of Exhibit A, Ibis </w:t>
      </w:r>
      <w:r w:rsidRPr="00811D19">
        <w:rPr>
          <w:rFonts w:ascii="Times New Roman" w:hAnsi="Times New Roman"/>
          <w:sz w:val="24"/>
          <w:szCs w:val="24"/>
          <w:lang w:val="de-DE"/>
        </w:rPr>
        <w:t>Software</w:t>
      </w:r>
      <w:r w:rsidRPr="00811D19">
        <w:rPr>
          <w:rFonts w:ascii="Times New Roman" w:hAnsi="Times New Roman"/>
          <w:sz w:val="24"/>
          <w:szCs w:val="24"/>
        </w:rPr>
        <w:t xml:space="preserve"> Licensee for the software described in Appendix C.</w:t>
      </w:r>
    </w:p>
    <w:p w14:paraId="1DC0B5C4" w14:textId="77777777" w:rsidR="00B15E10" w:rsidRPr="00811D19" w:rsidRDefault="002D50B8">
      <w:pPr>
        <w:pStyle w:val="Body"/>
        <w:numPr>
          <w:ilvl w:val="1"/>
          <w:numId w:val="2"/>
        </w:numPr>
        <w:rPr>
          <w:rFonts w:ascii="Times New Roman" w:eastAsia="Times New Roman" w:hAnsi="Times New Roman" w:cs="Times New Roman"/>
          <w:sz w:val="24"/>
          <w:szCs w:val="24"/>
        </w:rPr>
      </w:pPr>
      <w:r w:rsidRPr="00811D19">
        <w:rPr>
          <w:rFonts w:ascii="Times New Roman" w:hAnsi="Times New Roman"/>
          <w:sz w:val="24"/>
          <w:szCs w:val="24"/>
          <w:u w:val="single"/>
        </w:rPr>
        <w:t>Additional Software Customization and Development</w:t>
      </w:r>
      <w:r w:rsidRPr="00811D19">
        <w:rPr>
          <w:rFonts w:ascii="Times New Roman" w:hAnsi="Times New Roman"/>
          <w:sz w:val="24"/>
          <w:szCs w:val="24"/>
        </w:rPr>
        <w:t>. As a part of this agreement, Licensor will provide additional functionality to the then standard Ibis software as defined in Exhibit B, Product Enhancement and Development Schedule.</w:t>
      </w:r>
    </w:p>
    <w:p w14:paraId="0509DFAC" w14:textId="77777777" w:rsidR="00B15E10" w:rsidRPr="00811D19" w:rsidRDefault="002D50B8">
      <w:pPr>
        <w:pStyle w:val="Body"/>
        <w:numPr>
          <w:ilvl w:val="1"/>
          <w:numId w:val="2"/>
        </w:numPr>
        <w:rPr>
          <w:rFonts w:ascii="Times New Roman" w:eastAsia="Times New Roman" w:hAnsi="Times New Roman" w:cs="Times New Roman"/>
          <w:sz w:val="24"/>
          <w:szCs w:val="24"/>
        </w:rPr>
      </w:pPr>
      <w:r w:rsidRPr="00811D19">
        <w:rPr>
          <w:rFonts w:ascii="Times New Roman" w:hAnsi="Times New Roman"/>
          <w:sz w:val="24"/>
          <w:szCs w:val="24"/>
          <w:u w:val="single"/>
        </w:rPr>
        <w:t>Software Support and Maintenance</w:t>
      </w:r>
      <w:r w:rsidRPr="00811D19">
        <w:rPr>
          <w:rFonts w:ascii="Times New Roman" w:hAnsi="Times New Roman"/>
          <w:sz w:val="24"/>
          <w:szCs w:val="24"/>
        </w:rPr>
        <w:t>: During the period of this Agreement and subject to its terms and conditions,</w:t>
      </w:r>
    </w:p>
    <w:p w14:paraId="66D67730" w14:textId="77777777" w:rsidR="00B15E10" w:rsidRPr="00811D19" w:rsidRDefault="002D50B8" w:rsidP="002D50B8">
      <w:pPr>
        <w:pStyle w:val="Body"/>
        <w:numPr>
          <w:ilvl w:val="2"/>
          <w:numId w:val="15"/>
        </w:numPr>
        <w:rPr>
          <w:rFonts w:ascii="Times New Roman" w:eastAsia="Times New Roman" w:hAnsi="Times New Roman" w:cs="Times New Roman"/>
          <w:sz w:val="24"/>
          <w:szCs w:val="24"/>
        </w:rPr>
      </w:pPr>
      <w:r w:rsidRPr="00811D19">
        <w:rPr>
          <w:rFonts w:ascii="Times New Roman" w:hAnsi="Times New Roman"/>
          <w:sz w:val="24"/>
          <w:szCs w:val="24"/>
        </w:rPr>
        <w:t xml:space="preserve"> Licensor will provide to Licensee as maintenance services for the Licensed Software, the following services:</w:t>
      </w:r>
    </w:p>
    <w:p w14:paraId="4CA764FF" w14:textId="77777777" w:rsidR="00B15E10" w:rsidRPr="00811D19" w:rsidRDefault="002D50B8">
      <w:pPr>
        <w:pStyle w:val="Body"/>
        <w:numPr>
          <w:ilvl w:val="4"/>
          <w:numId w:val="3"/>
        </w:numPr>
        <w:rPr>
          <w:rFonts w:ascii="Times New Roman" w:eastAsia="Times New Roman" w:hAnsi="Times New Roman" w:cs="Times New Roman"/>
          <w:sz w:val="24"/>
          <w:szCs w:val="24"/>
        </w:rPr>
      </w:pPr>
      <w:r w:rsidRPr="00811D19">
        <w:rPr>
          <w:rFonts w:ascii="Times New Roman" w:hAnsi="Times New Roman"/>
          <w:sz w:val="24"/>
          <w:szCs w:val="24"/>
        </w:rPr>
        <w:t>Any applicable new Updates to the Licensed Software that are made generally available to other Licensees of the Licensed Software;</w:t>
      </w:r>
    </w:p>
    <w:p w14:paraId="4CDA6E71" w14:textId="77777777" w:rsidR="00B15E10" w:rsidRPr="00811D19" w:rsidRDefault="002D50B8">
      <w:pPr>
        <w:pStyle w:val="Body"/>
        <w:numPr>
          <w:ilvl w:val="4"/>
          <w:numId w:val="3"/>
        </w:numPr>
        <w:rPr>
          <w:rFonts w:ascii="Times New Roman" w:eastAsia="Times New Roman" w:hAnsi="Times New Roman" w:cs="Times New Roman"/>
          <w:sz w:val="24"/>
          <w:szCs w:val="24"/>
        </w:rPr>
      </w:pPr>
      <w:r w:rsidRPr="00811D19">
        <w:rPr>
          <w:rFonts w:ascii="Times New Roman" w:hAnsi="Times New Roman"/>
          <w:sz w:val="24"/>
          <w:szCs w:val="24"/>
        </w:rPr>
        <w:t>Any applicable error corrections and modifications to the Licensed Software that are made generally available to other Licensees of the Licensed Software;</w:t>
      </w:r>
    </w:p>
    <w:p w14:paraId="72CBBCCA" w14:textId="77777777" w:rsidR="00B15E10" w:rsidRPr="00811D19" w:rsidRDefault="002D50B8">
      <w:pPr>
        <w:pStyle w:val="Body"/>
        <w:numPr>
          <w:ilvl w:val="4"/>
          <w:numId w:val="3"/>
        </w:numPr>
        <w:rPr>
          <w:rFonts w:ascii="Times New Roman" w:eastAsia="Times New Roman" w:hAnsi="Times New Roman" w:cs="Times New Roman"/>
          <w:sz w:val="24"/>
          <w:szCs w:val="24"/>
        </w:rPr>
      </w:pPr>
      <w:r w:rsidRPr="00811D19">
        <w:rPr>
          <w:rFonts w:ascii="Times New Roman" w:hAnsi="Times New Roman"/>
          <w:sz w:val="24"/>
          <w:szCs w:val="24"/>
        </w:rPr>
        <w:t>Any applicable updates to the Documentation that are made generally available to other Licensees of the Licensed Software.</w:t>
      </w:r>
    </w:p>
    <w:p w14:paraId="0D168620" w14:textId="77777777" w:rsidR="00B15E10" w:rsidRPr="00811D19" w:rsidRDefault="002D50B8">
      <w:pPr>
        <w:pStyle w:val="Body"/>
        <w:numPr>
          <w:ilvl w:val="2"/>
          <w:numId w:val="15"/>
        </w:numPr>
        <w:rPr>
          <w:rFonts w:ascii="Times New Roman" w:eastAsia="Times New Roman" w:hAnsi="Times New Roman" w:cs="Times New Roman"/>
          <w:sz w:val="24"/>
          <w:szCs w:val="24"/>
        </w:rPr>
      </w:pPr>
      <w:r w:rsidRPr="00811D19">
        <w:rPr>
          <w:rFonts w:ascii="Times New Roman" w:hAnsi="Times New Roman"/>
          <w:sz w:val="24"/>
          <w:szCs w:val="24"/>
        </w:rPr>
        <w:t xml:space="preserve"> Licensor shall provide all Maintenance Services and Support Services remotely from Licensor</w:t>
      </w:r>
      <w:r w:rsidRPr="00811D19">
        <w:rPr>
          <w:rFonts w:ascii="Times New Roman" w:hAnsi="Times New Roman"/>
          <w:sz w:val="24"/>
          <w:szCs w:val="24"/>
          <w:lang w:val="fr-FR"/>
        </w:rPr>
        <w:t>’</w:t>
      </w:r>
      <w:r w:rsidRPr="00811D19">
        <w:rPr>
          <w:rFonts w:ascii="Times New Roman" w:hAnsi="Times New Roman"/>
          <w:sz w:val="24"/>
          <w:szCs w:val="24"/>
        </w:rPr>
        <w:t>s business premises. Notwithstanding the foregoing, Licensor may perform Maintenance Services at any of Licensee</w:t>
      </w:r>
      <w:r w:rsidRPr="00811D19">
        <w:rPr>
          <w:rFonts w:ascii="Times New Roman" w:hAnsi="Times New Roman"/>
          <w:sz w:val="24"/>
          <w:szCs w:val="24"/>
          <w:lang w:val="fr-FR"/>
        </w:rPr>
        <w:t>’</w:t>
      </w:r>
      <w:r w:rsidRPr="00811D19">
        <w:rPr>
          <w:rFonts w:ascii="Times New Roman" w:hAnsi="Times New Roman"/>
          <w:sz w:val="24"/>
          <w:szCs w:val="24"/>
        </w:rPr>
        <w:t xml:space="preserve">s facilities in the event that Licensor is unable to correct such Defect remotely from Licensor‘s premises.  At the request of and at no cost to Licensor, Licensee shall provide reasonable access to its facilities and the Licensed Software and information and additional reasonable </w:t>
      </w:r>
      <w:r w:rsidRPr="00811D19">
        <w:rPr>
          <w:rFonts w:ascii="Times New Roman" w:hAnsi="Times New Roman"/>
          <w:sz w:val="24"/>
          <w:szCs w:val="24"/>
        </w:rPr>
        <w:lastRenderedPageBreak/>
        <w:t>assistance and support to Licensor as requested by Licensor to remove or correct any Defect.</w:t>
      </w:r>
    </w:p>
    <w:p w14:paraId="34242D1A" w14:textId="77777777" w:rsidR="00B15E10" w:rsidRPr="00811D19" w:rsidRDefault="002D50B8">
      <w:pPr>
        <w:pStyle w:val="Body"/>
        <w:numPr>
          <w:ilvl w:val="2"/>
          <w:numId w:val="15"/>
        </w:numPr>
        <w:rPr>
          <w:rFonts w:ascii="Times New Roman" w:eastAsia="Times New Roman" w:hAnsi="Times New Roman" w:cs="Times New Roman"/>
          <w:sz w:val="24"/>
          <w:szCs w:val="24"/>
        </w:rPr>
      </w:pPr>
      <w:r w:rsidRPr="00811D19">
        <w:rPr>
          <w:rFonts w:ascii="Times New Roman" w:hAnsi="Times New Roman"/>
          <w:sz w:val="24"/>
          <w:szCs w:val="24"/>
        </w:rPr>
        <w:t xml:space="preserve"> Maintenance Services and Support Services do not include correction of any issue, malfunction, failure, non-conformance, non-performance or problem relating to or arising or resulting from or due to: (a) any failure by Licensee to comply with any requirements under this Agreement related to the Licensed Software or its access or use; (b) any failure to use the Licensed Software with the latest Updates provided or implemented by Licensor for the Licensed Software, including, without limitation, any modifications or corrections to the  Licensed Software furnished  by Licensor; (c) any misuse or unauthorized access to or use of the Licensed Software; (d) any use of desktop or server hardware or software that does not  conform to the recommended configuration; (e) any installation, modification, alteration, change or repair of, or addition to or interference with the Licensed Software or any part  thereof by any person other than Licensor without Licensor</w:t>
      </w:r>
      <w:r w:rsidRPr="00811D19">
        <w:rPr>
          <w:rFonts w:ascii="Times New Roman" w:hAnsi="Times New Roman"/>
          <w:sz w:val="24"/>
          <w:szCs w:val="24"/>
          <w:lang w:val="fr-FR"/>
        </w:rPr>
        <w:t>’</w:t>
      </w:r>
      <w:r w:rsidRPr="00811D19">
        <w:rPr>
          <w:rFonts w:ascii="Times New Roman" w:hAnsi="Times New Roman"/>
          <w:sz w:val="24"/>
          <w:szCs w:val="24"/>
        </w:rPr>
        <w:t>s authorization; (f) any hardware or telecommunications  equipment or other non-Licensor  authorized third party Licensed Software malfunctions; or (g)  use of the Licensed Software outside the scope of the license granted by Licensor to Licensee for the Licensed Software.</w:t>
      </w:r>
    </w:p>
    <w:p w14:paraId="6AE3101D" w14:textId="77777777" w:rsidR="00B15E10" w:rsidRPr="00811D19" w:rsidRDefault="002D50B8">
      <w:pPr>
        <w:pStyle w:val="Body"/>
        <w:numPr>
          <w:ilvl w:val="1"/>
          <w:numId w:val="2"/>
        </w:numPr>
        <w:rPr>
          <w:rFonts w:ascii="Times New Roman" w:eastAsia="Times New Roman" w:hAnsi="Times New Roman" w:cs="Times New Roman"/>
          <w:sz w:val="24"/>
          <w:szCs w:val="24"/>
        </w:rPr>
      </w:pPr>
      <w:r w:rsidRPr="00811D19">
        <w:rPr>
          <w:rFonts w:ascii="Times New Roman" w:hAnsi="Times New Roman"/>
          <w:sz w:val="24"/>
          <w:szCs w:val="24"/>
          <w:u w:val="single" w:color="181818"/>
        </w:rPr>
        <w:t>Compliance with Laws</w:t>
      </w:r>
      <w:r w:rsidRPr="00811D19">
        <w:rPr>
          <w:rFonts w:ascii="Times New Roman" w:hAnsi="Times New Roman"/>
          <w:sz w:val="24"/>
          <w:szCs w:val="24"/>
          <w:u w:color="181818"/>
        </w:rPr>
        <w:t>.</w:t>
      </w:r>
      <w:r w:rsidRPr="00811D19">
        <w:rPr>
          <w:rFonts w:ascii="Times New Roman" w:hAnsi="Times New Roman"/>
          <w:sz w:val="24"/>
          <w:szCs w:val="24"/>
        </w:rPr>
        <w:t xml:space="preserve"> Licensor warrants that all services to be provided hereunder shall comply with all applicable federal and state </w:t>
      </w:r>
      <w:proofErr w:type="spellStart"/>
      <w:r w:rsidRPr="00811D19">
        <w:rPr>
          <w:rFonts w:ascii="Times New Roman" w:hAnsi="Times New Roman"/>
          <w:sz w:val="24"/>
          <w:szCs w:val="24"/>
          <w:lang w:val="fr-FR"/>
        </w:rPr>
        <w:t>statutes</w:t>
      </w:r>
      <w:proofErr w:type="spellEnd"/>
      <w:r w:rsidRPr="00811D19">
        <w:rPr>
          <w:rFonts w:ascii="Times New Roman" w:hAnsi="Times New Roman"/>
          <w:sz w:val="24"/>
          <w:szCs w:val="24"/>
          <w:lang w:val="fr-FR"/>
        </w:rPr>
        <w:t>,</w:t>
      </w:r>
      <w:r w:rsidRPr="00811D19">
        <w:rPr>
          <w:rFonts w:ascii="Times New Roman" w:hAnsi="Times New Roman"/>
          <w:sz w:val="24"/>
          <w:szCs w:val="24"/>
        </w:rPr>
        <w:t xml:space="preserve"> laws, rules and regulations.</w:t>
      </w:r>
    </w:p>
    <w:p w14:paraId="23EE284A" w14:textId="77777777" w:rsidR="00B15E10" w:rsidRPr="00811D19" w:rsidRDefault="002D50B8">
      <w:pPr>
        <w:pStyle w:val="Body"/>
        <w:numPr>
          <w:ilvl w:val="1"/>
          <w:numId w:val="2"/>
        </w:numPr>
        <w:rPr>
          <w:rFonts w:ascii="Times New Roman" w:eastAsia="Times New Roman" w:hAnsi="Times New Roman" w:cs="Times New Roman"/>
          <w:sz w:val="24"/>
          <w:szCs w:val="24"/>
        </w:rPr>
      </w:pPr>
      <w:r w:rsidRPr="00811D19">
        <w:rPr>
          <w:rFonts w:ascii="Times New Roman" w:hAnsi="Times New Roman"/>
          <w:sz w:val="24"/>
          <w:szCs w:val="24"/>
        </w:rPr>
        <w:t xml:space="preserve"> </w:t>
      </w:r>
      <w:r w:rsidRPr="00811D19">
        <w:rPr>
          <w:rFonts w:ascii="Times New Roman" w:hAnsi="Times New Roman"/>
          <w:sz w:val="24"/>
          <w:szCs w:val="24"/>
          <w:u w:val="single" w:color="131313"/>
          <w:lang w:val="fr-FR"/>
        </w:rPr>
        <w:t>Maintenance</w:t>
      </w:r>
      <w:r w:rsidRPr="00811D19">
        <w:rPr>
          <w:rFonts w:ascii="Times New Roman" w:hAnsi="Times New Roman"/>
          <w:sz w:val="24"/>
          <w:szCs w:val="24"/>
          <w:u w:val="single" w:color="131313"/>
        </w:rPr>
        <w:t xml:space="preserve"> of Equipment</w:t>
      </w:r>
      <w:r w:rsidRPr="00811D19">
        <w:rPr>
          <w:rFonts w:ascii="Times New Roman" w:hAnsi="Times New Roman"/>
          <w:sz w:val="24"/>
          <w:szCs w:val="24"/>
          <w:u w:color="131313"/>
        </w:rPr>
        <w:t>.</w:t>
      </w:r>
      <w:r w:rsidRPr="00811D19">
        <w:rPr>
          <w:rFonts w:ascii="Times New Roman" w:hAnsi="Times New Roman"/>
          <w:sz w:val="24"/>
          <w:szCs w:val="24"/>
        </w:rPr>
        <w:t xml:space="preserve"> Licensor shall be responsible for the technical support, to include repair or replacement of the Ibis </w:t>
      </w:r>
      <w:proofErr w:type="spellStart"/>
      <w:r w:rsidRPr="00811D19">
        <w:rPr>
          <w:rFonts w:ascii="Times New Roman" w:hAnsi="Times New Roman"/>
          <w:sz w:val="24"/>
          <w:szCs w:val="24"/>
        </w:rPr>
        <w:t>CareStations</w:t>
      </w:r>
      <w:proofErr w:type="spellEnd"/>
      <w:r w:rsidRPr="00811D19">
        <w:rPr>
          <w:rFonts w:ascii="Times New Roman" w:hAnsi="Times New Roman"/>
          <w:sz w:val="24"/>
          <w:szCs w:val="24"/>
        </w:rPr>
        <w:t xml:space="preserve"> during the period of performance of this contract and, when necessary or appropriate, Licensor will make every effort to replace a defective unit within a reasonable time as described in Appendix A.  Licensee agrees to return any malfunctioning hardware to the Licensor for troubleshooting and refurbishment. Licensor represents and warrants that the Ibis </w:t>
      </w:r>
      <w:proofErr w:type="spellStart"/>
      <w:r w:rsidRPr="00811D19">
        <w:rPr>
          <w:rFonts w:ascii="Times New Roman" w:hAnsi="Times New Roman"/>
          <w:sz w:val="24"/>
          <w:szCs w:val="24"/>
        </w:rPr>
        <w:t>CareStations</w:t>
      </w:r>
      <w:proofErr w:type="spellEnd"/>
      <w:r w:rsidRPr="00811D19">
        <w:rPr>
          <w:rFonts w:ascii="Times New Roman" w:hAnsi="Times New Roman"/>
          <w:sz w:val="24"/>
          <w:szCs w:val="24"/>
        </w:rPr>
        <w:t xml:space="preserve"> are free from defects in title, material and workmanship under normal use and service.</w:t>
      </w:r>
    </w:p>
    <w:p w14:paraId="028C6D30" w14:textId="77777777" w:rsidR="00B15E10" w:rsidRPr="00811D19" w:rsidRDefault="00B15E10">
      <w:pPr>
        <w:pStyle w:val="Body"/>
        <w:rPr>
          <w:rFonts w:ascii="Times New Roman" w:eastAsia="Times New Roman" w:hAnsi="Times New Roman" w:cs="Times New Roman"/>
          <w:sz w:val="24"/>
          <w:szCs w:val="24"/>
        </w:rPr>
      </w:pPr>
    </w:p>
    <w:p w14:paraId="604576CB" w14:textId="77777777" w:rsidR="00B15E10" w:rsidRPr="00811D19" w:rsidRDefault="00B15E10">
      <w:pPr>
        <w:pStyle w:val="Body"/>
        <w:rPr>
          <w:rFonts w:ascii="Times New Roman" w:eastAsia="Times New Roman" w:hAnsi="Times New Roman" w:cs="Times New Roman"/>
          <w:sz w:val="24"/>
          <w:szCs w:val="24"/>
        </w:rPr>
      </w:pPr>
    </w:p>
    <w:p w14:paraId="63EB37F7" w14:textId="77777777" w:rsidR="00B15E10" w:rsidRPr="00811D19" w:rsidRDefault="002D50B8">
      <w:pPr>
        <w:pStyle w:val="Body"/>
        <w:numPr>
          <w:ilvl w:val="0"/>
          <w:numId w:val="1"/>
        </w:numPr>
        <w:rPr>
          <w:rFonts w:ascii="Times New Roman" w:eastAsia="Times New Roman" w:hAnsi="Times New Roman" w:cs="Times New Roman"/>
          <w:b/>
          <w:sz w:val="24"/>
          <w:szCs w:val="24"/>
        </w:rPr>
      </w:pPr>
      <w:r w:rsidRPr="00811D19">
        <w:rPr>
          <w:rFonts w:ascii="Times New Roman" w:hAnsi="Times New Roman"/>
          <w:b/>
          <w:sz w:val="24"/>
          <w:szCs w:val="24"/>
        </w:rPr>
        <w:t>P</w:t>
      </w:r>
      <w:r w:rsidR="00246225" w:rsidRPr="00811D19">
        <w:rPr>
          <w:rFonts w:ascii="Times New Roman" w:hAnsi="Times New Roman"/>
          <w:b/>
          <w:sz w:val="24"/>
          <w:szCs w:val="24"/>
        </w:rPr>
        <w:t>eriod of performance</w:t>
      </w:r>
    </w:p>
    <w:p w14:paraId="51CEF6FD" w14:textId="4FEB97A4" w:rsidR="00B15E10" w:rsidRDefault="002D50B8">
      <w:pPr>
        <w:pStyle w:val="BodyText"/>
        <w:rPr>
          <w:ins w:id="8" w:author="Paul Floyd" w:date="2015-07-21T11:16:00Z"/>
          <w:rFonts w:ascii="Times New Roman" w:hAnsi="Times New Roman"/>
          <w:sz w:val="24"/>
          <w:szCs w:val="24"/>
        </w:rPr>
      </w:pPr>
      <w:r w:rsidRPr="00811D19">
        <w:rPr>
          <w:rFonts w:ascii="Times New Roman" w:hAnsi="Times New Roman"/>
          <w:sz w:val="24"/>
          <w:szCs w:val="24"/>
        </w:rPr>
        <w:t xml:space="preserve">The Initial Term of this Agreement commences on ____________________, 2015 and ends on ____________________. Upon expiration of the Initial Term, the Agreement shall be extended automatically for </w:t>
      </w:r>
      <w:del w:id="9" w:author="Paul Floyd" w:date="2015-07-21T11:13:00Z">
        <w:r w:rsidRPr="00811D19" w:rsidDel="00E4527A">
          <w:rPr>
            <w:rFonts w:ascii="Times New Roman" w:hAnsi="Times New Roman"/>
            <w:sz w:val="24"/>
            <w:szCs w:val="24"/>
          </w:rPr>
          <w:delText>up to three</w:delText>
        </w:r>
      </w:del>
      <w:del w:id="10" w:author="Paul Floyd" w:date="2015-07-21T11:12:00Z">
        <w:r w:rsidRPr="00811D19" w:rsidDel="00E4527A">
          <w:rPr>
            <w:rFonts w:ascii="Times New Roman" w:hAnsi="Times New Roman"/>
            <w:sz w:val="24"/>
            <w:szCs w:val="24"/>
          </w:rPr>
          <w:delText xml:space="preserve"> </w:delText>
        </w:r>
      </w:del>
      <w:r w:rsidRPr="00811D19">
        <w:rPr>
          <w:rFonts w:ascii="Times New Roman" w:hAnsi="Times New Roman"/>
          <w:sz w:val="24"/>
          <w:szCs w:val="24"/>
        </w:rPr>
        <w:t>successive terms of one (1) year each, unless no fewer than sixty (60) days prior to expiration of the then-current term, either of the parties gives written notice to the other party of its intention to end the Agreement.</w:t>
      </w:r>
    </w:p>
    <w:p w14:paraId="0E3FDC08" w14:textId="03EEC355" w:rsidR="0061458D" w:rsidRPr="00811D19" w:rsidDel="00AF6EA7" w:rsidRDefault="0061458D">
      <w:pPr>
        <w:pStyle w:val="BodyText"/>
        <w:rPr>
          <w:del w:id="11" w:author="Paul Floyd" w:date="2015-07-25T16:57:00Z"/>
          <w:rFonts w:ascii="Times New Roman" w:eastAsia="Times New Roman" w:hAnsi="Times New Roman" w:cs="Times New Roman"/>
          <w:sz w:val="24"/>
          <w:szCs w:val="24"/>
        </w:rPr>
      </w:pPr>
    </w:p>
    <w:p w14:paraId="0BE63635" w14:textId="79C85297" w:rsidR="00B15E10" w:rsidRPr="00811D19" w:rsidDel="00AF6EA7" w:rsidRDefault="00B15E10">
      <w:pPr>
        <w:pStyle w:val="Body"/>
        <w:rPr>
          <w:del w:id="12" w:author="Paul Floyd" w:date="2015-07-25T16:57:00Z"/>
          <w:rFonts w:ascii="Times New Roman" w:eastAsia="Times New Roman" w:hAnsi="Times New Roman" w:cs="Times New Roman"/>
          <w:sz w:val="24"/>
          <w:szCs w:val="24"/>
        </w:rPr>
      </w:pPr>
    </w:p>
    <w:p w14:paraId="19BA511E" w14:textId="77777777" w:rsidR="00B15E10" w:rsidRPr="00811D19" w:rsidRDefault="002D50B8">
      <w:pPr>
        <w:pStyle w:val="Body"/>
        <w:numPr>
          <w:ilvl w:val="0"/>
          <w:numId w:val="1"/>
        </w:numPr>
        <w:rPr>
          <w:rFonts w:ascii="Times New Roman" w:eastAsia="Times New Roman" w:hAnsi="Times New Roman" w:cs="Times New Roman"/>
          <w:b/>
          <w:sz w:val="24"/>
          <w:szCs w:val="24"/>
        </w:rPr>
      </w:pPr>
      <w:r w:rsidRPr="00811D19">
        <w:rPr>
          <w:rFonts w:ascii="Times New Roman" w:hAnsi="Times New Roman"/>
          <w:b/>
          <w:sz w:val="24"/>
          <w:szCs w:val="24"/>
        </w:rPr>
        <w:t>D</w:t>
      </w:r>
      <w:r w:rsidR="00246225" w:rsidRPr="00811D19">
        <w:rPr>
          <w:rFonts w:ascii="Times New Roman" w:hAnsi="Times New Roman"/>
          <w:b/>
          <w:sz w:val="24"/>
          <w:szCs w:val="24"/>
        </w:rPr>
        <w:t>eliverables, payment, and pricing</w:t>
      </w:r>
    </w:p>
    <w:p w14:paraId="1BC6B8C7" w14:textId="77777777" w:rsidR="00B15E10" w:rsidRPr="00811D19" w:rsidRDefault="00246225">
      <w:pPr>
        <w:pStyle w:val="Body"/>
        <w:numPr>
          <w:ilvl w:val="1"/>
          <w:numId w:val="4"/>
        </w:numPr>
        <w:rPr>
          <w:rFonts w:ascii="Times New Roman" w:eastAsia="Times New Roman" w:hAnsi="Times New Roman" w:cs="Times New Roman"/>
          <w:sz w:val="24"/>
          <w:szCs w:val="24"/>
        </w:rPr>
      </w:pPr>
      <w:r w:rsidRPr="00811D19">
        <w:rPr>
          <w:rFonts w:ascii="Times New Roman" w:hAnsi="Times New Roman"/>
          <w:sz w:val="24"/>
          <w:szCs w:val="24"/>
        </w:rPr>
        <w:t xml:space="preserve"> </w:t>
      </w:r>
      <w:r w:rsidR="002D50B8" w:rsidRPr="00811D19">
        <w:rPr>
          <w:rFonts w:ascii="Times New Roman" w:hAnsi="Times New Roman"/>
          <w:sz w:val="24"/>
          <w:szCs w:val="24"/>
          <w:u w:val="single"/>
        </w:rPr>
        <w:t>Delivery Schedule</w:t>
      </w:r>
      <w:r w:rsidR="002D50B8" w:rsidRPr="00811D19">
        <w:rPr>
          <w:rFonts w:ascii="Times New Roman" w:hAnsi="Times New Roman"/>
          <w:sz w:val="24"/>
          <w:szCs w:val="24"/>
        </w:rPr>
        <w:t>. The schedule of hardware, software, training, services other than Product Enhancements, and other deliverables to be provided by Licensor to Licensee during the Initial Term of this Agreement, along with the date when items and services are to be delivered, is provided in Exhibit C: Product Delivery Schedule</w:t>
      </w:r>
    </w:p>
    <w:p w14:paraId="31AB6BB5" w14:textId="77777777" w:rsidR="00B15E10" w:rsidRPr="00811D19" w:rsidRDefault="00246225" w:rsidP="002D50B8">
      <w:pPr>
        <w:pStyle w:val="Body"/>
        <w:numPr>
          <w:ilvl w:val="1"/>
          <w:numId w:val="4"/>
        </w:numPr>
        <w:rPr>
          <w:rFonts w:ascii="Times New Roman" w:eastAsia="Times New Roman" w:hAnsi="Times New Roman" w:cs="Times New Roman"/>
          <w:sz w:val="24"/>
          <w:szCs w:val="24"/>
        </w:rPr>
      </w:pPr>
      <w:r w:rsidRPr="00811D19">
        <w:rPr>
          <w:rFonts w:ascii="Times New Roman" w:hAnsi="Times New Roman"/>
          <w:sz w:val="24"/>
          <w:szCs w:val="24"/>
        </w:rPr>
        <w:lastRenderedPageBreak/>
        <w:t xml:space="preserve"> </w:t>
      </w:r>
      <w:r w:rsidR="002D50B8" w:rsidRPr="00811D19">
        <w:rPr>
          <w:rFonts w:ascii="Times New Roman" w:hAnsi="Times New Roman"/>
          <w:sz w:val="24"/>
          <w:szCs w:val="24"/>
          <w:u w:val="single"/>
        </w:rPr>
        <w:t>Pricing, Payments, and Penalties</w:t>
      </w:r>
      <w:r w:rsidR="002D50B8" w:rsidRPr="00811D19">
        <w:rPr>
          <w:rFonts w:ascii="Times New Roman" w:hAnsi="Times New Roman"/>
          <w:sz w:val="24"/>
          <w:szCs w:val="24"/>
        </w:rPr>
        <w:t>. The price for hardware, software, training, services, and other deliverables during the Initial Term of this Agreement, is provided in Exhibit D: Pricing and Payment Schedule</w:t>
      </w:r>
    </w:p>
    <w:p w14:paraId="184FC830" w14:textId="77777777" w:rsidR="00B15E10" w:rsidRPr="00811D19" w:rsidRDefault="00B15E10">
      <w:pPr>
        <w:pStyle w:val="Body"/>
        <w:rPr>
          <w:rFonts w:ascii="Times New Roman" w:eastAsia="Times New Roman" w:hAnsi="Times New Roman" w:cs="Times New Roman"/>
          <w:sz w:val="24"/>
          <w:szCs w:val="24"/>
        </w:rPr>
      </w:pPr>
    </w:p>
    <w:p w14:paraId="47BF8D36" w14:textId="77777777" w:rsidR="00B15E10" w:rsidRPr="00811D19" w:rsidRDefault="00246225">
      <w:pPr>
        <w:pStyle w:val="Body"/>
        <w:numPr>
          <w:ilvl w:val="0"/>
          <w:numId w:val="1"/>
        </w:numPr>
        <w:rPr>
          <w:rFonts w:ascii="Times New Roman" w:eastAsia="Times New Roman" w:hAnsi="Times New Roman" w:cs="Times New Roman"/>
          <w:b/>
          <w:sz w:val="24"/>
          <w:szCs w:val="24"/>
        </w:rPr>
      </w:pPr>
      <w:r w:rsidRPr="00811D19">
        <w:rPr>
          <w:rFonts w:ascii="Times New Roman" w:hAnsi="Times New Roman"/>
          <w:b/>
          <w:sz w:val="24"/>
          <w:szCs w:val="24"/>
        </w:rPr>
        <w:t>Representation, warranties, and covenant</w:t>
      </w:r>
    </w:p>
    <w:p w14:paraId="1A993E2A" w14:textId="77777777" w:rsidR="00B15E10" w:rsidRPr="00811D19" w:rsidRDefault="002D50B8">
      <w:pPr>
        <w:pStyle w:val="Body"/>
        <w:numPr>
          <w:ilvl w:val="1"/>
          <w:numId w:val="5"/>
        </w:numPr>
        <w:rPr>
          <w:rFonts w:ascii="Times New Roman" w:eastAsia="Times New Roman" w:hAnsi="Times New Roman" w:cs="Times New Roman"/>
          <w:sz w:val="24"/>
          <w:szCs w:val="24"/>
        </w:rPr>
      </w:pPr>
      <w:r w:rsidRPr="00811D19">
        <w:rPr>
          <w:rFonts w:ascii="Times New Roman" w:hAnsi="Times New Roman"/>
          <w:sz w:val="24"/>
          <w:szCs w:val="24"/>
        </w:rPr>
        <w:t xml:space="preserve"> </w:t>
      </w:r>
      <w:r w:rsidRPr="00811D19">
        <w:rPr>
          <w:rFonts w:ascii="Times New Roman" w:hAnsi="Times New Roman"/>
          <w:sz w:val="24"/>
          <w:szCs w:val="24"/>
          <w:u w:val="single"/>
        </w:rPr>
        <w:t>Disclaimer</w:t>
      </w:r>
      <w:r w:rsidRPr="00811D19">
        <w:rPr>
          <w:rFonts w:ascii="Times New Roman" w:hAnsi="Times New Roman"/>
          <w:sz w:val="24"/>
          <w:szCs w:val="24"/>
          <w:u w:val="single" w:color="131313"/>
        </w:rPr>
        <w:t xml:space="preserve"> of Any Warranties</w:t>
      </w:r>
      <w:r w:rsidRPr="00811D19">
        <w:rPr>
          <w:rFonts w:ascii="Times New Roman" w:hAnsi="Times New Roman"/>
          <w:sz w:val="24"/>
          <w:szCs w:val="24"/>
          <w:u w:color="131313"/>
        </w:rPr>
        <w:t xml:space="preserve">. </w:t>
      </w:r>
      <w:r w:rsidRPr="00811D19">
        <w:rPr>
          <w:rFonts w:ascii="Times New Roman" w:hAnsi="Times New Roman"/>
          <w:sz w:val="24"/>
          <w:szCs w:val="24"/>
        </w:rPr>
        <w:t>EXCEPT AS OTHERWISE PROVIDED IN EXHIBIT A- THE SOFTWARE LICENSE, ATTACHED HERETO, LICENSOR PROVIDES NO WARRANTY OR GUARANTEE, EXPRESS OR IMPLIED, INCLUDING WITHOUT LIMITATION WARRANTIES OF FITNESS FOR A PARTICULAR PURPOSE OR MERCHANTABILITY, FOR ANY REPORT, DESIGN, ITEM, SERVICE OR PRODUCT TO BE DELIVERED UNDER THIS AGREEMENT. WITHOUT LIMITING THE GENERALITY OF THE FOREGOING, COMPANY EXPRESSLY DISCLAIMS ALL IMPLIED WARRANTIES OF MERCHANTABILITY, FITNESS FOR ANY PARTICULAR PURPOSE, TITLE AND NON-INFRINGEMENT, AS WELL AS ALL WARRANTIES ARISING BY USAGE OF TRADE, COURSE OF DEALING OR COURSE OF PERFORMANCE.</w:t>
      </w:r>
    </w:p>
    <w:p w14:paraId="03F29A2B" w14:textId="77777777" w:rsidR="00B15E10" w:rsidRPr="00811D19" w:rsidRDefault="002D50B8" w:rsidP="00D31940">
      <w:pPr>
        <w:pStyle w:val="Body"/>
        <w:numPr>
          <w:ilvl w:val="1"/>
          <w:numId w:val="70"/>
        </w:numPr>
        <w:rPr>
          <w:rFonts w:ascii="Times New Roman" w:eastAsia="Times New Roman" w:hAnsi="Times New Roman" w:cs="Times New Roman"/>
          <w:color w:val="FF0000"/>
          <w:sz w:val="24"/>
          <w:szCs w:val="24"/>
          <w:u w:color="FF0000"/>
        </w:rPr>
      </w:pPr>
      <w:r w:rsidRPr="00811D19">
        <w:rPr>
          <w:rFonts w:ascii="Times New Roman" w:hAnsi="Times New Roman"/>
          <w:sz w:val="24"/>
          <w:szCs w:val="24"/>
        </w:rPr>
        <w:t xml:space="preserve"> Licensee understands and agrees that Licensor Is Not Qualified To Provide Medical Advice. Licensee must seek its own counsel prior to entering into this Agreement. By executing this contract and using Licensor</w:t>
      </w:r>
      <w:r w:rsidRPr="00811D19">
        <w:rPr>
          <w:rFonts w:ascii="Times New Roman" w:hAnsi="Times New Roman"/>
          <w:sz w:val="24"/>
          <w:szCs w:val="24"/>
          <w:lang w:val="fr-FR"/>
        </w:rPr>
        <w:t>’</w:t>
      </w:r>
      <w:r w:rsidRPr="00811D19">
        <w:rPr>
          <w:rFonts w:ascii="Times New Roman" w:hAnsi="Times New Roman"/>
          <w:sz w:val="24"/>
          <w:szCs w:val="24"/>
        </w:rPr>
        <w:t xml:space="preserve">s Licensed </w:t>
      </w:r>
      <w:r w:rsidRPr="00811D19">
        <w:rPr>
          <w:rFonts w:ascii="Times New Roman" w:hAnsi="Times New Roman"/>
          <w:sz w:val="24"/>
          <w:szCs w:val="24"/>
          <w:lang w:val="de-DE"/>
        </w:rPr>
        <w:t>Software</w:t>
      </w:r>
      <w:r w:rsidRPr="00811D19">
        <w:rPr>
          <w:rFonts w:ascii="Times New Roman" w:hAnsi="Times New Roman"/>
          <w:sz w:val="24"/>
          <w:szCs w:val="24"/>
        </w:rPr>
        <w:t xml:space="preserve"> or services Licensee agrees to be bound by the Medical Disclaimer set forth as follows:  </w:t>
      </w:r>
      <w:r w:rsidRPr="00811D19">
        <w:rPr>
          <w:rFonts w:ascii="Times New Roman" w:hAnsi="Times New Roman"/>
          <w:color w:val="auto"/>
          <w:sz w:val="24"/>
          <w:szCs w:val="24"/>
          <w:u w:color="FF0000"/>
          <w:lang w:val="pt-PT"/>
        </w:rPr>
        <w:t xml:space="preserve">IN NO </w:t>
      </w:r>
      <w:r w:rsidR="006A26E4" w:rsidRPr="00811D19">
        <w:rPr>
          <w:rFonts w:ascii="Times New Roman" w:hAnsi="Times New Roman"/>
          <w:color w:val="auto"/>
          <w:sz w:val="24"/>
          <w:szCs w:val="24"/>
          <w:u w:color="FF0000"/>
        </w:rPr>
        <w:t xml:space="preserve">EVENT SHALL LICENSOR NOR ANY OF </w:t>
      </w:r>
      <w:r w:rsidRPr="00811D19">
        <w:rPr>
          <w:rFonts w:ascii="Times New Roman" w:hAnsi="Times New Roman"/>
          <w:color w:val="auto"/>
          <w:sz w:val="24"/>
          <w:szCs w:val="24"/>
          <w:u w:color="FF0000"/>
        </w:rPr>
        <w:t>ITS MANAGERS, EMPLOYEES, SUPPLIE</w:t>
      </w:r>
      <w:r w:rsidR="006A26E4" w:rsidRPr="00811D19">
        <w:rPr>
          <w:rFonts w:ascii="Times New Roman" w:hAnsi="Times New Roman"/>
          <w:color w:val="auto"/>
          <w:sz w:val="24"/>
          <w:szCs w:val="24"/>
          <w:u w:color="FF0000"/>
        </w:rPr>
        <w:t xml:space="preserve">RS, AFFILIATES OR AGENTS </w:t>
      </w:r>
      <w:r w:rsidRPr="00811D19">
        <w:rPr>
          <w:rFonts w:ascii="Times New Roman" w:hAnsi="Times New Roman"/>
          <w:color w:val="auto"/>
          <w:sz w:val="24"/>
          <w:szCs w:val="24"/>
          <w:u w:color="FF0000"/>
        </w:rPr>
        <w:t>BE LIABLE FOR A</w:t>
      </w:r>
      <w:r w:rsidR="006A26E4" w:rsidRPr="00811D19">
        <w:rPr>
          <w:rFonts w:ascii="Times New Roman" w:hAnsi="Times New Roman"/>
          <w:color w:val="auto"/>
          <w:sz w:val="24"/>
          <w:szCs w:val="24"/>
          <w:u w:color="FF0000"/>
        </w:rPr>
        <w:t xml:space="preserve">NY DIRECT DAMAGES IN EXCESS OF </w:t>
      </w:r>
      <w:r w:rsidRPr="00811D19">
        <w:rPr>
          <w:rFonts w:ascii="Times New Roman" w:hAnsi="Times New Roman"/>
          <w:color w:val="auto"/>
          <w:sz w:val="24"/>
          <w:szCs w:val="24"/>
          <w:u w:color="FF0000"/>
        </w:rPr>
        <w:t>10% (TEN PERCENT) OF THE TOTAL AMOUNTS PAID BY LICENSEE TO LICENSOR UND</w:t>
      </w:r>
      <w:r w:rsidR="006A26E4" w:rsidRPr="00811D19">
        <w:rPr>
          <w:rFonts w:ascii="Times New Roman" w:hAnsi="Times New Roman"/>
          <w:color w:val="auto"/>
          <w:sz w:val="24"/>
          <w:szCs w:val="24"/>
          <w:u w:color="FF0000"/>
        </w:rPr>
        <w:t xml:space="preserve">ER THE TERMS OF THIS AGREEMENT </w:t>
      </w:r>
      <w:r w:rsidRPr="00811D19">
        <w:rPr>
          <w:rFonts w:ascii="Times New Roman" w:hAnsi="Times New Roman"/>
          <w:color w:val="auto"/>
          <w:sz w:val="24"/>
          <w:szCs w:val="24"/>
          <w:u w:color="FF0000"/>
        </w:rPr>
        <w:t>DURING THE TWELVE (12) MONTH PERIOD PRIOR TO THE DATE OF THE CLAIM GIVING RISE TO THE DAMAGES.  IN ADDITION, LICENSOR NOR ANY OF ITS MANAGERS, EMPLOYEES, SUPPLIERS, AFFILIATES OR AGENTS BE LIABLE FOR ANY SPECIAL, PUNITIVE, INDIRECT OR CONSEQUENTIAL DAMAGES OR ANY OTHER DAMAGES OF ANY KIND INCLUDING BUT NOT LIMITED TO PERSONAL INJURY, WRONGFUL DEATH, LOSS OF USE, LOST PROFITS, INTERRUPTION OF SE</w:t>
      </w:r>
      <w:r w:rsidR="00D926A4" w:rsidRPr="00811D19">
        <w:rPr>
          <w:rFonts w:ascii="Times New Roman" w:hAnsi="Times New Roman"/>
          <w:color w:val="auto"/>
          <w:sz w:val="24"/>
          <w:szCs w:val="24"/>
          <w:u w:color="FF0000"/>
        </w:rPr>
        <w:t xml:space="preserve">RVICE OR LOSS OF DATA, WHETHER </w:t>
      </w:r>
      <w:r w:rsidR="006A26E4" w:rsidRPr="00811D19">
        <w:rPr>
          <w:rFonts w:ascii="Times New Roman" w:hAnsi="Times New Roman"/>
          <w:color w:val="auto"/>
          <w:sz w:val="24"/>
          <w:szCs w:val="24"/>
          <w:u w:color="FF0000"/>
        </w:rPr>
        <w:t>IN ANY</w:t>
      </w:r>
      <w:r w:rsidR="00F22A2F" w:rsidRPr="00811D19">
        <w:rPr>
          <w:rFonts w:ascii="Times New Roman" w:hAnsi="Times New Roman"/>
          <w:color w:val="auto"/>
          <w:sz w:val="24"/>
          <w:szCs w:val="24"/>
          <w:u w:color="FF0000"/>
        </w:rPr>
        <w:t xml:space="preserve"> ACTION </w:t>
      </w:r>
      <w:r w:rsidRPr="00811D19">
        <w:rPr>
          <w:rFonts w:ascii="Times New Roman" w:hAnsi="Times New Roman"/>
          <w:color w:val="auto"/>
          <w:sz w:val="24"/>
          <w:szCs w:val="24"/>
          <w:u w:color="FF0000"/>
        </w:rPr>
        <w:t xml:space="preserve">OR  CLAIM  INCLUDING  BUT  NOT LIMITED </w:t>
      </w:r>
      <w:r w:rsidRPr="00811D19">
        <w:rPr>
          <w:rFonts w:ascii="Times New Roman" w:hAnsi="Times New Roman"/>
          <w:color w:val="auto"/>
          <w:sz w:val="24"/>
          <w:szCs w:val="24"/>
          <w:u w:color="FF0000"/>
          <w:lang w:val="pt-PT"/>
        </w:rPr>
        <w:t xml:space="preserve">TO </w:t>
      </w:r>
      <w:r w:rsidRPr="00811D19">
        <w:rPr>
          <w:rFonts w:ascii="Times New Roman" w:hAnsi="Times New Roman"/>
          <w:color w:val="auto"/>
          <w:sz w:val="24"/>
          <w:szCs w:val="24"/>
          <w:u w:color="FF0000"/>
        </w:rPr>
        <w:t xml:space="preserve"> CLAIMS  FOR NEGLIGENCE, BREACH OF CONTRACT, OR TORT, OR IN ANY WAY ARISING AS A RESULT OF THE PERFORMANCE OF THIS CONTRACT. THESE LIMITATIONS OF LIABILITY DO NOT APPLY TO (A) LICENSOR</w:t>
      </w:r>
      <w:r w:rsidRPr="00811D19">
        <w:rPr>
          <w:rFonts w:ascii="Times New Roman" w:hAnsi="Times New Roman"/>
          <w:color w:val="auto"/>
          <w:sz w:val="24"/>
          <w:szCs w:val="24"/>
          <w:u w:color="FF0000"/>
          <w:lang w:val="fr-FR"/>
        </w:rPr>
        <w:t>’</w:t>
      </w:r>
      <w:r w:rsidRPr="00811D19">
        <w:rPr>
          <w:rFonts w:ascii="Times New Roman" w:hAnsi="Times New Roman"/>
          <w:color w:val="auto"/>
          <w:sz w:val="24"/>
          <w:szCs w:val="24"/>
          <w:u w:color="FF0000"/>
        </w:rPr>
        <w:t xml:space="preserve">S INDEMNIFICATION OBLIGATIONS </w:t>
      </w:r>
      <w:proofErr w:type="gramStart"/>
      <w:r w:rsidRPr="00811D19">
        <w:rPr>
          <w:rFonts w:ascii="Times New Roman" w:hAnsi="Times New Roman"/>
          <w:color w:val="auto"/>
          <w:sz w:val="24"/>
          <w:szCs w:val="24"/>
          <w:u w:color="FF0000"/>
        </w:rPr>
        <w:t>UNDER THIS AGREEMENT, OR (B) LICENSOR</w:t>
      </w:r>
      <w:r w:rsidRPr="00811D19">
        <w:rPr>
          <w:rFonts w:ascii="Times New Roman" w:hAnsi="Times New Roman"/>
          <w:color w:val="auto"/>
          <w:sz w:val="24"/>
          <w:szCs w:val="24"/>
          <w:u w:color="FF0000"/>
          <w:lang w:val="fr-FR"/>
        </w:rPr>
        <w:t>’</w:t>
      </w:r>
      <w:r w:rsidRPr="00811D19">
        <w:rPr>
          <w:rFonts w:ascii="Times New Roman" w:hAnsi="Times New Roman"/>
          <w:color w:val="auto"/>
          <w:sz w:val="24"/>
          <w:szCs w:val="24"/>
          <w:u w:color="FF0000"/>
        </w:rPr>
        <w:t>S BREACH OF ITS CONFIDENTIALITY OBLIGATIONS</w:t>
      </w:r>
      <w:proofErr w:type="gramEnd"/>
      <w:r w:rsidRPr="00811D19">
        <w:rPr>
          <w:rFonts w:ascii="Times New Roman" w:hAnsi="Times New Roman"/>
          <w:color w:val="auto"/>
          <w:sz w:val="24"/>
          <w:szCs w:val="24"/>
          <w:u w:color="FF0000"/>
        </w:rPr>
        <w:t xml:space="preserve"> UNDER THIS AGREEMENT OR THE BUSINESS ASSOCIATE AGREEMENT BETWEEN THE PARTIES.</w:t>
      </w:r>
    </w:p>
    <w:p w14:paraId="0D110CFC" w14:textId="4C00E512" w:rsidR="00B15E10" w:rsidRPr="00811D19" w:rsidRDefault="002D50B8" w:rsidP="00473E4B">
      <w:pPr>
        <w:pStyle w:val="Body"/>
        <w:numPr>
          <w:ilvl w:val="2"/>
          <w:numId w:val="6"/>
        </w:numPr>
        <w:tabs>
          <w:tab w:val="num" w:pos="1080"/>
        </w:tabs>
        <w:ind w:left="720"/>
        <w:rPr>
          <w:rFonts w:ascii="Times New Roman" w:eastAsia="Times New Roman" w:hAnsi="Times New Roman" w:cs="Times New Roman"/>
          <w:sz w:val="24"/>
          <w:szCs w:val="24"/>
        </w:rPr>
      </w:pPr>
      <w:r w:rsidRPr="00811D19">
        <w:rPr>
          <w:rFonts w:ascii="Times New Roman" w:hAnsi="Times New Roman"/>
          <w:color w:val="FF0000"/>
          <w:sz w:val="24"/>
          <w:szCs w:val="24"/>
          <w:u w:color="FF0000"/>
        </w:rPr>
        <w:t xml:space="preserve"> </w:t>
      </w:r>
      <w:r w:rsidRPr="00811D19">
        <w:rPr>
          <w:rFonts w:ascii="Times New Roman" w:hAnsi="Times New Roman"/>
          <w:sz w:val="24"/>
          <w:szCs w:val="24"/>
        </w:rPr>
        <w:t>Medical Protocols. Licensee understands that Licensor is not qualified to provide medical advice and Licensee shall be responsible for the definition of all medical protocols used in the Ibis system</w:t>
      </w:r>
      <w:ins w:id="13" w:author="Paul Floyd" w:date="2015-07-25T17:00:00Z">
        <w:r w:rsidR="00AF6EA7">
          <w:rPr>
            <w:rFonts w:ascii="Times New Roman" w:hAnsi="Times New Roman"/>
            <w:sz w:val="24"/>
            <w:szCs w:val="24"/>
          </w:rPr>
          <w:t xml:space="preserve"> what about the standard protocols that we provide</w:t>
        </w:r>
        <w:proofErr w:type="gramStart"/>
        <w:r w:rsidR="00AF6EA7">
          <w:rPr>
            <w:rFonts w:ascii="Times New Roman" w:hAnsi="Times New Roman"/>
            <w:sz w:val="24"/>
            <w:szCs w:val="24"/>
          </w:rPr>
          <w:t>?</w:t>
        </w:r>
      </w:ins>
      <w:r w:rsidRPr="00811D19">
        <w:rPr>
          <w:rFonts w:ascii="Times New Roman" w:hAnsi="Times New Roman"/>
          <w:sz w:val="24"/>
          <w:szCs w:val="24"/>
        </w:rPr>
        <w:t>.</w:t>
      </w:r>
      <w:proofErr w:type="gramEnd"/>
      <w:r w:rsidRPr="00811D19">
        <w:rPr>
          <w:rFonts w:ascii="Times New Roman" w:hAnsi="Times New Roman"/>
          <w:sz w:val="24"/>
          <w:szCs w:val="24"/>
        </w:rPr>
        <w:t xml:space="preserve"> The Licensee</w:t>
      </w:r>
      <w:r w:rsidRPr="00811D19">
        <w:rPr>
          <w:rFonts w:ascii="Times New Roman" w:hAnsi="Times New Roman"/>
          <w:sz w:val="24"/>
          <w:szCs w:val="24"/>
          <w:lang w:val="fr-FR"/>
        </w:rPr>
        <w:t>’</w:t>
      </w:r>
      <w:r w:rsidRPr="00811D19">
        <w:rPr>
          <w:rFonts w:ascii="Times New Roman" w:hAnsi="Times New Roman"/>
          <w:sz w:val="24"/>
          <w:szCs w:val="24"/>
        </w:rPr>
        <w:t xml:space="preserve">s Chief Medical Officer or authorized designee may specify revised clinical and medical protocols to Licensor at least 30 (thirty) days prior to the delivery of the </w:t>
      </w:r>
      <w:proofErr w:type="spellStart"/>
      <w:r w:rsidRPr="00811D19">
        <w:rPr>
          <w:rFonts w:ascii="Times New Roman" w:hAnsi="Times New Roman"/>
          <w:sz w:val="24"/>
          <w:szCs w:val="24"/>
        </w:rPr>
        <w:t>lbis</w:t>
      </w:r>
      <w:proofErr w:type="spellEnd"/>
      <w:r w:rsidRPr="00811D19">
        <w:rPr>
          <w:rFonts w:ascii="Times New Roman" w:hAnsi="Times New Roman"/>
          <w:sz w:val="24"/>
          <w:szCs w:val="24"/>
        </w:rPr>
        <w:t xml:space="preserve"> </w:t>
      </w:r>
      <w:r w:rsidRPr="00811D19">
        <w:rPr>
          <w:rFonts w:ascii="Times New Roman" w:hAnsi="Times New Roman"/>
          <w:sz w:val="24"/>
          <w:szCs w:val="24"/>
        </w:rPr>
        <w:lastRenderedPageBreak/>
        <w:t>System. Protocol changes submitted after the delivery of the Ibis system will be incorporated into future versions of Ibis on a case by case basis negotiated between Licensee and Licensor. When protocols are customized, Licensee is only providing a service to tailor the Licensor</w:t>
      </w:r>
      <w:r w:rsidRPr="00811D19">
        <w:rPr>
          <w:rFonts w:ascii="Times New Roman" w:hAnsi="Times New Roman"/>
          <w:sz w:val="24"/>
          <w:szCs w:val="24"/>
          <w:lang w:val="fr-FR"/>
        </w:rPr>
        <w:t>’</w:t>
      </w:r>
      <w:r w:rsidRPr="00811D19">
        <w:rPr>
          <w:rFonts w:ascii="Times New Roman" w:hAnsi="Times New Roman"/>
          <w:sz w:val="24"/>
          <w:szCs w:val="24"/>
        </w:rPr>
        <w:t>s Licensed Software to meet the Licensee</w:t>
      </w:r>
      <w:r w:rsidRPr="00811D19">
        <w:rPr>
          <w:rFonts w:ascii="Times New Roman" w:hAnsi="Times New Roman"/>
          <w:sz w:val="24"/>
          <w:szCs w:val="24"/>
          <w:lang w:val="fr-FR"/>
        </w:rPr>
        <w:t>’</w:t>
      </w:r>
      <w:r w:rsidR="00D926A4" w:rsidRPr="00811D19">
        <w:rPr>
          <w:rFonts w:ascii="Times New Roman" w:hAnsi="Times New Roman"/>
          <w:sz w:val="24"/>
          <w:szCs w:val="24"/>
        </w:rPr>
        <w:t xml:space="preserve">s clinical protocols. </w:t>
      </w:r>
      <w:r w:rsidRPr="00811D19">
        <w:rPr>
          <w:rFonts w:ascii="Times New Roman" w:hAnsi="Times New Roman"/>
          <w:sz w:val="24"/>
          <w:szCs w:val="24"/>
        </w:rPr>
        <w:t>Licensor accepts no liability, accountability or responsibility for the accuracy, efficacy, or suitability of clinical protocols. If revisions to clinical or medical protocols are not provided, use of the Ibis system will constitute approval of the protocols provided in Ibis.</w:t>
      </w:r>
    </w:p>
    <w:p w14:paraId="622BDD36" w14:textId="77777777" w:rsidR="00B15E10" w:rsidRPr="00811D19" w:rsidRDefault="00B15E10">
      <w:pPr>
        <w:pStyle w:val="Body"/>
        <w:rPr>
          <w:rFonts w:ascii="Times New Roman" w:eastAsia="Times New Roman" w:hAnsi="Times New Roman" w:cs="Times New Roman"/>
          <w:sz w:val="24"/>
          <w:szCs w:val="24"/>
        </w:rPr>
      </w:pPr>
    </w:p>
    <w:p w14:paraId="47D24D43" w14:textId="77777777" w:rsidR="00B15E10" w:rsidRPr="00811D19" w:rsidRDefault="00B33398">
      <w:pPr>
        <w:pStyle w:val="Body"/>
        <w:numPr>
          <w:ilvl w:val="0"/>
          <w:numId w:val="1"/>
        </w:numPr>
        <w:rPr>
          <w:rFonts w:ascii="Times New Roman" w:eastAsia="Times New Roman" w:hAnsi="Times New Roman" w:cs="Times New Roman"/>
          <w:b/>
          <w:sz w:val="24"/>
          <w:szCs w:val="24"/>
        </w:rPr>
      </w:pPr>
      <w:r w:rsidRPr="00811D19">
        <w:rPr>
          <w:rFonts w:ascii="Times New Roman" w:hAnsi="Times New Roman"/>
          <w:b/>
          <w:sz w:val="24"/>
          <w:szCs w:val="24"/>
        </w:rPr>
        <w:t>Intellectual Property Rights</w:t>
      </w:r>
    </w:p>
    <w:p w14:paraId="69EAEBB6" w14:textId="77777777" w:rsidR="00B15E10" w:rsidRPr="00811D19" w:rsidRDefault="002D50B8">
      <w:pPr>
        <w:pStyle w:val="Body"/>
        <w:numPr>
          <w:ilvl w:val="1"/>
          <w:numId w:val="7"/>
        </w:numPr>
        <w:rPr>
          <w:rFonts w:ascii="Times New Roman" w:eastAsia="Times New Roman" w:hAnsi="Times New Roman" w:cs="Times New Roman"/>
          <w:sz w:val="24"/>
          <w:szCs w:val="24"/>
        </w:rPr>
      </w:pPr>
      <w:r w:rsidRPr="00811D19">
        <w:rPr>
          <w:rFonts w:ascii="Times New Roman" w:hAnsi="Times New Roman"/>
          <w:sz w:val="24"/>
          <w:szCs w:val="24"/>
        </w:rPr>
        <w:t xml:space="preserve"> </w:t>
      </w:r>
      <w:r w:rsidRPr="00811D19">
        <w:rPr>
          <w:rFonts w:ascii="Times New Roman" w:hAnsi="Times New Roman"/>
          <w:sz w:val="24"/>
          <w:szCs w:val="24"/>
          <w:u w:val="single" w:color="232323"/>
        </w:rPr>
        <w:t>Ownership of Licensed Software</w:t>
      </w:r>
      <w:r w:rsidRPr="00811D19">
        <w:rPr>
          <w:rFonts w:ascii="Times New Roman" w:hAnsi="Times New Roman"/>
          <w:sz w:val="24"/>
          <w:szCs w:val="24"/>
          <w:u w:color="232323"/>
        </w:rPr>
        <w:t>.</w:t>
      </w:r>
      <w:r w:rsidRPr="00811D19">
        <w:rPr>
          <w:rFonts w:ascii="Times New Roman" w:hAnsi="Times New Roman"/>
          <w:sz w:val="24"/>
          <w:szCs w:val="24"/>
        </w:rPr>
        <w:t xml:space="preserve"> Licensor shall retain sole and exclusive rights, title and interest in and to all Licensed Software. The Licensor will also retain sole and exclusive rights, title, and interest to any improvements, modifications, enhancements, or derivatives of the Licensed Software generated in connection with this Agreement or otherwise, </w:t>
      </w:r>
      <w:del w:id="14" w:author="Paul Floyd" w:date="2015-07-25T17:06:00Z">
        <w:r w:rsidRPr="00811D19" w:rsidDel="008E5DD9">
          <w:rPr>
            <w:rFonts w:ascii="Times New Roman" w:hAnsi="Times New Roman"/>
            <w:sz w:val="24"/>
            <w:szCs w:val="24"/>
          </w:rPr>
          <w:delText xml:space="preserve"> </w:delText>
        </w:r>
      </w:del>
      <w:r w:rsidRPr="00811D19">
        <w:rPr>
          <w:rFonts w:ascii="Times New Roman" w:hAnsi="Times New Roman"/>
          <w:sz w:val="24"/>
          <w:szCs w:val="24"/>
        </w:rPr>
        <w:t>(collectively “</w:t>
      </w:r>
      <w:r w:rsidRPr="00811D19">
        <w:rPr>
          <w:rFonts w:ascii="Times New Roman" w:hAnsi="Times New Roman"/>
          <w:sz w:val="24"/>
          <w:szCs w:val="24"/>
          <w:lang w:val="it-IT"/>
        </w:rPr>
        <w:t>Derivative Works</w:t>
      </w:r>
      <w:r w:rsidRPr="00811D19">
        <w:rPr>
          <w:rFonts w:ascii="Times New Roman" w:hAnsi="Times New Roman"/>
          <w:sz w:val="24"/>
          <w:szCs w:val="24"/>
        </w:rPr>
        <w:t>”). Except as expressly set forth herein, this Agreement does not grant to Licensee any right, title, interest, ownership or license, by implication, estoppel or otherwise, to any intellectual property rights of Licensor.</w:t>
      </w:r>
    </w:p>
    <w:p w14:paraId="7461A64A" w14:textId="77777777" w:rsidR="00B15E10" w:rsidRPr="00811D19" w:rsidRDefault="00B15E10">
      <w:pPr>
        <w:pStyle w:val="Body"/>
        <w:rPr>
          <w:rFonts w:ascii="Times New Roman" w:eastAsia="Times New Roman" w:hAnsi="Times New Roman" w:cs="Times New Roman"/>
          <w:sz w:val="24"/>
          <w:szCs w:val="24"/>
        </w:rPr>
      </w:pPr>
    </w:p>
    <w:p w14:paraId="61356AC7" w14:textId="1779F5C3" w:rsidR="00B15E10" w:rsidRPr="00811D19" w:rsidRDefault="00DC1DED">
      <w:pPr>
        <w:pStyle w:val="Body"/>
        <w:numPr>
          <w:ilvl w:val="0"/>
          <w:numId w:val="1"/>
        </w:numPr>
        <w:rPr>
          <w:rFonts w:ascii="Times New Roman" w:eastAsia="Times New Roman" w:hAnsi="Times New Roman" w:cs="Times New Roman"/>
          <w:b/>
          <w:sz w:val="24"/>
          <w:szCs w:val="24"/>
        </w:rPr>
      </w:pPr>
      <w:r w:rsidRPr="00811D19">
        <w:rPr>
          <w:rFonts w:ascii="Times New Roman" w:hAnsi="Times New Roman"/>
          <w:b/>
          <w:sz w:val="24"/>
          <w:szCs w:val="24"/>
        </w:rPr>
        <w:t>Confidential Information</w:t>
      </w:r>
    </w:p>
    <w:p w14:paraId="594E44E9" w14:textId="77777777" w:rsidR="00B15E10" w:rsidRPr="00811D19" w:rsidRDefault="002D50B8">
      <w:pPr>
        <w:pStyle w:val="Body"/>
        <w:numPr>
          <w:ilvl w:val="1"/>
          <w:numId w:val="8"/>
        </w:numPr>
        <w:rPr>
          <w:rFonts w:ascii="Times New Roman" w:eastAsia="Times New Roman" w:hAnsi="Times New Roman" w:cs="Times New Roman"/>
          <w:sz w:val="24"/>
          <w:szCs w:val="24"/>
        </w:rPr>
      </w:pPr>
      <w:r w:rsidRPr="00811D19">
        <w:rPr>
          <w:rFonts w:ascii="Times New Roman" w:hAnsi="Times New Roman"/>
          <w:sz w:val="24"/>
          <w:szCs w:val="24"/>
        </w:rPr>
        <w:t xml:space="preserve"> </w:t>
      </w:r>
      <w:r w:rsidRPr="00811D19">
        <w:rPr>
          <w:rFonts w:ascii="Times New Roman" w:hAnsi="Times New Roman"/>
          <w:sz w:val="24"/>
          <w:szCs w:val="24"/>
          <w:u w:val="single"/>
        </w:rPr>
        <w:t>Confidential Information and Materials</w:t>
      </w:r>
      <w:r w:rsidRPr="00811D19">
        <w:rPr>
          <w:rFonts w:ascii="Times New Roman" w:hAnsi="Times New Roman"/>
          <w:sz w:val="24"/>
          <w:szCs w:val="24"/>
        </w:rPr>
        <w:t xml:space="preserve">. "Confidential Information" shall mean any nonpublic information that Disclosing Party specifically highlights or otherwise identifies, either orally or in written, as not to be disclosed or which, under the situations adjacent the </w:t>
      </w:r>
      <w:proofErr w:type="gramStart"/>
      <w:r w:rsidRPr="00811D19">
        <w:rPr>
          <w:rFonts w:ascii="Times New Roman" w:hAnsi="Times New Roman"/>
          <w:sz w:val="24"/>
          <w:szCs w:val="24"/>
        </w:rPr>
        <w:t>disclosure,</w:t>
      </w:r>
      <w:proofErr w:type="gramEnd"/>
      <w:r w:rsidRPr="00811D19">
        <w:rPr>
          <w:rFonts w:ascii="Times New Roman" w:hAnsi="Times New Roman"/>
          <w:sz w:val="24"/>
          <w:szCs w:val="24"/>
        </w:rPr>
        <w:t xml:space="preserve"> must be treated as confidential.  "Confidential Information" includes, but is not limited to, product schematics or drawings, evocative material, conditions, source code or article code, sales and customer information, Disclosing Party's business policies or practices, information received from others that Disclosing Party is obligated to treat as confidential, and other materials and information of a confidential nature. "Confidential Materials" shall mean all physical materials containing Confidential Information, including without limitation drawings, schematics, written or printed documents, computer disks, tapes, or other electronic media, whether machine or user readable.</w:t>
      </w:r>
    </w:p>
    <w:p w14:paraId="2AB678B6" w14:textId="77777777" w:rsidR="00B15E10" w:rsidRPr="00811D19" w:rsidRDefault="00DC1DED">
      <w:pPr>
        <w:pStyle w:val="Body"/>
        <w:numPr>
          <w:ilvl w:val="1"/>
          <w:numId w:val="8"/>
        </w:numPr>
        <w:rPr>
          <w:rFonts w:ascii="Times New Roman" w:eastAsia="Times New Roman" w:hAnsi="Times New Roman" w:cs="Times New Roman"/>
          <w:sz w:val="24"/>
          <w:szCs w:val="24"/>
        </w:rPr>
      </w:pPr>
      <w:r w:rsidRPr="00811D19">
        <w:rPr>
          <w:rFonts w:ascii="Times New Roman" w:hAnsi="Times New Roman"/>
          <w:sz w:val="24"/>
          <w:szCs w:val="24"/>
        </w:rPr>
        <w:t xml:space="preserve"> </w:t>
      </w:r>
      <w:r w:rsidR="002D50B8" w:rsidRPr="00811D19">
        <w:rPr>
          <w:rFonts w:ascii="Times New Roman" w:hAnsi="Times New Roman"/>
          <w:sz w:val="24"/>
          <w:szCs w:val="24"/>
          <w:u w:val="single"/>
        </w:rPr>
        <w:t>Non-confidential Information</w:t>
      </w:r>
      <w:r w:rsidRPr="00811D19">
        <w:rPr>
          <w:rFonts w:ascii="Times New Roman" w:hAnsi="Times New Roman"/>
          <w:sz w:val="24"/>
          <w:szCs w:val="24"/>
        </w:rPr>
        <w:t xml:space="preserve">. </w:t>
      </w:r>
      <w:r w:rsidR="002D50B8" w:rsidRPr="00811D19">
        <w:rPr>
          <w:rFonts w:ascii="Times New Roman" w:hAnsi="Times New Roman"/>
          <w:sz w:val="24"/>
          <w:szCs w:val="24"/>
        </w:rPr>
        <w:t>"Confidential Information" shall not be any materials or information which the Receiving Party shows: (a) is at the time of disclosure generally known by or available to the public or which becomes so known or available afterward through no fault of the Receiving Party; or (b) is legally known to the Receiving Party at the time of disclosure; or (c) is furnished by the Disclosing Party to third parties without limit; or (d) is furnished to the Receiving Party by a third party who legally obtained said information and the right to make known it; or (e) is developed alone by the Receiving Party where the Receiving Party can document such independent development.</w:t>
      </w:r>
    </w:p>
    <w:p w14:paraId="35419E55" w14:textId="77777777" w:rsidR="00B15E10" w:rsidRPr="00811D19" w:rsidRDefault="002D50B8">
      <w:pPr>
        <w:pStyle w:val="Body"/>
        <w:numPr>
          <w:ilvl w:val="1"/>
          <w:numId w:val="8"/>
        </w:numPr>
        <w:rPr>
          <w:rFonts w:ascii="Times New Roman" w:eastAsia="Times New Roman" w:hAnsi="Times New Roman" w:cs="Times New Roman"/>
          <w:sz w:val="24"/>
          <w:szCs w:val="24"/>
        </w:rPr>
      </w:pPr>
      <w:r w:rsidRPr="00811D19">
        <w:rPr>
          <w:rFonts w:ascii="Times New Roman" w:hAnsi="Times New Roman"/>
          <w:sz w:val="24"/>
          <w:szCs w:val="24"/>
        </w:rPr>
        <w:t xml:space="preserve"> </w:t>
      </w:r>
      <w:r w:rsidRPr="00811D19">
        <w:rPr>
          <w:rFonts w:ascii="Times New Roman" w:hAnsi="Times New Roman"/>
          <w:sz w:val="24"/>
          <w:szCs w:val="24"/>
          <w:u w:val="single"/>
        </w:rPr>
        <w:t>Restrictions on Use</w:t>
      </w:r>
      <w:r w:rsidRPr="00811D19">
        <w:rPr>
          <w:rFonts w:ascii="Times New Roman" w:hAnsi="Times New Roman"/>
          <w:sz w:val="24"/>
          <w:szCs w:val="24"/>
        </w:rPr>
        <w:t>:</w:t>
      </w:r>
    </w:p>
    <w:p w14:paraId="3163EFE8" w14:textId="77777777" w:rsidR="00B15E10" w:rsidRPr="00811D19" w:rsidRDefault="002D50B8" w:rsidP="00473E4B">
      <w:pPr>
        <w:pStyle w:val="Body"/>
        <w:numPr>
          <w:ilvl w:val="2"/>
          <w:numId w:val="9"/>
        </w:numPr>
        <w:tabs>
          <w:tab w:val="num" w:pos="1080"/>
        </w:tabs>
        <w:ind w:left="1080" w:hanging="360"/>
        <w:rPr>
          <w:rFonts w:ascii="Times New Roman" w:eastAsia="Times New Roman" w:hAnsi="Times New Roman" w:cs="Times New Roman"/>
          <w:sz w:val="24"/>
          <w:szCs w:val="24"/>
        </w:rPr>
      </w:pPr>
      <w:r w:rsidRPr="00811D19">
        <w:rPr>
          <w:rFonts w:ascii="Times New Roman" w:hAnsi="Times New Roman"/>
          <w:sz w:val="24"/>
          <w:szCs w:val="24"/>
        </w:rPr>
        <w:t xml:space="preserve">Receiving Party shall not make known any Confidential Information to third parties for a period of two years following the termination of its relationship with Disclosing Party or three years from the date of this Agreement, whichever is longer.  </w:t>
      </w:r>
      <w:r w:rsidRPr="00811D19">
        <w:rPr>
          <w:rFonts w:ascii="Times New Roman" w:hAnsi="Times New Roman"/>
          <w:sz w:val="24"/>
          <w:szCs w:val="24"/>
        </w:rPr>
        <w:lastRenderedPageBreak/>
        <w:t>However, Receiving Party may disclose Confidential Information if required by judicial or other governmental order, provided Receiving Party will give Disclosing Party reasonable notice before such disclosure.</w:t>
      </w:r>
    </w:p>
    <w:p w14:paraId="61F766A1" w14:textId="77777777" w:rsidR="00B15E10" w:rsidRPr="00811D19" w:rsidRDefault="002D50B8" w:rsidP="00473E4B">
      <w:pPr>
        <w:pStyle w:val="Body"/>
        <w:numPr>
          <w:ilvl w:val="2"/>
          <w:numId w:val="9"/>
        </w:numPr>
        <w:tabs>
          <w:tab w:val="num" w:pos="1080"/>
        </w:tabs>
        <w:ind w:left="1080" w:hanging="360"/>
        <w:rPr>
          <w:rFonts w:ascii="Times New Roman" w:eastAsia="Times New Roman" w:hAnsi="Times New Roman" w:cs="Times New Roman"/>
          <w:sz w:val="24"/>
          <w:szCs w:val="24"/>
        </w:rPr>
      </w:pPr>
      <w:r w:rsidRPr="00811D19">
        <w:rPr>
          <w:rFonts w:ascii="Times New Roman" w:hAnsi="Times New Roman"/>
          <w:sz w:val="24"/>
          <w:szCs w:val="24"/>
        </w:rPr>
        <w:t>Receiving Party shall take realistic safety measures, at least as great as the precautions it takes to defend its own secret information, to keep confidential the Confidential Information.  Receiving Party may expose Confidential Information or Confidential Materials only to employees of Receiving Party or consultants on a need-to-know basis.  Receiving Party shall instruct all employees given access to the information to maintain privacy and to abstain from making illegal copies.  Receiving Party shall maintain appropriate written agreements with its employees, mentors, parent, contributories, affiliates or related parties, who receive, or have right to use, Confidential Information adequate to enable it to obey the terms of this Agreement.</w:t>
      </w:r>
    </w:p>
    <w:p w14:paraId="6B291609" w14:textId="77777777" w:rsidR="00B15E10" w:rsidRPr="00811D19" w:rsidRDefault="002D50B8" w:rsidP="00473E4B">
      <w:pPr>
        <w:pStyle w:val="Body"/>
        <w:numPr>
          <w:ilvl w:val="2"/>
          <w:numId w:val="9"/>
        </w:numPr>
        <w:tabs>
          <w:tab w:val="num" w:pos="1080"/>
        </w:tabs>
        <w:ind w:left="1080" w:hanging="360"/>
        <w:rPr>
          <w:rFonts w:ascii="Times New Roman" w:eastAsia="Times New Roman" w:hAnsi="Times New Roman" w:cs="Times New Roman"/>
          <w:sz w:val="24"/>
          <w:szCs w:val="24"/>
        </w:rPr>
      </w:pPr>
      <w:r w:rsidRPr="00811D19">
        <w:rPr>
          <w:rFonts w:ascii="Times New Roman" w:hAnsi="Times New Roman"/>
          <w:sz w:val="24"/>
          <w:szCs w:val="24"/>
        </w:rPr>
        <w:t>Confidential Information and Confidential Materials may be made known, repeated, summarized or distributed only in pursuance of Receiving Party's business relationship with Disclosing Party, and only as otherwise provided hereunder.  Receiving Party makes agreement to separate out all such Confidential Materials from the confidential materials of others to avoid commingling.</w:t>
      </w:r>
    </w:p>
    <w:p w14:paraId="223F5886" w14:textId="77777777" w:rsidR="00B15E10" w:rsidRPr="00811D19" w:rsidRDefault="002D50B8">
      <w:pPr>
        <w:pStyle w:val="Body"/>
        <w:numPr>
          <w:ilvl w:val="1"/>
          <w:numId w:val="8"/>
        </w:numPr>
        <w:rPr>
          <w:rFonts w:ascii="Times New Roman" w:eastAsia="Times New Roman" w:hAnsi="Times New Roman" w:cs="Times New Roman"/>
          <w:sz w:val="24"/>
          <w:szCs w:val="24"/>
        </w:rPr>
      </w:pPr>
      <w:r w:rsidRPr="00811D19">
        <w:rPr>
          <w:rFonts w:ascii="Times New Roman" w:hAnsi="Times New Roman"/>
          <w:sz w:val="24"/>
          <w:szCs w:val="24"/>
        </w:rPr>
        <w:t xml:space="preserve"> </w:t>
      </w:r>
      <w:r w:rsidRPr="00811D19">
        <w:rPr>
          <w:rFonts w:ascii="Times New Roman" w:hAnsi="Times New Roman"/>
          <w:sz w:val="24"/>
          <w:szCs w:val="24"/>
          <w:u w:val="single" w:color="0F0F0F"/>
        </w:rPr>
        <w:t>Breach</w:t>
      </w:r>
      <w:r w:rsidRPr="00811D19">
        <w:rPr>
          <w:rFonts w:ascii="Times New Roman" w:hAnsi="Times New Roman"/>
          <w:sz w:val="24"/>
          <w:szCs w:val="24"/>
          <w:u w:color="0F0F0F"/>
        </w:rPr>
        <w:t>.</w:t>
      </w:r>
      <w:r w:rsidRPr="00811D19">
        <w:rPr>
          <w:rFonts w:ascii="Times New Roman" w:hAnsi="Times New Roman"/>
          <w:sz w:val="24"/>
          <w:szCs w:val="24"/>
        </w:rPr>
        <w:t xml:space="preserve"> If Receiving Party learns of any breach of this Section 7, it shall promptly notify Disclosing Party. Breach or threatened breach of this Section could cause irreparable harm to Receiving Party for which damages would be an </w:t>
      </w:r>
      <w:r w:rsidRPr="00811D19">
        <w:rPr>
          <w:rFonts w:ascii="Times New Roman" w:hAnsi="Times New Roman"/>
          <w:sz w:val="24"/>
          <w:szCs w:val="24"/>
          <w:lang w:val="pt-PT"/>
        </w:rPr>
        <w:t>inadequate</w:t>
      </w:r>
      <w:r w:rsidRPr="00811D19">
        <w:rPr>
          <w:rFonts w:ascii="Times New Roman" w:hAnsi="Times New Roman"/>
          <w:sz w:val="24"/>
          <w:szCs w:val="24"/>
        </w:rPr>
        <w:t xml:space="preserve"> remedy and Receiving Party shall be entitled, without first </w:t>
      </w:r>
      <w:r w:rsidRPr="00811D19">
        <w:rPr>
          <w:rFonts w:ascii="Times New Roman" w:hAnsi="Times New Roman"/>
          <w:sz w:val="24"/>
          <w:szCs w:val="24"/>
          <w:lang w:val="de-DE"/>
        </w:rPr>
        <w:t>exhausting</w:t>
      </w:r>
      <w:r w:rsidRPr="00811D19">
        <w:rPr>
          <w:rFonts w:ascii="Times New Roman" w:hAnsi="Times New Roman"/>
          <w:sz w:val="24"/>
          <w:szCs w:val="24"/>
        </w:rPr>
        <w:t xml:space="preserve"> other </w:t>
      </w:r>
      <w:r w:rsidRPr="00811D19">
        <w:rPr>
          <w:rFonts w:ascii="Times New Roman" w:hAnsi="Times New Roman"/>
          <w:sz w:val="24"/>
          <w:szCs w:val="24"/>
          <w:lang w:val="de-DE"/>
        </w:rPr>
        <w:t>remedies</w:t>
      </w:r>
      <w:r w:rsidRPr="00811D19">
        <w:rPr>
          <w:rFonts w:ascii="Times New Roman" w:hAnsi="Times New Roman"/>
          <w:sz w:val="24"/>
          <w:szCs w:val="24"/>
        </w:rPr>
        <w:t xml:space="preserve"> or procedures, to seek equitable </w:t>
      </w:r>
      <w:r w:rsidRPr="00811D19">
        <w:rPr>
          <w:rFonts w:ascii="Times New Roman" w:hAnsi="Times New Roman"/>
          <w:sz w:val="24"/>
          <w:szCs w:val="24"/>
          <w:lang w:val="de-DE"/>
        </w:rPr>
        <w:t>relief</w:t>
      </w:r>
      <w:r w:rsidRPr="00811D19">
        <w:rPr>
          <w:rFonts w:ascii="Times New Roman" w:hAnsi="Times New Roman"/>
          <w:sz w:val="24"/>
          <w:szCs w:val="24"/>
        </w:rPr>
        <w:t xml:space="preserve">, including injunctive </w:t>
      </w:r>
      <w:r w:rsidRPr="00811D19">
        <w:rPr>
          <w:rFonts w:ascii="Times New Roman" w:hAnsi="Times New Roman"/>
          <w:sz w:val="24"/>
          <w:szCs w:val="24"/>
          <w:lang w:val="de-DE"/>
        </w:rPr>
        <w:t>relief,</w:t>
      </w:r>
      <w:r w:rsidRPr="00811D19">
        <w:rPr>
          <w:rFonts w:ascii="Times New Roman" w:hAnsi="Times New Roman"/>
          <w:sz w:val="24"/>
          <w:szCs w:val="24"/>
        </w:rPr>
        <w:t xml:space="preserve"> in addition to all of its other rights and </w:t>
      </w:r>
      <w:r w:rsidRPr="00811D19">
        <w:rPr>
          <w:rFonts w:ascii="Times New Roman" w:hAnsi="Times New Roman"/>
          <w:sz w:val="24"/>
          <w:szCs w:val="24"/>
          <w:lang w:val="de-DE"/>
        </w:rPr>
        <w:t>remedies</w:t>
      </w:r>
      <w:r w:rsidRPr="00811D19">
        <w:rPr>
          <w:rFonts w:ascii="Times New Roman" w:hAnsi="Times New Roman"/>
          <w:sz w:val="24"/>
          <w:szCs w:val="24"/>
        </w:rPr>
        <w:t xml:space="preserve"> at law or in </w:t>
      </w:r>
      <w:proofErr w:type="spellStart"/>
      <w:r w:rsidRPr="00811D19">
        <w:rPr>
          <w:rFonts w:ascii="Times New Roman" w:hAnsi="Times New Roman"/>
          <w:sz w:val="24"/>
          <w:szCs w:val="24"/>
          <w:lang w:val="es-ES_tradnl"/>
        </w:rPr>
        <w:t>equity</w:t>
      </w:r>
      <w:proofErr w:type="spellEnd"/>
      <w:r w:rsidRPr="00811D19">
        <w:rPr>
          <w:rFonts w:ascii="Times New Roman" w:hAnsi="Times New Roman"/>
          <w:sz w:val="24"/>
          <w:szCs w:val="24"/>
        </w:rPr>
        <w:t xml:space="preserve"> that may be </w:t>
      </w:r>
      <w:proofErr w:type="spellStart"/>
      <w:r w:rsidRPr="00811D19">
        <w:rPr>
          <w:rFonts w:ascii="Times New Roman" w:hAnsi="Times New Roman"/>
          <w:sz w:val="24"/>
          <w:szCs w:val="24"/>
          <w:lang w:val="fr-FR"/>
        </w:rPr>
        <w:t>available</w:t>
      </w:r>
      <w:proofErr w:type="spellEnd"/>
      <w:r w:rsidRPr="00811D19">
        <w:rPr>
          <w:rFonts w:ascii="Times New Roman" w:hAnsi="Times New Roman"/>
          <w:sz w:val="24"/>
          <w:szCs w:val="24"/>
        </w:rPr>
        <w:t xml:space="preserve"> to it.</w:t>
      </w:r>
    </w:p>
    <w:p w14:paraId="7333CCE4" w14:textId="77777777" w:rsidR="00B15E10" w:rsidRPr="00811D19" w:rsidRDefault="00B15E10">
      <w:pPr>
        <w:pStyle w:val="Body"/>
        <w:rPr>
          <w:rFonts w:ascii="Times New Roman" w:eastAsia="Times New Roman" w:hAnsi="Times New Roman" w:cs="Times New Roman"/>
          <w:sz w:val="24"/>
          <w:szCs w:val="24"/>
        </w:rPr>
      </w:pPr>
    </w:p>
    <w:p w14:paraId="25483A38" w14:textId="77777777" w:rsidR="00B15E10" w:rsidRPr="00811D19" w:rsidRDefault="00DC1DED">
      <w:pPr>
        <w:pStyle w:val="Body"/>
        <w:numPr>
          <w:ilvl w:val="0"/>
          <w:numId w:val="1"/>
        </w:numPr>
        <w:rPr>
          <w:rFonts w:ascii="Times New Roman" w:eastAsia="Times New Roman" w:hAnsi="Times New Roman" w:cs="Times New Roman"/>
          <w:b/>
          <w:sz w:val="24"/>
          <w:szCs w:val="24"/>
        </w:rPr>
      </w:pPr>
      <w:r w:rsidRPr="00811D19">
        <w:rPr>
          <w:rFonts w:ascii="Times New Roman" w:hAnsi="Times New Roman"/>
          <w:b/>
          <w:sz w:val="24"/>
          <w:szCs w:val="24"/>
        </w:rPr>
        <w:t>Patient Data</w:t>
      </w:r>
    </w:p>
    <w:p w14:paraId="5EEE45B1" w14:textId="77777777" w:rsidR="00B15E10" w:rsidRPr="00811D19" w:rsidRDefault="002D50B8">
      <w:pPr>
        <w:pStyle w:val="Body"/>
        <w:numPr>
          <w:ilvl w:val="1"/>
          <w:numId w:val="10"/>
        </w:numPr>
        <w:rPr>
          <w:rFonts w:ascii="Times New Roman" w:eastAsia="Times New Roman" w:hAnsi="Times New Roman" w:cs="Times New Roman"/>
          <w:sz w:val="24"/>
          <w:szCs w:val="24"/>
        </w:rPr>
      </w:pPr>
      <w:r w:rsidRPr="00811D19">
        <w:rPr>
          <w:rFonts w:ascii="Times New Roman" w:hAnsi="Times New Roman"/>
          <w:sz w:val="24"/>
          <w:szCs w:val="24"/>
        </w:rPr>
        <w:t xml:space="preserve"> </w:t>
      </w:r>
      <w:r w:rsidRPr="00811D19">
        <w:rPr>
          <w:rFonts w:ascii="Times New Roman" w:hAnsi="Times New Roman"/>
          <w:sz w:val="24"/>
          <w:szCs w:val="24"/>
          <w:u w:val="single"/>
        </w:rPr>
        <w:t>Protection of Patient Data</w:t>
      </w:r>
      <w:r w:rsidRPr="00811D19">
        <w:rPr>
          <w:rFonts w:ascii="Times New Roman" w:hAnsi="Times New Roman"/>
          <w:sz w:val="24"/>
          <w:szCs w:val="24"/>
        </w:rPr>
        <w:t>. Licensor and Licensee agree as follows:</w:t>
      </w:r>
    </w:p>
    <w:p w14:paraId="75F47ED9" w14:textId="77777777" w:rsidR="00B15E10" w:rsidRPr="00811D19" w:rsidRDefault="002D50B8" w:rsidP="007A1976">
      <w:pPr>
        <w:pStyle w:val="Body"/>
        <w:numPr>
          <w:ilvl w:val="2"/>
          <w:numId w:val="16"/>
        </w:numPr>
        <w:rPr>
          <w:rFonts w:ascii="Times New Roman" w:eastAsia="Times New Roman" w:hAnsi="Times New Roman" w:cs="Times New Roman"/>
          <w:sz w:val="24"/>
          <w:szCs w:val="24"/>
        </w:rPr>
      </w:pPr>
      <w:r w:rsidRPr="00811D19">
        <w:rPr>
          <w:rFonts w:ascii="Times New Roman" w:hAnsi="Times New Roman"/>
          <w:sz w:val="24"/>
          <w:szCs w:val="24"/>
        </w:rPr>
        <w:t xml:space="preserve"> All Patient Data will be owned by the Licensee</w:t>
      </w:r>
      <w:r w:rsidRPr="00811D19">
        <w:rPr>
          <w:rFonts w:ascii="Times New Roman" w:hAnsi="Times New Roman"/>
          <w:sz w:val="24"/>
          <w:szCs w:val="24"/>
          <w:lang w:val="fr-FR"/>
        </w:rPr>
        <w:t>’s Patients.</w:t>
      </w:r>
    </w:p>
    <w:p w14:paraId="3FB34C15" w14:textId="75A19C5A" w:rsidR="00B15E10" w:rsidRPr="00811D19" w:rsidRDefault="00261CCE">
      <w:pPr>
        <w:pStyle w:val="Body"/>
        <w:numPr>
          <w:ilvl w:val="2"/>
          <w:numId w:val="16"/>
        </w:numPr>
        <w:rPr>
          <w:rFonts w:ascii="Times New Roman" w:eastAsia="Times New Roman" w:hAnsi="Times New Roman" w:cs="Times New Roman"/>
          <w:sz w:val="24"/>
          <w:szCs w:val="24"/>
        </w:rPr>
      </w:pPr>
      <w:r>
        <w:rPr>
          <w:rFonts w:ascii="Times New Roman" w:hAnsi="Times New Roman"/>
          <w:sz w:val="24"/>
          <w:szCs w:val="24"/>
        </w:rPr>
        <w:t xml:space="preserve"> Licensee represents and warrants that it has or will </w:t>
      </w:r>
      <w:r w:rsidR="002D50B8" w:rsidRPr="00811D19">
        <w:rPr>
          <w:rFonts w:ascii="Times New Roman" w:hAnsi="Times New Roman"/>
          <w:sz w:val="24"/>
          <w:szCs w:val="24"/>
        </w:rPr>
        <w:t>obtain such written authorizations from Licensee</w:t>
      </w:r>
      <w:r w:rsidR="002D50B8" w:rsidRPr="00811D19">
        <w:rPr>
          <w:rFonts w:ascii="Times New Roman" w:hAnsi="Times New Roman"/>
          <w:sz w:val="24"/>
          <w:szCs w:val="24"/>
          <w:lang w:val="fr-FR"/>
        </w:rPr>
        <w:t>’</w:t>
      </w:r>
      <w:r w:rsidR="002D50B8" w:rsidRPr="00811D19">
        <w:rPr>
          <w:rFonts w:ascii="Times New Roman" w:hAnsi="Times New Roman"/>
          <w:sz w:val="24"/>
          <w:szCs w:val="24"/>
        </w:rPr>
        <w:t xml:space="preserve">s patients who are Participants as may be required by federal and/or state law, or as may be deemed necessary or prudent by Licensee, with respect to the following: (a) Authorized disclosures of </w:t>
      </w:r>
      <w:r w:rsidR="002D50B8" w:rsidRPr="00811D19">
        <w:rPr>
          <w:rFonts w:ascii="Times New Roman" w:hAnsi="Times New Roman"/>
          <w:sz w:val="24"/>
          <w:szCs w:val="24"/>
          <w:lang w:val="nl-NL"/>
        </w:rPr>
        <w:t>Patient</w:t>
      </w:r>
      <w:r w:rsidR="002D50B8" w:rsidRPr="00811D19">
        <w:rPr>
          <w:rFonts w:ascii="Times New Roman" w:hAnsi="Times New Roman"/>
          <w:sz w:val="24"/>
          <w:szCs w:val="24"/>
        </w:rPr>
        <w:t xml:space="preserve"> Data to Licensor and Licensee; and (b) Authorized </w:t>
      </w:r>
      <w:r w:rsidR="002D50B8" w:rsidRPr="00811D19">
        <w:rPr>
          <w:rFonts w:ascii="Times New Roman" w:hAnsi="Times New Roman"/>
          <w:sz w:val="24"/>
          <w:szCs w:val="24"/>
          <w:lang w:val="fr-FR"/>
        </w:rPr>
        <w:t>uses</w:t>
      </w:r>
      <w:r w:rsidR="002D50B8" w:rsidRPr="00811D19">
        <w:rPr>
          <w:rFonts w:ascii="Times New Roman" w:hAnsi="Times New Roman"/>
          <w:sz w:val="24"/>
          <w:szCs w:val="24"/>
        </w:rPr>
        <w:t xml:space="preserve"> of </w:t>
      </w:r>
      <w:r w:rsidR="002D50B8" w:rsidRPr="00811D19">
        <w:rPr>
          <w:rFonts w:ascii="Times New Roman" w:hAnsi="Times New Roman"/>
          <w:sz w:val="24"/>
          <w:szCs w:val="24"/>
          <w:lang w:val="nl-NL"/>
        </w:rPr>
        <w:t>Patient</w:t>
      </w:r>
      <w:r w:rsidR="002D50B8" w:rsidRPr="00811D19">
        <w:rPr>
          <w:rFonts w:ascii="Times New Roman" w:hAnsi="Times New Roman"/>
          <w:sz w:val="24"/>
          <w:szCs w:val="24"/>
        </w:rPr>
        <w:t xml:space="preserve"> Data by Licensor and Licensee, including but not limited to right to de-identify such </w:t>
      </w:r>
      <w:r w:rsidR="002D50B8" w:rsidRPr="00811D19">
        <w:rPr>
          <w:rFonts w:ascii="Times New Roman" w:hAnsi="Times New Roman"/>
          <w:sz w:val="24"/>
          <w:szCs w:val="24"/>
          <w:lang w:val="nl-NL"/>
        </w:rPr>
        <w:t>Patient</w:t>
      </w:r>
      <w:r w:rsidR="002D50B8" w:rsidRPr="00811D19">
        <w:rPr>
          <w:rFonts w:ascii="Times New Roman" w:hAnsi="Times New Roman"/>
          <w:sz w:val="24"/>
          <w:szCs w:val="24"/>
        </w:rPr>
        <w:t xml:space="preserve"> Data in compliance with all federal and state requirements for de-identifying </w:t>
      </w:r>
      <w:r w:rsidR="002D50B8" w:rsidRPr="00811D19">
        <w:rPr>
          <w:rFonts w:ascii="Times New Roman" w:hAnsi="Times New Roman"/>
          <w:sz w:val="24"/>
          <w:szCs w:val="24"/>
          <w:lang w:val="nl-NL"/>
        </w:rPr>
        <w:t>Patient</w:t>
      </w:r>
      <w:r w:rsidR="002D50B8" w:rsidRPr="00811D19">
        <w:rPr>
          <w:rFonts w:ascii="Times New Roman" w:hAnsi="Times New Roman"/>
          <w:sz w:val="24"/>
          <w:szCs w:val="24"/>
        </w:rPr>
        <w:t xml:space="preserve"> Data.</w:t>
      </w:r>
    </w:p>
    <w:p w14:paraId="5C7AA834" w14:textId="40E71F90" w:rsidR="00B15E10" w:rsidRPr="00811D19" w:rsidRDefault="002D50B8">
      <w:pPr>
        <w:pStyle w:val="Body"/>
        <w:numPr>
          <w:ilvl w:val="2"/>
          <w:numId w:val="16"/>
        </w:numPr>
        <w:rPr>
          <w:rFonts w:ascii="Times New Roman" w:eastAsia="Times New Roman" w:hAnsi="Times New Roman" w:cs="Times New Roman"/>
          <w:color w:val="FF0000"/>
          <w:sz w:val="24"/>
          <w:szCs w:val="24"/>
          <w:u w:color="FF0000"/>
        </w:rPr>
      </w:pPr>
      <w:r w:rsidRPr="00811D19">
        <w:rPr>
          <w:rFonts w:ascii="Times New Roman" w:hAnsi="Times New Roman"/>
          <w:sz w:val="24"/>
          <w:szCs w:val="24"/>
        </w:rPr>
        <w:t xml:space="preserve"> </w:t>
      </w:r>
      <w:r w:rsidR="00261CCE">
        <w:rPr>
          <w:rFonts w:ascii="Times New Roman" w:hAnsi="Times New Roman"/>
          <w:sz w:val="24"/>
          <w:szCs w:val="24"/>
          <w:u w:color="FF0000"/>
        </w:rPr>
        <w:t xml:space="preserve">Licensor shall have a perpetual license </w:t>
      </w:r>
      <w:r w:rsidRPr="00811D19">
        <w:rPr>
          <w:rFonts w:ascii="Times New Roman" w:hAnsi="Times New Roman"/>
          <w:sz w:val="24"/>
          <w:szCs w:val="24"/>
          <w:u w:color="FF0000"/>
        </w:rPr>
        <w:t>to use de-identified Pat</w:t>
      </w:r>
      <w:r w:rsidR="00261CCE">
        <w:rPr>
          <w:rFonts w:ascii="Times New Roman" w:hAnsi="Times New Roman"/>
          <w:sz w:val="24"/>
          <w:szCs w:val="24"/>
          <w:u w:color="FF0000"/>
        </w:rPr>
        <w:t>ient Data from Licensee</w:t>
      </w:r>
      <w:r w:rsidRPr="00811D19">
        <w:rPr>
          <w:rFonts w:ascii="Times New Roman" w:hAnsi="Times New Roman"/>
          <w:sz w:val="24"/>
          <w:szCs w:val="24"/>
          <w:u w:color="FF0000"/>
        </w:rPr>
        <w:t xml:space="preserve"> for population analysis. Any party may purchase population analysis for terms and pricing, </w:t>
      </w:r>
      <w:r w:rsidRPr="00811D19">
        <w:rPr>
          <w:rFonts w:ascii="Times New Roman" w:hAnsi="Times New Roman"/>
          <w:sz w:val="24"/>
          <w:szCs w:val="24"/>
        </w:rPr>
        <w:t>which shall be provided separately by the Licensor</w:t>
      </w:r>
      <w:r w:rsidRPr="00811D19">
        <w:rPr>
          <w:rFonts w:ascii="Times New Roman" w:hAnsi="Times New Roman"/>
          <w:color w:val="FF0000"/>
          <w:sz w:val="24"/>
          <w:szCs w:val="24"/>
          <w:u w:color="FF0000"/>
        </w:rPr>
        <w:t>.</w:t>
      </w:r>
    </w:p>
    <w:p w14:paraId="6893C647" w14:textId="0633E7BF" w:rsidR="00B15E10" w:rsidRPr="00811D19" w:rsidRDefault="002D50B8">
      <w:pPr>
        <w:pStyle w:val="Body"/>
        <w:numPr>
          <w:ilvl w:val="2"/>
          <w:numId w:val="16"/>
        </w:numPr>
        <w:rPr>
          <w:rFonts w:ascii="Times New Roman" w:eastAsia="Times New Roman" w:hAnsi="Times New Roman" w:cs="Times New Roman"/>
          <w:sz w:val="24"/>
          <w:szCs w:val="24"/>
          <w:u w:color="FF0000"/>
        </w:rPr>
      </w:pPr>
      <w:r w:rsidRPr="00811D19">
        <w:rPr>
          <w:rFonts w:ascii="Times New Roman" w:hAnsi="Times New Roman"/>
          <w:color w:val="FF0000"/>
          <w:sz w:val="24"/>
          <w:szCs w:val="24"/>
          <w:u w:color="FF0000"/>
        </w:rPr>
        <w:t xml:space="preserve"> </w:t>
      </w:r>
      <w:r w:rsidRPr="00811D19">
        <w:rPr>
          <w:rFonts w:ascii="Times New Roman" w:hAnsi="Times New Roman"/>
          <w:sz w:val="24"/>
          <w:szCs w:val="24"/>
          <w:u w:color="FF0000"/>
        </w:rPr>
        <w:t xml:space="preserve">Licensor and Licensee shall mutually agree to the form and content of the patient authorization forms, which authorization forms will, at a minimum, comply with all requirements for a valid patient authorization form as described in 45 CFR Section 164.508, as may be amended from time to time, as well as all applicable state requirements related to authorizations for the release of Patient Data. </w:t>
      </w:r>
      <w:r w:rsidR="0018564F">
        <w:rPr>
          <w:rFonts w:ascii="Times New Roman" w:hAnsi="Times New Roman"/>
          <w:sz w:val="24"/>
          <w:szCs w:val="24"/>
          <w:u w:color="FF0000"/>
        </w:rPr>
        <w:t xml:space="preserve"> See </w:t>
      </w:r>
      <w:r w:rsidRPr="00811D19">
        <w:rPr>
          <w:rFonts w:ascii="Times New Roman" w:hAnsi="Times New Roman"/>
          <w:sz w:val="24"/>
          <w:szCs w:val="24"/>
          <w:u w:color="FF0000"/>
        </w:rPr>
        <w:t>Appendix D.</w:t>
      </w:r>
    </w:p>
    <w:p w14:paraId="082A8782" w14:textId="0954ADB7" w:rsidR="00B15E10" w:rsidRPr="00811D19" w:rsidRDefault="002D50B8">
      <w:pPr>
        <w:pStyle w:val="Body"/>
        <w:numPr>
          <w:ilvl w:val="1"/>
          <w:numId w:val="10"/>
        </w:numPr>
        <w:rPr>
          <w:rFonts w:ascii="Times New Roman" w:eastAsia="Times New Roman" w:hAnsi="Times New Roman" w:cs="Times New Roman"/>
          <w:sz w:val="24"/>
          <w:szCs w:val="24"/>
        </w:rPr>
      </w:pPr>
      <w:r w:rsidRPr="00811D19">
        <w:rPr>
          <w:rFonts w:ascii="Times New Roman" w:hAnsi="Times New Roman"/>
          <w:sz w:val="24"/>
          <w:szCs w:val="24"/>
          <w:u w:color="FF0000"/>
        </w:rPr>
        <w:lastRenderedPageBreak/>
        <w:t xml:space="preserve"> </w:t>
      </w:r>
      <w:r w:rsidRPr="00811D19">
        <w:rPr>
          <w:rFonts w:ascii="Times New Roman" w:hAnsi="Times New Roman"/>
          <w:sz w:val="24"/>
          <w:szCs w:val="24"/>
          <w:u w:val="single"/>
        </w:rPr>
        <w:t>Business Associate</w:t>
      </w:r>
      <w:r w:rsidRPr="00811D19">
        <w:rPr>
          <w:rFonts w:ascii="Times New Roman" w:hAnsi="Times New Roman"/>
          <w:sz w:val="24"/>
          <w:szCs w:val="24"/>
        </w:rPr>
        <w:t>. In connection with performing the Services, Licensor may be considered a Business Associate of Licensee and have access to Protected Health Information ("PHI”) (each as defined in the Health Insurance Portability and Accountability Act of 1996 and its implementing pr</w:t>
      </w:r>
      <w:r w:rsidR="00261CCE">
        <w:rPr>
          <w:rFonts w:ascii="Times New Roman" w:hAnsi="Times New Roman"/>
          <w:sz w:val="24"/>
          <w:szCs w:val="24"/>
        </w:rPr>
        <w:t>ivacy regulations (as amended, “</w:t>
      </w:r>
      <w:r w:rsidRPr="00811D19">
        <w:rPr>
          <w:rFonts w:ascii="Times New Roman" w:hAnsi="Times New Roman"/>
          <w:sz w:val="24"/>
          <w:szCs w:val="24"/>
        </w:rPr>
        <w:t xml:space="preserve">HIPAA”)), and shall comply with HIPAA regarding the treatment of all such </w:t>
      </w:r>
      <w:r w:rsidR="001A2411" w:rsidRPr="00811D19">
        <w:rPr>
          <w:rFonts w:ascii="Times New Roman" w:hAnsi="Times New Roman"/>
          <w:sz w:val="24"/>
          <w:szCs w:val="24"/>
        </w:rPr>
        <w:t xml:space="preserve">PHI. </w:t>
      </w:r>
    </w:p>
    <w:p w14:paraId="629D476A" w14:textId="77777777" w:rsidR="00B15E10" w:rsidRPr="00811D19" w:rsidRDefault="002D50B8">
      <w:pPr>
        <w:pStyle w:val="Body"/>
        <w:numPr>
          <w:ilvl w:val="1"/>
          <w:numId w:val="10"/>
        </w:numPr>
        <w:rPr>
          <w:rFonts w:ascii="Times New Roman" w:eastAsia="Times New Roman" w:hAnsi="Times New Roman" w:cs="Times New Roman"/>
          <w:sz w:val="24"/>
          <w:szCs w:val="24"/>
        </w:rPr>
      </w:pPr>
      <w:r w:rsidRPr="00811D19">
        <w:rPr>
          <w:rFonts w:ascii="Times New Roman" w:hAnsi="Times New Roman"/>
          <w:sz w:val="24"/>
          <w:szCs w:val="24"/>
        </w:rPr>
        <w:t xml:space="preserve"> </w:t>
      </w:r>
      <w:r w:rsidRPr="00811D19">
        <w:rPr>
          <w:rFonts w:ascii="Times New Roman" w:hAnsi="Times New Roman"/>
          <w:sz w:val="24"/>
          <w:szCs w:val="24"/>
          <w:u w:val="single"/>
        </w:rPr>
        <w:t>Ownership of Licensee Data</w:t>
      </w:r>
      <w:r w:rsidRPr="00811D19">
        <w:rPr>
          <w:rFonts w:ascii="Times New Roman" w:hAnsi="Times New Roman"/>
          <w:sz w:val="24"/>
          <w:szCs w:val="24"/>
        </w:rPr>
        <w:t>. All of the text, images, data and content owned by, or licensed from, a third party (excluding, however, Patient Data) by Licensee and provided to Licensor by Licensee (“Licensee Content”) remains the sole property of Licensee. Licensee grants Licensor the right, and Licensor is authorized, to have access to and use and make use of Licensee</w:t>
      </w:r>
      <w:r w:rsidRPr="00811D19">
        <w:rPr>
          <w:rFonts w:ascii="Times New Roman" w:hAnsi="Times New Roman"/>
          <w:sz w:val="24"/>
          <w:szCs w:val="24"/>
          <w:lang w:val="fr-FR"/>
        </w:rPr>
        <w:t>’</w:t>
      </w:r>
      <w:r w:rsidRPr="00811D19">
        <w:rPr>
          <w:rFonts w:ascii="Times New Roman" w:hAnsi="Times New Roman"/>
          <w:sz w:val="24"/>
          <w:szCs w:val="24"/>
        </w:rPr>
        <w:t>s Content as is necessary and appropriate for the performance of Licensor</w:t>
      </w:r>
      <w:r w:rsidRPr="00811D19">
        <w:rPr>
          <w:rFonts w:ascii="Times New Roman" w:hAnsi="Times New Roman"/>
          <w:sz w:val="24"/>
          <w:szCs w:val="24"/>
          <w:lang w:val="fr-FR"/>
        </w:rPr>
        <w:t>’</w:t>
      </w:r>
      <w:r w:rsidRPr="00811D19">
        <w:rPr>
          <w:rFonts w:ascii="Times New Roman" w:hAnsi="Times New Roman"/>
          <w:sz w:val="24"/>
          <w:szCs w:val="24"/>
        </w:rPr>
        <w:t>s obligations under this Agreement.</w:t>
      </w:r>
    </w:p>
    <w:p w14:paraId="46C98865" w14:textId="77777777" w:rsidR="00B15E10" w:rsidRPr="00811D19" w:rsidRDefault="002D50B8">
      <w:pPr>
        <w:pStyle w:val="Body"/>
        <w:numPr>
          <w:ilvl w:val="1"/>
          <w:numId w:val="10"/>
        </w:numPr>
        <w:rPr>
          <w:rFonts w:ascii="Times New Roman" w:eastAsia="Times New Roman" w:hAnsi="Times New Roman" w:cs="Times New Roman"/>
          <w:sz w:val="24"/>
          <w:szCs w:val="24"/>
          <w:u w:color="FF0000"/>
        </w:rPr>
      </w:pPr>
      <w:r w:rsidRPr="00811D19">
        <w:rPr>
          <w:rFonts w:ascii="Times New Roman" w:hAnsi="Times New Roman"/>
          <w:sz w:val="24"/>
          <w:szCs w:val="24"/>
        </w:rPr>
        <w:t xml:space="preserve"> </w:t>
      </w:r>
      <w:r w:rsidRPr="00811D19">
        <w:rPr>
          <w:rFonts w:ascii="Times New Roman" w:hAnsi="Times New Roman"/>
          <w:sz w:val="24"/>
          <w:szCs w:val="24"/>
          <w:u w:val="single"/>
        </w:rPr>
        <w:t>Access and Use of Licensee Data</w:t>
      </w:r>
      <w:r w:rsidRPr="00811D19">
        <w:rPr>
          <w:rFonts w:ascii="Times New Roman" w:hAnsi="Times New Roman"/>
          <w:sz w:val="24"/>
          <w:szCs w:val="24"/>
        </w:rPr>
        <w:t>. Subject to the other terms of this Agreement, Licensor agrees that Licensee may use any and all of Licensee</w:t>
      </w:r>
      <w:r w:rsidRPr="00811D19">
        <w:rPr>
          <w:rFonts w:ascii="Times New Roman" w:hAnsi="Times New Roman"/>
          <w:sz w:val="24"/>
          <w:szCs w:val="24"/>
          <w:lang w:val="fr-FR"/>
        </w:rPr>
        <w:t>’</w:t>
      </w:r>
      <w:r w:rsidRPr="00811D19">
        <w:rPr>
          <w:rFonts w:ascii="Times New Roman" w:hAnsi="Times New Roman"/>
          <w:sz w:val="24"/>
          <w:szCs w:val="24"/>
        </w:rPr>
        <w:t>s data generated by or through the use by Licensee of the Licensed Software and Equipment under this Agreement, for any legal purpose including but not limited to publication by Licensee of such data.</w:t>
      </w:r>
    </w:p>
    <w:p w14:paraId="3C827132" w14:textId="77777777" w:rsidR="00B15E10" w:rsidRPr="00811D19" w:rsidRDefault="00B15E10">
      <w:pPr>
        <w:pStyle w:val="Body"/>
        <w:rPr>
          <w:rFonts w:ascii="Times New Roman" w:eastAsia="Times New Roman" w:hAnsi="Times New Roman" w:cs="Times New Roman"/>
          <w:sz w:val="24"/>
          <w:szCs w:val="24"/>
        </w:rPr>
      </w:pPr>
    </w:p>
    <w:p w14:paraId="733D5138" w14:textId="77777777" w:rsidR="00B15E10" w:rsidRPr="00811D19" w:rsidRDefault="002D50B8">
      <w:pPr>
        <w:pStyle w:val="Body"/>
        <w:numPr>
          <w:ilvl w:val="0"/>
          <w:numId w:val="1"/>
        </w:numPr>
        <w:rPr>
          <w:rFonts w:ascii="Times New Roman" w:eastAsia="Times New Roman" w:hAnsi="Times New Roman" w:cs="Times New Roman"/>
          <w:b/>
          <w:sz w:val="24"/>
          <w:szCs w:val="24"/>
        </w:rPr>
      </w:pPr>
      <w:r w:rsidRPr="00811D19">
        <w:rPr>
          <w:rFonts w:ascii="Times New Roman" w:hAnsi="Times New Roman"/>
          <w:b/>
          <w:sz w:val="24"/>
          <w:szCs w:val="24"/>
        </w:rPr>
        <w:t>T</w:t>
      </w:r>
      <w:r w:rsidR="00DC1DED" w:rsidRPr="00811D19">
        <w:rPr>
          <w:rFonts w:ascii="Times New Roman" w:hAnsi="Times New Roman"/>
          <w:b/>
          <w:sz w:val="24"/>
          <w:szCs w:val="24"/>
        </w:rPr>
        <w:t>ermination</w:t>
      </w:r>
      <w:r w:rsidRPr="00811D19">
        <w:rPr>
          <w:rFonts w:ascii="Times New Roman" w:hAnsi="Times New Roman"/>
          <w:b/>
          <w:sz w:val="24"/>
          <w:szCs w:val="24"/>
        </w:rPr>
        <w:t xml:space="preserve"> </w:t>
      </w:r>
      <w:r w:rsidR="00DC1DED" w:rsidRPr="00811D19">
        <w:rPr>
          <w:rFonts w:ascii="Times New Roman" w:hAnsi="Times New Roman"/>
          <w:b/>
          <w:sz w:val="24"/>
          <w:szCs w:val="24"/>
        </w:rPr>
        <w:t>For Breach</w:t>
      </w:r>
    </w:p>
    <w:p w14:paraId="1261CB2E" w14:textId="77777777" w:rsidR="00B15E10" w:rsidRPr="00811D19" w:rsidRDefault="002D50B8">
      <w:pPr>
        <w:pStyle w:val="Body"/>
        <w:numPr>
          <w:ilvl w:val="1"/>
          <w:numId w:val="12"/>
        </w:numPr>
        <w:rPr>
          <w:rFonts w:ascii="Times New Roman" w:eastAsia="Times New Roman" w:hAnsi="Times New Roman" w:cs="Times New Roman"/>
          <w:sz w:val="24"/>
          <w:szCs w:val="24"/>
        </w:rPr>
      </w:pPr>
      <w:r w:rsidRPr="00811D19">
        <w:rPr>
          <w:rFonts w:ascii="Times New Roman" w:hAnsi="Times New Roman"/>
          <w:sz w:val="24"/>
          <w:szCs w:val="24"/>
        </w:rPr>
        <w:t xml:space="preserve"> </w:t>
      </w:r>
      <w:r w:rsidRPr="00811D19">
        <w:rPr>
          <w:rFonts w:ascii="Times New Roman" w:hAnsi="Times New Roman"/>
          <w:sz w:val="24"/>
          <w:szCs w:val="24"/>
          <w:u w:val="single" w:color="0F0F0F"/>
        </w:rPr>
        <w:t>Right to Termination</w:t>
      </w:r>
      <w:r w:rsidRPr="00811D19">
        <w:rPr>
          <w:rFonts w:ascii="Times New Roman" w:hAnsi="Times New Roman"/>
          <w:sz w:val="24"/>
          <w:szCs w:val="24"/>
          <w:u w:color="0F0F0F"/>
        </w:rPr>
        <w:t>.</w:t>
      </w:r>
      <w:r w:rsidRPr="00811D19">
        <w:rPr>
          <w:rFonts w:ascii="Times New Roman" w:hAnsi="Times New Roman"/>
          <w:sz w:val="24"/>
          <w:szCs w:val="24"/>
        </w:rPr>
        <w:t xml:space="preserve"> Each Party shall have the right to terminate this Agreement by written notice to the other Party upon the occurrence of any of the following events:</w:t>
      </w:r>
    </w:p>
    <w:p w14:paraId="4CBC64AC" w14:textId="77777777" w:rsidR="00B15E10" w:rsidRPr="00811D19" w:rsidRDefault="002D50B8">
      <w:pPr>
        <w:pStyle w:val="Body"/>
        <w:numPr>
          <w:ilvl w:val="2"/>
          <w:numId w:val="3"/>
        </w:numPr>
        <w:rPr>
          <w:rFonts w:ascii="Times New Roman" w:eastAsia="Times New Roman" w:hAnsi="Times New Roman" w:cs="Times New Roman"/>
          <w:sz w:val="24"/>
          <w:szCs w:val="24"/>
        </w:rPr>
      </w:pPr>
      <w:r w:rsidRPr="00811D19">
        <w:rPr>
          <w:rFonts w:ascii="Times New Roman" w:hAnsi="Times New Roman"/>
          <w:sz w:val="24"/>
          <w:szCs w:val="24"/>
        </w:rPr>
        <w:t xml:space="preserve">the other Party breaches any material term of this Agreement and shall </w:t>
      </w:r>
      <w:proofErr w:type="spellStart"/>
      <w:r w:rsidRPr="00811D19">
        <w:rPr>
          <w:rFonts w:ascii="Times New Roman" w:hAnsi="Times New Roman"/>
          <w:sz w:val="24"/>
          <w:szCs w:val="24"/>
          <w:lang w:val="fr-FR"/>
        </w:rPr>
        <w:t>fail</w:t>
      </w:r>
      <w:proofErr w:type="spellEnd"/>
      <w:r w:rsidRPr="00811D19">
        <w:rPr>
          <w:rFonts w:ascii="Times New Roman" w:hAnsi="Times New Roman"/>
          <w:sz w:val="24"/>
          <w:szCs w:val="24"/>
        </w:rPr>
        <w:t xml:space="preserve"> to remedy any such </w:t>
      </w:r>
      <w:r w:rsidRPr="00811D19">
        <w:rPr>
          <w:rFonts w:ascii="Times New Roman" w:hAnsi="Times New Roman"/>
          <w:sz w:val="24"/>
          <w:szCs w:val="24"/>
          <w:lang w:val="fr-FR"/>
        </w:rPr>
        <w:t>default</w:t>
      </w:r>
      <w:r w:rsidRPr="00811D19">
        <w:rPr>
          <w:rFonts w:ascii="Times New Roman" w:hAnsi="Times New Roman"/>
          <w:sz w:val="24"/>
          <w:szCs w:val="24"/>
        </w:rPr>
        <w:t xml:space="preserve"> within thirty (30) days after notice thereof by the terminating Party;</w:t>
      </w:r>
      <w:r w:rsidRPr="00811D19">
        <w:rPr>
          <w:rFonts w:ascii="Times New Roman" w:eastAsia="Times New Roman" w:hAnsi="Times New Roman" w:cs="Times New Roman"/>
          <w:sz w:val="24"/>
          <w:szCs w:val="24"/>
        </w:rPr>
        <w:tab/>
      </w:r>
    </w:p>
    <w:p w14:paraId="726F06D4" w14:textId="77777777" w:rsidR="00B15E10" w:rsidRPr="00811D19" w:rsidRDefault="002D50B8">
      <w:pPr>
        <w:pStyle w:val="Body"/>
        <w:numPr>
          <w:ilvl w:val="2"/>
          <w:numId w:val="3"/>
        </w:numPr>
        <w:rPr>
          <w:rFonts w:ascii="Times New Roman" w:eastAsia="Times New Roman" w:hAnsi="Times New Roman" w:cs="Times New Roman"/>
          <w:sz w:val="24"/>
          <w:szCs w:val="24"/>
        </w:rPr>
      </w:pPr>
      <w:r w:rsidRPr="00811D19">
        <w:rPr>
          <w:rFonts w:ascii="Times New Roman" w:hAnsi="Times New Roman"/>
          <w:sz w:val="24"/>
          <w:szCs w:val="24"/>
        </w:rPr>
        <w:t xml:space="preserve">the insolvency of the other party, or the </w:t>
      </w:r>
      <w:r w:rsidRPr="00811D19">
        <w:rPr>
          <w:rFonts w:ascii="Times New Roman" w:hAnsi="Times New Roman"/>
          <w:sz w:val="24"/>
          <w:szCs w:val="24"/>
          <w:lang w:val="fr-FR"/>
        </w:rPr>
        <w:t>commencement</w:t>
      </w:r>
      <w:r w:rsidRPr="00811D19">
        <w:rPr>
          <w:rFonts w:ascii="Times New Roman" w:hAnsi="Times New Roman"/>
          <w:sz w:val="24"/>
          <w:szCs w:val="24"/>
        </w:rPr>
        <w:t xml:space="preserve"> by or against the  other party of any case or </w:t>
      </w:r>
      <w:r w:rsidRPr="00811D19">
        <w:rPr>
          <w:rFonts w:ascii="Times New Roman" w:hAnsi="Times New Roman"/>
          <w:sz w:val="24"/>
          <w:szCs w:val="24"/>
          <w:lang w:val="nl-NL"/>
        </w:rPr>
        <w:t>proceeding</w:t>
      </w:r>
      <w:r w:rsidRPr="00811D19">
        <w:rPr>
          <w:rFonts w:ascii="Times New Roman" w:hAnsi="Times New Roman"/>
          <w:sz w:val="24"/>
          <w:szCs w:val="24"/>
        </w:rPr>
        <w:t xml:space="preserve"> under any bankruptcy, reorganization,  insolvency or moratorium law, or any other law or laws for the relief of </w:t>
      </w:r>
      <w:r w:rsidRPr="00811D19">
        <w:rPr>
          <w:rFonts w:ascii="Times New Roman" w:hAnsi="Times New Roman"/>
          <w:sz w:val="24"/>
          <w:szCs w:val="24"/>
          <w:lang w:val="de-DE"/>
        </w:rPr>
        <w:t>debtors,</w:t>
      </w:r>
      <w:r w:rsidRPr="00811D19">
        <w:rPr>
          <w:rFonts w:ascii="Times New Roman" w:hAnsi="Times New Roman"/>
          <w:sz w:val="24"/>
          <w:szCs w:val="24"/>
        </w:rPr>
        <w:t xml:space="preserve"> or the appointment of any receiver, trustee or assignee to take </w:t>
      </w:r>
      <w:r w:rsidRPr="00811D19">
        <w:rPr>
          <w:rFonts w:ascii="Times New Roman" w:hAnsi="Times New Roman"/>
          <w:sz w:val="24"/>
          <w:szCs w:val="24"/>
          <w:lang w:val="it-IT"/>
        </w:rPr>
        <w:t>possession</w:t>
      </w:r>
      <w:r w:rsidRPr="00811D19">
        <w:rPr>
          <w:rFonts w:ascii="Times New Roman" w:hAnsi="Times New Roman"/>
          <w:sz w:val="24"/>
          <w:szCs w:val="24"/>
        </w:rPr>
        <w:t xml:space="preserve"> of the properties of the other party, unless such </w:t>
      </w:r>
      <w:proofErr w:type="spellStart"/>
      <w:r w:rsidRPr="00811D19">
        <w:rPr>
          <w:rFonts w:ascii="Times New Roman" w:hAnsi="Times New Roman"/>
          <w:sz w:val="24"/>
          <w:szCs w:val="24"/>
          <w:lang w:val="fr-FR"/>
        </w:rPr>
        <w:t>petition</w:t>
      </w:r>
      <w:proofErr w:type="spellEnd"/>
      <w:r w:rsidRPr="00811D19">
        <w:rPr>
          <w:rFonts w:ascii="Times New Roman" w:hAnsi="Times New Roman"/>
          <w:sz w:val="24"/>
          <w:szCs w:val="24"/>
        </w:rPr>
        <w:t xml:space="preserve"> or appointment is set aside or withdrawn or  ceases to be in effect within thirty (30) days from the date of said </w:t>
      </w:r>
      <w:r w:rsidRPr="00811D19">
        <w:rPr>
          <w:rFonts w:ascii="Times New Roman" w:hAnsi="Times New Roman"/>
          <w:sz w:val="24"/>
          <w:szCs w:val="24"/>
          <w:lang w:val="fr-FR"/>
        </w:rPr>
        <w:t>commencement</w:t>
      </w:r>
      <w:r w:rsidRPr="00811D19">
        <w:rPr>
          <w:rFonts w:ascii="Times New Roman" w:hAnsi="Times New Roman"/>
          <w:sz w:val="24"/>
          <w:szCs w:val="24"/>
        </w:rPr>
        <w:t xml:space="preserve"> or appointment;</w:t>
      </w:r>
    </w:p>
    <w:p w14:paraId="2865E5E2" w14:textId="77777777" w:rsidR="00B15E10" w:rsidRPr="00811D19" w:rsidRDefault="002D50B8">
      <w:pPr>
        <w:pStyle w:val="Body"/>
        <w:numPr>
          <w:ilvl w:val="2"/>
          <w:numId w:val="3"/>
        </w:numPr>
        <w:rPr>
          <w:rFonts w:ascii="Times New Roman" w:eastAsia="Times New Roman" w:hAnsi="Times New Roman" w:cs="Times New Roman"/>
          <w:sz w:val="24"/>
          <w:szCs w:val="24"/>
        </w:rPr>
      </w:pPr>
      <w:r w:rsidRPr="00811D19">
        <w:rPr>
          <w:rFonts w:ascii="Times New Roman" w:hAnsi="Times New Roman"/>
          <w:sz w:val="24"/>
          <w:szCs w:val="24"/>
        </w:rPr>
        <w:t xml:space="preserve">the </w:t>
      </w:r>
      <w:r w:rsidRPr="00811D19">
        <w:rPr>
          <w:rFonts w:ascii="Times New Roman" w:hAnsi="Times New Roman"/>
          <w:sz w:val="24"/>
          <w:szCs w:val="24"/>
          <w:lang w:val="fr-FR"/>
        </w:rPr>
        <w:t>liquidation</w:t>
      </w:r>
      <w:r w:rsidRPr="00811D19">
        <w:rPr>
          <w:rFonts w:ascii="Times New Roman" w:hAnsi="Times New Roman"/>
          <w:sz w:val="24"/>
          <w:szCs w:val="24"/>
        </w:rPr>
        <w:t xml:space="preserve"> or dissolution of the other party, or the sale, lease or other disposition of the other party</w:t>
      </w:r>
      <w:r w:rsidRPr="00811D19">
        <w:rPr>
          <w:rFonts w:ascii="Times New Roman" w:hAnsi="Times New Roman"/>
          <w:sz w:val="24"/>
          <w:szCs w:val="24"/>
          <w:lang w:val="fr-FR"/>
        </w:rPr>
        <w:t>’</w:t>
      </w:r>
      <w:r w:rsidRPr="00811D19">
        <w:rPr>
          <w:rFonts w:ascii="Times New Roman" w:hAnsi="Times New Roman"/>
          <w:sz w:val="24"/>
          <w:szCs w:val="24"/>
        </w:rPr>
        <w:t xml:space="preserve">s business or assets as a whole or such as </w:t>
      </w:r>
      <w:proofErr w:type="spellStart"/>
      <w:r w:rsidRPr="00811D19">
        <w:rPr>
          <w:rFonts w:ascii="Times New Roman" w:hAnsi="Times New Roman"/>
          <w:sz w:val="24"/>
          <w:szCs w:val="24"/>
          <w:lang w:val="fr-FR"/>
        </w:rPr>
        <w:t>constitutes</w:t>
      </w:r>
      <w:proofErr w:type="spellEnd"/>
      <w:r w:rsidRPr="00811D19">
        <w:rPr>
          <w:rFonts w:ascii="Times New Roman" w:hAnsi="Times New Roman"/>
          <w:sz w:val="24"/>
          <w:szCs w:val="24"/>
        </w:rPr>
        <w:t xml:space="preserve"> a substantial portion thereof; or</w:t>
      </w:r>
    </w:p>
    <w:p w14:paraId="6830D41C" w14:textId="77777777" w:rsidR="00B15E10" w:rsidRPr="00811D19" w:rsidRDefault="002D50B8">
      <w:pPr>
        <w:pStyle w:val="Body"/>
        <w:numPr>
          <w:ilvl w:val="2"/>
          <w:numId w:val="3"/>
        </w:numPr>
        <w:rPr>
          <w:rFonts w:ascii="Times New Roman" w:eastAsia="Times New Roman" w:hAnsi="Times New Roman" w:cs="Times New Roman"/>
          <w:sz w:val="24"/>
          <w:szCs w:val="24"/>
        </w:rPr>
      </w:pPr>
      <w:proofErr w:type="gramStart"/>
      <w:r w:rsidRPr="00811D19">
        <w:rPr>
          <w:rFonts w:ascii="Times New Roman" w:hAnsi="Times New Roman"/>
          <w:sz w:val="24"/>
          <w:szCs w:val="24"/>
        </w:rPr>
        <w:t>the</w:t>
      </w:r>
      <w:proofErr w:type="gramEnd"/>
      <w:r w:rsidRPr="00811D19">
        <w:rPr>
          <w:rFonts w:ascii="Times New Roman" w:hAnsi="Times New Roman"/>
          <w:sz w:val="24"/>
          <w:szCs w:val="24"/>
        </w:rPr>
        <w:t xml:space="preserve"> assignment by the other party of its rights under this Agreement or the delegation of its duties or </w:t>
      </w:r>
      <w:r w:rsidRPr="00811D19">
        <w:rPr>
          <w:rFonts w:ascii="Times New Roman" w:hAnsi="Times New Roman"/>
          <w:sz w:val="24"/>
          <w:szCs w:val="24"/>
          <w:lang w:val="sv-SE"/>
        </w:rPr>
        <w:t>obligations</w:t>
      </w:r>
      <w:r w:rsidRPr="00811D19">
        <w:rPr>
          <w:rFonts w:ascii="Times New Roman" w:hAnsi="Times New Roman"/>
          <w:sz w:val="24"/>
          <w:szCs w:val="24"/>
        </w:rPr>
        <w:t xml:space="preserve"> under this Agreement contrary to the terms of this Agreement.</w:t>
      </w:r>
    </w:p>
    <w:p w14:paraId="34461B2D" w14:textId="77777777" w:rsidR="00B15E10" w:rsidRPr="00811D19" w:rsidRDefault="002D50B8" w:rsidP="00F22A2F">
      <w:pPr>
        <w:pStyle w:val="BodyText"/>
        <w:ind w:left="360"/>
        <w:jc w:val="both"/>
        <w:rPr>
          <w:rFonts w:ascii="Times New Roman" w:eastAsia="Times New Roman" w:hAnsi="Times New Roman" w:cs="Times New Roman"/>
          <w:sz w:val="24"/>
          <w:szCs w:val="24"/>
        </w:rPr>
      </w:pPr>
      <w:r w:rsidRPr="00811D19">
        <w:rPr>
          <w:rFonts w:ascii="Times New Roman" w:hAnsi="Times New Roman"/>
          <w:sz w:val="24"/>
          <w:szCs w:val="24"/>
        </w:rPr>
        <w:t>&gt; Upon termination of this Agreement pursuant to this Section, no Party shall be relieved of any obligations incurred prior to such termination.</w:t>
      </w:r>
    </w:p>
    <w:p w14:paraId="008D617F" w14:textId="77777777" w:rsidR="00B15E10" w:rsidRPr="00811D19" w:rsidRDefault="00B15E10">
      <w:pPr>
        <w:pStyle w:val="BodyText"/>
        <w:jc w:val="both"/>
        <w:rPr>
          <w:rFonts w:ascii="Times New Roman" w:eastAsia="Times New Roman" w:hAnsi="Times New Roman" w:cs="Times New Roman"/>
          <w:sz w:val="24"/>
          <w:szCs w:val="24"/>
        </w:rPr>
      </w:pPr>
    </w:p>
    <w:p w14:paraId="4AE1F7F0" w14:textId="77777777" w:rsidR="00B15E10" w:rsidRPr="00811D19" w:rsidRDefault="002D50B8">
      <w:pPr>
        <w:pStyle w:val="Body"/>
        <w:numPr>
          <w:ilvl w:val="1"/>
          <w:numId w:val="12"/>
        </w:numPr>
        <w:rPr>
          <w:rFonts w:ascii="Times New Roman" w:eastAsia="Times New Roman" w:hAnsi="Times New Roman" w:cs="Times New Roman"/>
          <w:sz w:val="24"/>
          <w:szCs w:val="24"/>
        </w:rPr>
      </w:pPr>
      <w:r w:rsidRPr="00811D19">
        <w:rPr>
          <w:rFonts w:ascii="Times New Roman" w:hAnsi="Times New Roman"/>
          <w:sz w:val="24"/>
          <w:szCs w:val="24"/>
        </w:rPr>
        <w:t xml:space="preserve"> </w:t>
      </w:r>
      <w:r w:rsidRPr="00811D19">
        <w:rPr>
          <w:rFonts w:ascii="Times New Roman" w:hAnsi="Times New Roman"/>
          <w:sz w:val="24"/>
          <w:szCs w:val="24"/>
          <w:u w:val="single" w:color="181818"/>
        </w:rPr>
        <w:t xml:space="preserve">Survival of </w:t>
      </w:r>
      <w:r w:rsidRPr="00811D19">
        <w:rPr>
          <w:rFonts w:ascii="Times New Roman" w:hAnsi="Times New Roman"/>
          <w:sz w:val="24"/>
          <w:szCs w:val="24"/>
          <w:u w:val="single" w:color="181818"/>
          <w:lang w:val="sv-SE"/>
        </w:rPr>
        <w:t>Obligations;</w:t>
      </w:r>
      <w:r w:rsidR="00DC1DED" w:rsidRPr="00811D19">
        <w:rPr>
          <w:rFonts w:ascii="Times New Roman" w:hAnsi="Times New Roman"/>
          <w:sz w:val="24"/>
          <w:szCs w:val="24"/>
          <w:u w:val="single" w:color="181818"/>
        </w:rPr>
        <w:t xml:space="preserve"> Return of Confidential</w:t>
      </w:r>
      <w:r w:rsidRPr="00811D19">
        <w:rPr>
          <w:rFonts w:ascii="Times New Roman" w:hAnsi="Times New Roman"/>
          <w:sz w:val="24"/>
          <w:szCs w:val="24"/>
          <w:u w:val="single" w:color="181818"/>
        </w:rPr>
        <w:t xml:space="preserve"> Information</w:t>
      </w:r>
      <w:r w:rsidRPr="00811D19">
        <w:rPr>
          <w:rFonts w:ascii="Times New Roman" w:hAnsi="Times New Roman"/>
          <w:sz w:val="24"/>
          <w:szCs w:val="24"/>
          <w:u w:color="181818"/>
        </w:rPr>
        <w:t>.</w:t>
      </w:r>
      <w:r w:rsidRPr="00811D19">
        <w:rPr>
          <w:rFonts w:ascii="Times New Roman" w:hAnsi="Times New Roman"/>
          <w:sz w:val="24"/>
          <w:szCs w:val="24"/>
        </w:rPr>
        <w:t xml:space="preserve"> The following provisions of this Agreement will survive any termination or expiration of this Agreement: this Section, Section 6.1, Section 7, Section 9.3, Section 11.1, as well as any other provisions which by their nature would reasonably be expected to survive any such termination or expiration.</w:t>
      </w:r>
    </w:p>
    <w:p w14:paraId="59F191DF" w14:textId="104E4176" w:rsidR="00B15E10" w:rsidRPr="00811D19" w:rsidRDefault="002D50B8">
      <w:pPr>
        <w:pStyle w:val="Body"/>
        <w:numPr>
          <w:ilvl w:val="1"/>
          <w:numId w:val="12"/>
        </w:numPr>
        <w:rPr>
          <w:rFonts w:ascii="Times New Roman" w:eastAsia="Times New Roman" w:hAnsi="Times New Roman" w:cs="Times New Roman"/>
          <w:sz w:val="24"/>
          <w:szCs w:val="24"/>
        </w:rPr>
      </w:pPr>
      <w:r w:rsidRPr="00811D19">
        <w:rPr>
          <w:rFonts w:ascii="Times New Roman" w:hAnsi="Times New Roman"/>
          <w:sz w:val="24"/>
          <w:szCs w:val="24"/>
        </w:rPr>
        <w:lastRenderedPageBreak/>
        <w:t xml:space="preserve"> </w:t>
      </w:r>
      <w:r w:rsidRPr="00811D19">
        <w:rPr>
          <w:rFonts w:ascii="Times New Roman" w:hAnsi="Times New Roman"/>
          <w:sz w:val="24"/>
          <w:szCs w:val="24"/>
          <w:u w:val="single" w:color="1C1C1C"/>
        </w:rPr>
        <w:t>Effect of Termination</w:t>
      </w:r>
      <w:r w:rsidRPr="00811D19">
        <w:rPr>
          <w:rFonts w:ascii="Times New Roman" w:hAnsi="Times New Roman"/>
          <w:sz w:val="24"/>
          <w:szCs w:val="24"/>
          <w:u w:color="1C1C1C"/>
        </w:rPr>
        <w:t>.</w:t>
      </w:r>
      <w:r w:rsidRPr="00811D19">
        <w:rPr>
          <w:rFonts w:ascii="Times New Roman" w:hAnsi="Times New Roman"/>
          <w:sz w:val="24"/>
          <w:szCs w:val="24"/>
        </w:rPr>
        <w:t xml:space="preserve"> Upon the termination or expiration of this Agreement, Licensee shall, except as necessary to fulfill its obligations in accordance with this Section (</w:t>
      </w:r>
      <w:proofErr w:type="spellStart"/>
      <w:r w:rsidRPr="00811D19">
        <w:rPr>
          <w:rFonts w:ascii="Times New Roman" w:hAnsi="Times New Roman"/>
          <w:sz w:val="24"/>
          <w:szCs w:val="24"/>
        </w:rPr>
        <w:t>i</w:t>
      </w:r>
      <w:proofErr w:type="spellEnd"/>
      <w:r w:rsidRPr="00811D19">
        <w:rPr>
          <w:rFonts w:ascii="Times New Roman" w:hAnsi="Times New Roman"/>
          <w:sz w:val="24"/>
          <w:szCs w:val="24"/>
        </w:rPr>
        <w:t>) immediately discontinue any and all use of the deliverable hardware, (ii) Licensed Software, and (iii) return any and all information and materials developed or used in connection with the Licensed Software.</w:t>
      </w:r>
      <w:r w:rsidR="0018564F">
        <w:rPr>
          <w:rFonts w:ascii="Times New Roman" w:hAnsi="Times New Roman"/>
          <w:sz w:val="24"/>
          <w:szCs w:val="24"/>
        </w:rPr>
        <w:t>, or (</w:t>
      </w:r>
      <w:proofErr w:type="spellStart"/>
      <w:r w:rsidR="0018564F">
        <w:rPr>
          <w:rFonts w:ascii="Times New Roman" w:hAnsi="Times New Roman"/>
          <w:sz w:val="24"/>
          <w:szCs w:val="24"/>
        </w:rPr>
        <w:t>iiii</w:t>
      </w:r>
      <w:proofErr w:type="spellEnd"/>
      <w:r w:rsidR="0018564F">
        <w:rPr>
          <w:rFonts w:ascii="Times New Roman" w:hAnsi="Times New Roman"/>
          <w:sz w:val="24"/>
          <w:szCs w:val="24"/>
        </w:rPr>
        <w:t>) destroy and appropriately certify destruction of all materials.</w:t>
      </w:r>
      <w:r w:rsidRPr="00811D19">
        <w:rPr>
          <w:rFonts w:ascii="Times New Roman" w:hAnsi="Times New Roman"/>
          <w:sz w:val="24"/>
          <w:szCs w:val="24"/>
        </w:rPr>
        <w:t xml:space="preserve"> Termination of this Agreement by either party for any reason shall not affect the rights and obligations of the parties that accrued prior to the effective date of termination of this Agreement.</w:t>
      </w:r>
    </w:p>
    <w:p w14:paraId="2375FB98" w14:textId="77777777" w:rsidR="00B15E10" w:rsidRPr="00811D19" w:rsidRDefault="00B15E10">
      <w:pPr>
        <w:pStyle w:val="Body"/>
        <w:rPr>
          <w:rFonts w:ascii="Times New Roman" w:eastAsia="Times New Roman" w:hAnsi="Times New Roman" w:cs="Times New Roman"/>
          <w:sz w:val="24"/>
          <w:szCs w:val="24"/>
        </w:rPr>
      </w:pPr>
    </w:p>
    <w:p w14:paraId="0041B90F" w14:textId="77777777" w:rsidR="00B15E10" w:rsidRPr="00811D19" w:rsidRDefault="00DC1DED">
      <w:pPr>
        <w:pStyle w:val="Body"/>
        <w:numPr>
          <w:ilvl w:val="0"/>
          <w:numId w:val="1"/>
        </w:numPr>
        <w:rPr>
          <w:rFonts w:ascii="Times New Roman" w:eastAsia="Times New Roman" w:hAnsi="Times New Roman" w:cs="Times New Roman"/>
          <w:b/>
          <w:sz w:val="24"/>
          <w:szCs w:val="24"/>
        </w:rPr>
      </w:pPr>
      <w:r w:rsidRPr="00811D19">
        <w:rPr>
          <w:rFonts w:ascii="Times New Roman" w:hAnsi="Times New Roman"/>
          <w:b/>
          <w:sz w:val="24"/>
          <w:szCs w:val="24"/>
        </w:rPr>
        <w:t>Dispute Resolution</w:t>
      </w:r>
    </w:p>
    <w:p w14:paraId="746528D2" w14:textId="77777777" w:rsidR="00B15E10" w:rsidRPr="00811D19" w:rsidRDefault="002D50B8">
      <w:pPr>
        <w:pStyle w:val="Body"/>
        <w:numPr>
          <w:ilvl w:val="1"/>
          <w:numId w:val="13"/>
        </w:numPr>
        <w:rPr>
          <w:rFonts w:ascii="Times New Roman" w:eastAsia="Times New Roman" w:hAnsi="Times New Roman" w:cs="Times New Roman"/>
          <w:sz w:val="24"/>
          <w:szCs w:val="24"/>
        </w:rPr>
      </w:pPr>
      <w:r w:rsidRPr="00811D19">
        <w:rPr>
          <w:rFonts w:ascii="Times New Roman" w:hAnsi="Times New Roman"/>
          <w:sz w:val="24"/>
          <w:szCs w:val="24"/>
          <w:u w:val="single" w:color="181818"/>
        </w:rPr>
        <w:t>Scope and Enforcement</w:t>
      </w:r>
      <w:r w:rsidRPr="00811D19">
        <w:rPr>
          <w:rFonts w:ascii="Times New Roman" w:hAnsi="Times New Roman"/>
          <w:sz w:val="24"/>
          <w:szCs w:val="24"/>
          <w:u w:color="181818"/>
        </w:rPr>
        <w:t>.</w:t>
      </w:r>
      <w:r w:rsidRPr="00811D19">
        <w:rPr>
          <w:rFonts w:ascii="Times New Roman" w:hAnsi="Times New Roman"/>
          <w:sz w:val="24"/>
          <w:szCs w:val="24"/>
        </w:rPr>
        <w:t xml:space="preserve"> Any controversy or claim arising between the parties in connection with this Agreement shall be resolved by binding arbitration in accordance with the terms and conditions of this Section; provided, that actions by either party seeking equitable relief may be brought to a court of law in accordance with Section 11.3. This agreement to arbitrate shall continue in full force and effect date the expiration, rescission or termination of this Agreement. The decision of the arbitrator(s) shall be enforceable in any court of competent jurisdiction. Each party irrevocably and unconditionally (a) consents to the jurisdiction of any such proceeding and waives any objection that it may have to personal jurisdiction or the laying of venue of any such proceeding; and (b) waives its rights to have disputes tried and adjudicated by a judge and jury except as otherwise expressly provided herein.  The parties will cooperate with each other in causing the arbitration to be held in as efficient and expeditious a manner as practicable. The arbitrator(s) shall apply the substantive laws of the Commonwealth of Massachusetts when construing this Agreement and attempting to resolve any dispute relating to the transactions contemplated by this Agreement, without regard for any choice or conflict of laws rule or principle that would result in the application of the substantive law of any other jurisdiction. The arbitration shall be held in Boston, MA.  The arbitration shall be conducted in the English language. Nothing herein shall prevent the parties from settling any dispute by mutual agreement of their respective senior executives at any time.</w:t>
      </w:r>
    </w:p>
    <w:p w14:paraId="67DBFF38" w14:textId="77777777" w:rsidR="00B15E10" w:rsidRPr="00811D19" w:rsidRDefault="002D50B8">
      <w:pPr>
        <w:pStyle w:val="Body"/>
        <w:numPr>
          <w:ilvl w:val="1"/>
          <w:numId w:val="13"/>
        </w:numPr>
        <w:rPr>
          <w:rFonts w:ascii="Times New Roman" w:eastAsia="Times New Roman" w:hAnsi="Times New Roman" w:cs="Times New Roman"/>
          <w:sz w:val="24"/>
          <w:szCs w:val="24"/>
        </w:rPr>
      </w:pPr>
      <w:r w:rsidRPr="00811D19">
        <w:rPr>
          <w:rFonts w:ascii="Times New Roman" w:hAnsi="Times New Roman"/>
          <w:sz w:val="24"/>
          <w:szCs w:val="24"/>
          <w:u w:val="single"/>
          <w:lang w:val="de-DE"/>
        </w:rPr>
        <w:t>Arbitration Procedure</w:t>
      </w:r>
      <w:r w:rsidRPr="00811D19">
        <w:rPr>
          <w:rFonts w:ascii="Times New Roman" w:hAnsi="Times New Roman"/>
          <w:sz w:val="24"/>
          <w:szCs w:val="24"/>
        </w:rPr>
        <w:t>. Any party may demand arbitration by sending written notice to the other party. The arbitration and the selection of the arbitrator(s) shall be conducted in accordance with the American Arbitration Association (AAA). If the parties are unable to agree upon a single arbitrator within sixty (60) days, three (3) arbitrators shall be used, one selected by each party within ten (10) days after the conclusion of the sixty (60) day period and a third selected by the first two within ten (10) days thereafter. The arbitrator(s) shall resolve any discovery disputes.</w:t>
      </w:r>
    </w:p>
    <w:p w14:paraId="7DDAE407" w14:textId="776139E3" w:rsidR="00B15E10" w:rsidRPr="00811D19" w:rsidRDefault="002D50B8">
      <w:pPr>
        <w:pStyle w:val="Body"/>
        <w:numPr>
          <w:ilvl w:val="1"/>
          <w:numId w:val="13"/>
        </w:numPr>
        <w:rPr>
          <w:rFonts w:ascii="Times New Roman" w:eastAsia="Times New Roman" w:hAnsi="Times New Roman" w:cs="Times New Roman"/>
          <w:sz w:val="24"/>
          <w:szCs w:val="24"/>
        </w:rPr>
      </w:pPr>
      <w:r w:rsidRPr="00811D19">
        <w:rPr>
          <w:rFonts w:ascii="Times New Roman" w:hAnsi="Times New Roman"/>
          <w:sz w:val="24"/>
          <w:szCs w:val="24"/>
          <w:u w:val="single" w:color="1C1C1C"/>
        </w:rPr>
        <w:t>Awards</w:t>
      </w:r>
      <w:r w:rsidRPr="00811D19">
        <w:rPr>
          <w:rFonts w:ascii="Times New Roman" w:hAnsi="Times New Roman"/>
          <w:sz w:val="24"/>
          <w:szCs w:val="24"/>
          <w:u w:color="1C1C1C"/>
        </w:rPr>
        <w:t>.</w:t>
      </w:r>
      <w:r w:rsidRPr="00811D19">
        <w:rPr>
          <w:rFonts w:ascii="Times New Roman" w:hAnsi="Times New Roman"/>
          <w:sz w:val="24"/>
          <w:szCs w:val="24"/>
        </w:rPr>
        <w:t xml:space="preserve"> The arbitrator(s) shall have the authority to award actual money damages </w:t>
      </w:r>
      <w:ins w:id="15" w:author="Paul Floyd" w:date="2015-07-25T17:14:00Z">
        <w:r w:rsidR="008E5DD9">
          <w:rPr>
            <w:rFonts w:ascii="Times New Roman" w:hAnsi="Times New Roman"/>
            <w:sz w:val="24"/>
            <w:szCs w:val="24"/>
          </w:rPr>
          <w:t xml:space="preserve">limited by the previous statement </w:t>
        </w:r>
      </w:ins>
      <w:ins w:id="16" w:author="Paul Floyd" w:date="2015-07-25T17:15:00Z">
        <w:r w:rsidR="00703776">
          <w:rPr>
            <w:rFonts w:ascii="Times New Roman" w:hAnsi="Times New Roman"/>
            <w:sz w:val="24"/>
            <w:szCs w:val="24"/>
          </w:rPr>
          <w:t xml:space="preserve">in this document </w:t>
        </w:r>
      </w:ins>
      <w:ins w:id="17" w:author="Paul Floyd" w:date="2015-07-25T17:14:00Z">
        <w:r w:rsidR="008E5DD9">
          <w:rPr>
            <w:rFonts w:ascii="Times New Roman" w:hAnsi="Times New Roman"/>
            <w:sz w:val="24"/>
            <w:szCs w:val="24"/>
          </w:rPr>
          <w:t xml:space="preserve">about 10% of annual spend </w:t>
        </w:r>
      </w:ins>
      <w:r w:rsidRPr="00811D19">
        <w:rPr>
          <w:rFonts w:ascii="Times New Roman" w:hAnsi="Times New Roman"/>
          <w:sz w:val="24"/>
          <w:szCs w:val="24"/>
        </w:rPr>
        <w:t>(with interest on unpaid amounts from the date due), specific performance, and temporary injunctive relief, but the arbitrator(s</w:t>
      </w:r>
      <w:r w:rsidR="00982F92" w:rsidRPr="00811D19">
        <w:rPr>
          <w:rFonts w:ascii="Times New Roman" w:hAnsi="Times New Roman"/>
          <w:sz w:val="24"/>
          <w:szCs w:val="24"/>
        </w:rPr>
        <w:t xml:space="preserve">) shall not have the authority </w:t>
      </w:r>
      <w:r w:rsidRPr="00811D19">
        <w:rPr>
          <w:rFonts w:ascii="Times New Roman" w:hAnsi="Times New Roman"/>
          <w:sz w:val="24"/>
          <w:szCs w:val="24"/>
        </w:rPr>
        <w:t xml:space="preserve">to </w:t>
      </w:r>
      <w:proofErr w:type="gramStart"/>
      <w:r w:rsidRPr="00811D19">
        <w:rPr>
          <w:rFonts w:ascii="Times New Roman" w:hAnsi="Times New Roman"/>
          <w:sz w:val="24"/>
          <w:szCs w:val="24"/>
        </w:rPr>
        <w:t>award  exemplary</w:t>
      </w:r>
      <w:proofErr w:type="gramEnd"/>
      <w:r w:rsidRPr="00811D19">
        <w:rPr>
          <w:rFonts w:ascii="Times New Roman" w:hAnsi="Times New Roman"/>
          <w:sz w:val="24"/>
          <w:szCs w:val="24"/>
        </w:rPr>
        <w:t xml:space="preserve"> or punitive damages, and the parties expressly waive any claimed right to such damages. The arbitration shall be of each party's individual claims only, and no claim of any other </w:t>
      </w:r>
      <w:r w:rsidRPr="00811D19">
        <w:rPr>
          <w:rFonts w:ascii="Times New Roman" w:hAnsi="Times New Roman"/>
          <w:sz w:val="24"/>
          <w:szCs w:val="24"/>
        </w:rPr>
        <w:lastRenderedPageBreak/>
        <w:t>party shall be subject to arbitration in such proceeding. The costs and expenses of the arbitration, but not the costs and expenses of the parties, shall be shared equally by the parties; provided that if the arbitrator(s) determine(s) that one party prevailed in the proceeding, then the other party shall bear the entire cost and expense of the arbitration. If a party fails to proceed with arbitration, unsuccessfully challenges the arbitration award, or fails to comply with the arbitration award, the other party is entitled to costs, including reasonable attorneys' fees, for having to compel arbitration or defend or enforce the award. In any arbitration, the successful or prevailing party shall be entitled to recover its reasonable attorneys' fees and other costs incurred in connection with the proceeding, in addition to any other relief to which such party may be entitled. Except as otherwise required by law, the parties and the arbitrator(s) shall maintain as confidential all information or documents obtained during the arbitration process, including the resolution of the dispute.</w:t>
      </w:r>
    </w:p>
    <w:p w14:paraId="516AD4D5" w14:textId="77777777" w:rsidR="004F730A" w:rsidRPr="00811D19" w:rsidRDefault="004F730A">
      <w:pPr>
        <w:pStyle w:val="Body"/>
        <w:rPr>
          <w:rFonts w:ascii="Times New Roman" w:eastAsia="Times New Roman" w:hAnsi="Times New Roman" w:cs="Times New Roman"/>
          <w:sz w:val="24"/>
          <w:szCs w:val="24"/>
        </w:rPr>
      </w:pPr>
    </w:p>
    <w:p w14:paraId="0A73C5A0" w14:textId="77777777" w:rsidR="004F730A" w:rsidRPr="00811D19" w:rsidRDefault="004F730A">
      <w:pPr>
        <w:pStyle w:val="Body"/>
        <w:rPr>
          <w:rFonts w:ascii="Times New Roman" w:eastAsia="Times New Roman" w:hAnsi="Times New Roman" w:cs="Times New Roman"/>
          <w:sz w:val="24"/>
          <w:szCs w:val="24"/>
        </w:rPr>
      </w:pPr>
    </w:p>
    <w:p w14:paraId="1671413A" w14:textId="77777777" w:rsidR="00B15E10" w:rsidRPr="00811D19" w:rsidRDefault="00B15E10">
      <w:pPr>
        <w:pStyle w:val="Body"/>
        <w:rPr>
          <w:rFonts w:ascii="Times New Roman" w:eastAsia="Times New Roman" w:hAnsi="Times New Roman" w:cs="Times New Roman"/>
          <w:sz w:val="24"/>
          <w:szCs w:val="24"/>
        </w:rPr>
      </w:pPr>
    </w:p>
    <w:p w14:paraId="11E00718" w14:textId="77777777" w:rsidR="00B15E10" w:rsidRPr="00811D19" w:rsidRDefault="002D50B8">
      <w:pPr>
        <w:pStyle w:val="Body"/>
        <w:numPr>
          <w:ilvl w:val="0"/>
          <w:numId w:val="1"/>
        </w:numPr>
        <w:rPr>
          <w:rFonts w:ascii="Times New Roman" w:eastAsia="Times New Roman" w:hAnsi="Times New Roman" w:cs="Times New Roman"/>
          <w:sz w:val="24"/>
          <w:szCs w:val="24"/>
        </w:rPr>
      </w:pPr>
      <w:r w:rsidRPr="00811D19">
        <w:rPr>
          <w:rFonts w:ascii="Times New Roman" w:hAnsi="Times New Roman"/>
          <w:sz w:val="24"/>
          <w:szCs w:val="24"/>
        </w:rPr>
        <w:t>MISCELLANEOUS</w:t>
      </w:r>
    </w:p>
    <w:p w14:paraId="5A7CDFF6" w14:textId="614C21C6" w:rsidR="00B15E10" w:rsidRPr="00811D19" w:rsidRDefault="002D50B8" w:rsidP="00F22A2F">
      <w:pPr>
        <w:pStyle w:val="Body"/>
        <w:ind w:left="1172"/>
        <w:rPr>
          <w:rFonts w:ascii="Times New Roman" w:eastAsia="Times New Roman" w:hAnsi="Times New Roman" w:cs="Times New Roman"/>
          <w:color w:val="auto"/>
          <w:sz w:val="24"/>
          <w:szCs w:val="24"/>
          <w:u w:color="FF0000"/>
        </w:rPr>
      </w:pPr>
      <w:proofErr w:type="gramStart"/>
      <w:r w:rsidRPr="00811D19">
        <w:rPr>
          <w:rFonts w:ascii="Times New Roman" w:hAnsi="Times New Roman"/>
          <w:sz w:val="24"/>
          <w:szCs w:val="24"/>
          <w:u w:val="single" w:color="131313"/>
        </w:rPr>
        <w:t>Indemnification</w:t>
      </w:r>
      <w:r w:rsidRPr="00811D19">
        <w:rPr>
          <w:rFonts w:ascii="Times New Roman" w:hAnsi="Times New Roman"/>
          <w:sz w:val="24"/>
          <w:szCs w:val="24"/>
          <w:u w:color="131313"/>
        </w:rPr>
        <w:t>.</w:t>
      </w:r>
      <w:proofErr w:type="gramEnd"/>
      <w:r w:rsidRPr="00811D19">
        <w:rPr>
          <w:rFonts w:ascii="Times New Roman" w:hAnsi="Times New Roman"/>
          <w:sz w:val="24"/>
          <w:szCs w:val="24"/>
        </w:rPr>
        <w:t xml:space="preserve"> </w:t>
      </w:r>
      <w:r w:rsidRPr="00811D19">
        <w:rPr>
          <w:rFonts w:ascii="Times New Roman" w:hAnsi="Times New Roman"/>
          <w:color w:val="auto"/>
          <w:sz w:val="24"/>
          <w:szCs w:val="24"/>
          <w:u w:color="FF0000"/>
        </w:rPr>
        <w:t>Licensor agrees to defend Licensee at Licensor</w:t>
      </w:r>
      <w:r w:rsidRPr="00811D19">
        <w:rPr>
          <w:rFonts w:ascii="Times New Roman" w:hAnsi="Times New Roman"/>
          <w:color w:val="auto"/>
          <w:sz w:val="24"/>
          <w:szCs w:val="24"/>
          <w:u w:color="FF0000"/>
          <w:lang w:val="fr-FR"/>
        </w:rPr>
        <w:t>’</w:t>
      </w:r>
      <w:r w:rsidRPr="00811D19">
        <w:rPr>
          <w:rFonts w:ascii="Times New Roman" w:hAnsi="Times New Roman"/>
          <w:color w:val="auto"/>
          <w:sz w:val="24"/>
          <w:szCs w:val="24"/>
          <w:u w:color="FF0000"/>
        </w:rPr>
        <w:t xml:space="preserve">s cost and expense, and will defend, indemnify and hold harmless Licensee and its officers, directors, employees, agents, successors and assigns ("Indemnities"), from and against any and all claims, suits, demands, losses, costs, damages, fees or expenses (including reasonable </w:t>
      </w:r>
      <w:proofErr w:type="spellStart"/>
      <w:r w:rsidRPr="00811D19">
        <w:rPr>
          <w:rFonts w:ascii="Times New Roman" w:hAnsi="Times New Roman"/>
          <w:color w:val="auto"/>
          <w:sz w:val="24"/>
          <w:szCs w:val="24"/>
          <w:u w:color="FF0000"/>
        </w:rPr>
        <w:t>attorneys</w:t>
      </w:r>
      <w:proofErr w:type="spellEnd"/>
      <w:r w:rsidRPr="00811D19">
        <w:rPr>
          <w:rFonts w:ascii="Times New Roman" w:hAnsi="Times New Roman"/>
          <w:color w:val="auto"/>
          <w:sz w:val="24"/>
          <w:szCs w:val="24"/>
          <w:u w:color="FF0000"/>
        </w:rPr>
        <w:t xml:space="preserve"> fees and court costs) (collectively, "Losses") arising out of or in connection with the manufacture, commercialization, advertisement, marketing, sale, lease or use of any deliverable provided by Licensor to Licensee, including the  hardware  and Licensed Software, claimed by reason of breach of warranty, negligence, product defect or other similar cause of action, regardless of the form in which any such claim is made.</w:t>
      </w:r>
      <w:r w:rsidR="0018564F">
        <w:rPr>
          <w:rFonts w:ascii="Times New Roman" w:hAnsi="Times New Roman"/>
          <w:color w:val="auto"/>
          <w:sz w:val="24"/>
          <w:szCs w:val="24"/>
          <w:u w:color="FF0000"/>
        </w:rPr>
        <w:t xml:space="preserve">  Mutual indemnification will be provided by the Licensee to the Licensor for any and all claims, suits, demands, losses, costs, damages, fees or expenses (including reasonable </w:t>
      </w:r>
      <w:proofErr w:type="spellStart"/>
      <w:r w:rsidR="0018564F">
        <w:rPr>
          <w:rFonts w:ascii="Times New Roman" w:hAnsi="Times New Roman"/>
          <w:color w:val="auto"/>
          <w:sz w:val="24"/>
          <w:szCs w:val="24"/>
          <w:u w:color="FF0000"/>
        </w:rPr>
        <w:t>attorneys</w:t>
      </w:r>
      <w:proofErr w:type="spellEnd"/>
      <w:r w:rsidR="0018564F">
        <w:rPr>
          <w:rFonts w:ascii="Times New Roman" w:hAnsi="Times New Roman"/>
          <w:color w:val="auto"/>
          <w:sz w:val="24"/>
          <w:szCs w:val="24"/>
          <w:u w:color="FF0000"/>
        </w:rPr>
        <w:t xml:space="preserve"> fees and court costs) (collectively “Losses”) arising out of actions or in connection with clinical procedures and practices.</w:t>
      </w:r>
    </w:p>
    <w:p w14:paraId="03A8BBB5" w14:textId="71A3EDBC" w:rsidR="00B15E10" w:rsidRPr="00811D19" w:rsidRDefault="002D50B8" w:rsidP="00CA7EE6">
      <w:pPr>
        <w:pStyle w:val="Body"/>
        <w:ind w:left="720"/>
        <w:rPr>
          <w:rFonts w:ascii="Times New Roman" w:eastAsia="Times New Roman" w:hAnsi="Times New Roman" w:cs="Times New Roman"/>
          <w:color w:val="auto"/>
          <w:sz w:val="24"/>
          <w:szCs w:val="24"/>
          <w:u w:color="FF0000"/>
        </w:rPr>
      </w:pPr>
      <w:r w:rsidRPr="00811D19">
        <w:rPr>
          <w:rFonts w:ascii="Times New Roman" w:hAnsi="Times New Roman"/>
          <w:color w:val="auto"/>
          <w:sz w:val="24"/>
          <w:szCs w:val="24"/>
          <w:u w:color="FF0000"/>
        </w:rPr>
        <w:t xml:space="preserve">EXCEPT FOR BREACH OF CONFIDENTIALITY, OBLIGATIONS UNDER SECTION 8 </w:t>
      </w:r>
      <w:r w:rsidRPr="00811D19">
        <w:rPr>
          <w:rFonts w:ascii="Times New Roman" w:hAnsi="Times New Roman"/>
          <w:color w:val="auto"/>
          <w:sz w:val="24"/>
          <w:szCs w:val="24"/>
          <w:u w:color="FF0000"/>
          <w:lang w:val="pt-PT"/>
        </w:rPr>
        <w:t xml:space="preserve">AND EXCEPT AS OTHERWISE PROVIDED IN SECTION 11.1 WITH RESPECT TO THIRD </w:t>
      </w:r>
      <w:r w:rsidR="00CA7EE6">
        <w:rPr>
          <w:rFonts w:ascii="Times New Roman" w:hAnsi="Times New Roman"/>
          <w:color w:val="auto"/>
          <w:sz w:val="24"/>
          <w:szCs w:val="24"/>
          <w:u w:color="FF0000"/>
          <w:lang w:val="pt-PT"/>
        </w:rPr>
        <w:t>P</w:t>
      </w:r>
      <w:r w:rsidRPr="00811D19">
        <w:rPr>
          <w:rFonts w:ascii="Times New Roman" w:hAnsi="Times New Roman"/>
          <w:color w:val="auto"/>
          <w:sz w:val="24"/>
          <w:szCs w:val="24"/>
          <w:u w:color="FF0000"/>
          <w:lang w:val="pt-PT"/>
        </w:rPr>
        <w:t xml:space="preserve">ARTY CLAIMS, IN NO EVENT SHALL EITHER PARTY BE LIABLE TO THE OTHER </w:t>
      </w:r>
      <w:r w:rsidRPr="00811D19">
        <w:rPr>
          <w:rFonts w:ascii="Times New Roman" w:hAnsi="Times New Roman"/>
          <w:color w:val="auto"/>
          <w:sz w:val="24"/>
          <w:szCs w:val="24"/>
          <w:u w:color="FF0000"/>
        </w:rPr>
        <w:t xml:space="preserve">FOR ANY LOST PROFITS OR SAVINGS OR FOR ANY INDIRECT, INCIDENTAL, </w:t>
      </w:r>
      <w:r w:rsidR="00CA7EE6">
        <w:rPr>
          <w:rFonts w:ascii="Times New Roman" w:eastAsia="Times New Roman" w:hAnsi="Times New Roman" w:cs="Times New Roman"/>
          <w:color w:val="auto"/>
          <w:sz w:val="24"/>
          <w:szCs w:val="24"/>
          <w:u w:color="FF0000"/>
        </w:rPr>
        <w:tab/>
      </w:r>
      <w:r w:rsidRPr="00811D19">
        <w:rPr>
          <w:rFonts w:ascii="Times New Roman" w:hAnsi="Times New Roman"/>
          <w:color w:val="auto"/>
          <w:sz w:val="24"/>
          <w:szCs w:val="24"/>
          <w:u w:color="FF0000"/>
        </w:rPr>
        <w:t xml:space="preserve">CONSEQUENTIAL, SPECIAL, PUNITIVE OR EXEMPLARY DAMAGES IN CONNECTION WITH THIS AGREEMENT OR THE TRANSACTIONS CONTEMPLATED BY THIS AGREEMENT, HOWEVER CAUSED, UNDER ANY THEORY OF LIABILITY, </w:t>
      </w:r>
      <w:r w:rsidR="00CA7EE6">
        <w:rPr>
          <w:rFonts w:ascii="Times New Roman" w:eastAsia="Times New Roman" w:hAnsi="Times New Roman" w:cs="Times New Roman"/>
          <w:color w:val="auto"/>
          <w:sz w:val="24"/>
          <w:szCs w:val="24"/>
          <w:u w:color="FF0000"/>
        </w:rPr>
        <w:t>R</w:t>
      </w:r>
      <w:r w:rsidRPr="00811D19">
        <w:rPr>
          <w:rFonts w:ascii="Times New Roman" w:hAnsi="Times New Roman"/>
          <w:color w:val="auto"/>
          <w:sz w:val="24"/>
          <w:szCs w:val="24"/>
          <w:u w:color="FF0000"/>
        </w:rPr>
        <w:t>EGARDLESS OF WHETHER THE PARTIES HAVE ADVISED OR BEEN ADVISED OF THE POSSIBILITY OF ANY SUCH LOSS OR DAMAGE</w:t>
      </w:r>
      <w:r w:rsidR="00CA7EE6">
        <w:rPr>
          <w:rFonts w:ascii="Times New Roman" w:hAnsi="Times New Roman"/>
          <w:color w:val="auto"/>
          <w:sz w:val="24"/>
          <w:szCs w:val="24"/>
          <w:u w:color="FF0000"/>
        </w:rPr>
        <w:t>.</w:t>
      </w:r>
    </w:p>
    <w:p w14:paraId="7B35D256" w14:textId="77777777" w:rsidR="00B15E10" w:rsidRPr="00811D19" w:rsidRDefault="002D50B8">
      <w:pPr>
        <w:pStyle w:val="Body"/>
        <w:numPr>
          <w:ilvl w:val="1"/>
          <w:numId w:val="14"/>
        </w:numPr>
        <w:rPr>
          <w:rFonts w:ascii="Times New Roman" w:eastAsia="Times New Roman" w:hAnsi="Times New Roman" w:cs="Times New Roman"/>
          <w:sz w:val="24"/>
          <w:szCs w:val="24"/>
        </w:rPr>
      </w:pPr>
      <w:r w:rsidRPr="00811D19">
        <w:rPr>
          <w:rFonts w:ascii="Times New Roman" w:hAnsi="Times New Roman"/>
          <w:color w:val="auto"/>
          <w:sz w:val="24"/>
          <w:szCs w:val="24"/>
          <w:u w:val="single"/>
        </w:rPr>
        <w:t>Insurance</w:t>
      </w:r>
      <w:r w:rsidRPr="00811D19">
        <w:rPr>
          <w:rFonts w:ascii="Times New Roman" w:hAnsi="Times New Roman"/>
          <w:color w:val="auto"/>
          <w:sz w:val="24"/>
          <w:szCs w:val="24"/>
        </w:rPr>
        <w:t xml:space="preserve">. </w:t>
      </w:r>
      <w:r w:rsidRPr="00811D19">
        <w:rPr>
          <w:rFonts w:ascii="Times New Roman" w:hAnsi="Times New Roman"/>
          <w:color w:val="auto"/>
          <w:sz w:val="24"/>
          <w:szCs w:val="24"/>
          <w:u w:color="FF0000"/>
        </w:rPr>
        <w:t>During the term o</w:t>
      </w:r>
      <w:r w:rsidR="00F22A2F" w:rsidRPr="00811D19">
        <w:rPr>
          <w:rFonts w:ascii="Times New Roman" w:hAnsi="Times New Roman"/>
          <w:color w:val="auto"/>
          <w:sz w:val="24"/>
          <w:szCs w:val="24"/>
          <w:u w:color="FF0000"/>
        </w:rPr>
        <w:t>f this Agreement, Licensor shall</w:t>
      </w:r>
      <w:r w:rsidRPr="00811D19">
        <w:rPr>
          <w:rFonts w:ascii="Times New Roman" w:hAnsi="Times New Roman"/>
          <w:color w:val="auto"/>
          <w:sz w:val="24"/>
          <w:szCs w:val="24"/>
          <w:u w:color="FF0000"/>
        </w:rPr>
        <w:t xml:space="preserve"> obtain and carry in full force and effect commercial general liability insurance in minimum amounts of one </w:t>
      </w:r>
      <w:r w:rsidRPr="00811D19">
        <w:rPr>
          <w:rFonts w:ascii="Times New Roman" w:hAnsi="Times New Roman"/>
          <w:color w:val="auto"/>
          <w:sz w:val="24"/>
          <w:szCs w:val="24"/>
          <w:u w:color="FF0000"/>
        </w:rPr>
        <w:lastRenderedPageBreak/>
        <w:t xml:space="preserve">million dollars per occurrence and two million dollars </w:t>
      </w:r>
      <w:r w:rsidR="00F22A2F" w:rsidRPr="00811D19">
        <w:rPr>
          <w:rFonts w:ascii="Times New Roman" w:hAnsi="Times New Roman"/>
          <w:color w:val="auto"/>
          <w:sz w:val="24"/>
          <w:szCs w:val="24"/>
          <w:u w:color="FF0000"/>
        </w:rPr>
        <w:t xml:space="preserve">in the </w:t>
      </w:r>
      <w:proofErr w:type="gramStart"/>
      <w:r w:rsidR="00F22A2F" w:rsidRPr="00811D19">
        <w:rPr>
          <w:rFonts w:ascii="Times New Roman" w:hAnsi="Times New Roman"/>
          <w:color w:val="auto"/>
          <w:sz w:val="24"/>
          <w:szCs w:val="24"/>
          <w:u w:color="FF0000"/>
        </w:rPr>
        <w:t>aggregate,</w:t>
      </w:r>
      <w:proofErr w:type="gramEnd"/>
      <w:r w:rsidR="00F22A2F" w:rsidRPr="00811D19">
        <w:rPr>
          <w:rFonts w:ascii="Times New Roman" w:hAnsi="Times New Roman"/>
          <w:color w:val="auto"/>
          <w:sz w:val="24"/>
          <w:szCs w:val="24"/>
          <w:u w:color="FF0000"/>
        </w:rPr>
        <w:t xml:space="preserve"> Licensor shall</w:t>
      </w:r>
      <w:r w:rsidRPr="00811D19">
        <w:rPr>
          <w:rFonts w:ascii="Times New Roman" w:hAnsi="Times New Roman"/>
          <w:color w:val="auto"/>
          <w:sz w:val="24"/>
          <w:szCs w:val="24"/>
          <w:u w:color="FF0000"/>
        </w:rPr>
        <w:t xml:space="preserve"> continue to maintain such insurance throughout the period of performance of this contract. Licensee shall maintain insurance against the loss, theft of or damage to the </w:t>
      </w:r>
      <w:proofErr w:type="spellStart"/>
      <w:r w:rsidRPr="00811D19">
        <w:rPr>
          <w:rFonts w:ascii="Times New Roman" w:hAnsi="Times New Roman"/>
          <w:color w:val="auto"/>
          <w:sz w:val="24"/>
          <w:szCs w:val="24"/>
          <w:u w:color="FF0000"/>
        </w:rPr>
        <w:t>IbisCare</w:t>
      </w:r>
      <w:proofErr w:type="spellEnd"/>
      <w:r w:rsidRPr="00811D19">
        <w:rPr>
          <w:rFonts w:ascii="Times New Roman" w:hAnsi="Times New Roman"/>
          <w:color w:val="auto"/>
          <w:sz w:val="24"/>
          <w:szCs w:val="24"/>
          <w:u w:color="FF0000"/>
        </w:rPr>
        <w:t xml:space="preserve"> Stations at their full replacement value</w:t>
      </w:r>
      <w:r w:rsidR="00F22A2F" w:rsidRPr="00811D19">
        <w:rPr>
          <w:rFonts w:ascii="Times New Roman" w:hAnsi="Times New Roman"/>
          <w:color w:val="auto"/>
          <w:sz w:val="24"/>
          <w:szCs w:val="24"/>
        </w:rPr>
        <w:t xml:space="preserve">. </w:t>
      </w:r>
    </w:p>
    <w:p w14:paraId="5AD3274D" w14:textId="77777777" w:rsidR="00B15E10" w:rsidRPr="00811D19" w:rsidRDefault="002D50B8">
      <w:pPr>
        <w:pStyle w:val="Body"/>
        <w:numPr>
          <w:ilvl w:val="1"/>
          <w:numId w:val="14"/>
        </w:numPr>
        <w:rPr>
          <w:rFonts w:ascii="Times New Roman" w:eastAsia="Times New Roman" w:hAnsi="Times New Roman" w:cs="Times New Roman"/>
          <w:sz w:val="24"/>
          <w:szCs w:val="24"/>
        </w:rPr>
      </w:pPr>
      <w:r w:rsidRPr="00811D19">
        <w:rPr>
          <w:rFonts w:ascii="Times New Roman" w:hAnsi="Times New Roman"/>
          <w:sz w:val="24"/>
          <w:szCs w:val="24"/>
          <w:u w:val="single" w:color="131313"/>
          <w:lang w:val="pt-PT"/>
        </w:rPr>
        <w:t>Governing</w:t>
      </w:r>
      <w:r w:rsidRPr="00811D19">
        <w:rPr>
          <w:rFonts w:ascii="Times New Roman" w:hAnsi="Times New Roman"/>
          <w:sz w:val="24"/>
          <w:szCs w:val="24"/>
          <w:u w:val="single" w:color="131313"/>
        </w:rPr>
        <w:t xml:space="preserve"> Law</w:t>
      </w:r>
      <w:r w:rsidRPr="00811D19">
        <w:rPr>
          <w:rFonts w:ascii="Times New Roman" w:hAnsi="Times New Roman"/>
          <w:sz w:val="24"/>
          <w:szCs w:val="24"/>
          <w:u w:color="131313"/>
        </w:rPr>
        <w:t xml:space="preserve">. </w:t>
      </w:r>
      <w:r w:rsidRPr="00811D19">
        <w:rPr>
          <w:rFonts w:ascii="Times New Roman" w:hAnsi="Times New Roman"/>
          <w:sz w:val="24"/>
          <w:szCs w:val="24"/>
        </w:rPr>
        <w:t xml:space="preserve">This Agreement </w:t>
      </w:r>
      <w:r w:rsidRPr="00811D19">
        <w:rPr>
          <w:rFonts w:ascii="Times New Roman" w:hAnsi="Times New Roman"/>
          <w:i/>
          <w:iCs/>
          <w:sz w:val="24"/>
          <w:szCs w:val="24"/>
        </w:rPr>
        <w:t>shall</w:t>
      </w:r>
      <w:r w:rsidRPr="00811D19">
        <w:rPr>
          <w:rFonts w:ascii="Times New Roman" w:hAnsi="Times New Roman"/>
          <w:sz w:val="24"/>
          <w:szCs w:val="24"/>
        </w:rPr>
        <w:t xml:space="preserve"> be governed and construed in accordance with the laws of the Commonwealth of Massachusetts without regard to its rules concerning conflicts of laws. Exclusive jurisdiction and venue for any litigation arising under this </w:t>
      </w:r>
      <w:proofErr w:type="gramStart"/>
      <w:r w:rsidRPr="00811D19">
        <w:rPr>
          <w:rFonts w:ascii="Times New Roman" w:hAnsi="Times New Roman"/>
          <w:sz w:val="24"/>
          <w:szCs w:val="24"/>
        </w:rPr>
        <w:t>Agreement  (</w:t>
      </w:r>
      <w:proofErr w:type="gramEnd"/>
      <w:r w:rsidRPr="00811D19">
        <w:rPr>
          <w:rFonts w:ascii="Times New Roman" w:hAnsi="Times New Roman"/>
          <w:sz w:val="24"/>
          <w:szCs w:val="24"/>
        </w:rPr>
        <w:t>other than those for which arbitration pursuant to Section 10 is the sole forum) is in the federal and state courts located in Massachusetts and both parties hereby consent to such jurisdiction and venue for this purpose.  In any such action, suit or proceeding, the successful or prevailing party shall be entitled to recover its reasonable attorneys' fees and other costs incurred in connection with that action, suit or proceeding, in additio</w:t>
      </w:r>
      <w:r w:rsidR="00F22A2F" w:rsidRPr="00811D19">
        <w:rPr>
          <w:rFonts w:ascii="Times New Roman" w:hAnsi="Times New Roman"/>
          <w:sz w:val="24"/>
          <w:szCs w:val="24"/>
        </w:rPr>
        <w:t xml:space="preserve">n to any other relief to which </w:t>
      </w:r>
      <w:r w:rsidRPr="00811D19">
        <w:rPr>
          <w:rFonts w:ascii="Times New Roman" w:hAnsi="Times New Roman"/>
          <w:sz w:val="24"/>
          <w:szCs w:val="24"/>
        </w:rPr>
        <w:t>such  party may be entitled.</w:t>
      </w:r>
    </w:p>
    <w:p w14:paraId="71978AC3" w14:textId="77777777" w:rsidR="00B15E10" w:rsidRPr="00811D19" w:rsidRDefault="002D50B8">
      <w:pPr>
        <w:pStyle w:val="Body"/>
        <w:numPr>
          <w:ilvl w:val="1"/>
          <w:numId w:val="14"/>
        </w:numPr>
        <w:rPr>
          <w:rFonts w:ascii="Times New Roman" w:eastAsia="Times New Roman" w:hAnsi="Times New Roman" w:cs="Times New Roman"/>
          <w:sz w:val="24"/>
          <w:szCs w:val="24"/>
        </w:rPr>
      </w:pPr>
      <w:r w:rsidRPr="00811D19">
        <w:rPr>
          <w:rFonts w:ascii="Times New Roman" w:hAnsi="Times New Roman"/>
          <w:sz w:val="24"/>
          <w:szCs w:val="24"/>
          <w:u w:val="single" w:color="080808"/>
        </w:rPr>
        <w:t>Waiver</w:t>
      </w:r>
      <w:r w:rsidRPr="00811D19">
        <w:rPr>
          <w:rFonts w:ascii="Times New Roman" w:hAnsi="Times New Roman"/>
          <w:sz w:val="24"/>
          <w:szCs w:val="24"/>
          <w:u w:color="080808"/>
        </w:rPr>
        <w:t>.</w:t>
      </w:r>
      <w:r w:rsidRPr="00811D19">
        <w:rPr>
          <w:rFonts w:ascii="Times New Roman" w:hAnsi="Times New Roman"/>
          <w:sz w:val="24"/>
          <w:szCs w:val="24"/>
        </w:rPr>
        <w:t xml:space="preserve"> The waiver by a Party of a breach or a default of any provision of this Agreement by the other Party shall not be construed as a waiver of any succeeding breach of the same or any other provision, nor shall any delay or omission on the part of a Party to exercise or avail itself of any right, power or privilege that it has or may have hereunder operate as a waiver of any right, power or privilege by such Party.</w:t>
      </w:r>
    </w:p>
    <w:p w14:paraId="5DB35A37" w14:textId="77777777" w:rsidR="00B15E10" w:rsidRPr="00811D19" w:rsidRDefault="002D50B8">
      <w:pPr>
        <w:pStyle w:val="Body"/>
        <w:numPr>
          <w:ilvl w:val="1"/>
          <w:numId w:val="14"/>
        </w:numPr>
        <w:rPr>
          <w:rFonts w:ascii="Times New Roman" w:eastAsia="Times New Roman" w:hAnsi="Times New Roman" w:cs="Times New Roman"/>
          <w:sz w:val="24"/>
          <w:szCs w:val="24"/>
        </w:rPr>
      </w:pPr>
      <w:r w:rsidRPr="00811D19">
        <w:rPr>
          <w:rFonts w:ascii="Times New Roman" w:hAnsi="Times New Roman"/>
          <w:sz w:val="24"/>
          <w:szCs w:val="24"/>
          <w:u w:val="single" w:color="0F0F0F"/>
        </w:rPr>
        <w:t>Notices</w:t>
      </w:r>
      <w:r w:rsidRPr="00811D19">
        <w:rPr>
          <w:rFonts w:ascii="Times New Roman" w:hAnsi="Times New Roman"/>
          <w:sz w:val="24"/>
          <w:szCs w:val="24"/>
          <w:u w:color="0F0F0F"/>
        </w:rPr>
        <w:t>.</w:t>
      </w:r>
      <w:r w:rsidRPr="00811D19">
        <w:rPr>
          <w:rFonts w:ascii="Times New Roman" w:hAnsi="Times New Roman"/>
          <w:sz w:val="24"/>
          <w:szCs w:val="24"/>
        </w:rPr>
        <w:t xml:space="preserve"> Any notice or other </w:t>
      </w:r>
      <w:r w:rsidRPr="00811D19">
        <w:rPr>
          <w:rFonts w:ascii="Times New Roman" w:hAnsi="Times New Roman"/>
          <w:sz w:val="24"/>
          <w:szCs w:val="24"/>
          <w:lang w:val="fr-FR"/>
        </w:rPr>
        <w:t xml:space="preserve">communication </w:t>
      </w:r>
      <w:r w:rsidRPr="00811D19">
        <w:rPr>
          <w:rFonts w:ascii="Times New Roman" w:hAnsi="Times New Roman"/>
          <w:sz w:val="24"/>
          <w:szCs w:val="24"/>
        </w:rPr>
        <w:t xml:space="preserve">in </w:t>
      </w:r>
      <w:proofErr w:type="spellStart"/>
      <w:r w:rsidRPr="00811D19">
        <w:rPr>
          <w:rFonts w:ascii="Times New Roman" w:hAnsi="Times New Roman"/>
          <w:sz w:val="24"/>
          <w:szCs w:val="24"/>
          <w:lang w:val="fr-FR"/>
        </w:rPr>
        <w:t>connection</w:t>
      </w:r>
      <w:proofErr w:type="spellEnd"/>
      <w:r w:rsidRPr="00811D19">
        <w:rPr>
          <w:rFonts w:ascii="Times New Roman" w:hAnsi="Times New Roman"/>
          <w:sz w:val="24"/>
          <w:szCs w:val="24"/>
        </w:rPr>
        <w:t xml:space="preserve"> with this Agreement must be in writing and if by mail, by certified mail, return receipt requested, and shall be effective when delivered to the addressee at the address listed below or such other address as the addressee shall have specified in a notice actually received by the </w:t>
      </w:r>
      <w:r w:rsidRPr="00811D19">
        <w:rPr>
          <w:rFonts w:ascii="Times New Roman" w:hAnsi="Times New Roman"/>
          <w:sz w:val="24"/>
          <w:szCs w:val="24"/>
          <w:lang w:val="it-IT"/>
        </w:rPr>
        <w:t>addressor,</w:t>
      </w:r>
    </w:p>
    <w:p w14:paraId="4498E817" w14:textId="77777777" w:rsidR="00B15E10" w:rsidRPr="00811D19" w:rsidRDefault="00B15E10">
      <w:pPr>
        <w:pStyle w:val="Body"/>
        <w:rPr>
          <w:rFonts w:ascii="Times New Roman" w:eastAsia="Times New Roman" w:hAnsi="Times New Roman" w:cs="Times New Roman"/>
          <w:sz w:val="24"/>
          <w:szCs w:val="24"/>
        </w:rPr>
      </w:pPr>
    </w:p>
    <w:p w14:paraId="390C9AB7" w14:textId="77777777" w:rsidR="004F730A" w:rsidRPr="00811D19" w:rsidRDefault="004F730A">
      <w:pPr>
        <w:pStyle w:val="BodyA"/>
        <w:widowControl w:val="0"/>
        <w:spacing w:after="0" w:line="265" w:lineRule="exact"/>
        <w:rPr>
          <w:rFonts w:ascii="Times New Roman" w:hAnsi="Times New Roman"/>
          <w:position w:val="4"/>
          <w:sz w:val="24"/>
          <w:szCs w:val="24"/>
          <w:u w:color="000000"/>
        </w:rPr>
      </w:pPr>
    </w:p>
    <w:p w14:paraId="33982896" w14:textId="77777777" w:rsidR="004F730A" w:rsidRPr="00811D19" w:rsidRDefault="004F730A">
      <w:pPr>
        <w:pStyle w:val="BodyA"/>
        <w:widowControl w:val="0"/>
        <w:spacing w:after="0" w:line="265" w:lineRule="exact"/>
        <w:rPr>
          <w:rFonts w:ascii="Times New Roman" w:hAnsi="Times New Roman"/>
          <w:position w:val="4"/>
          <w:sz w:val="24"/>
          <w:szCs w:val="24"/>
          <w:u w:color="000000"/>
        </w:rPr>
      </w:pPr>
    </w:p>
    <w:p w14:paraId="6F59CE9E" w14:textId="77777777" w:rsidR="004F730A" w:rsidRPr="00811D19" w:rsidRDefault="004F730A">
      <w:pPr>
        <w:pStyle w:val="BodyA"/>
        <w:widowControl w:val="0"/>
        <w:spacing w:after="0" w:line="265" w:lineRule="exact"/>
        <w:rPr>
          <w:rFonts w:ascii="Times New Roman" w:hAnsi="Times New Roman"/>
          <w:position w:val="4"/>
          <w:sz w:val="24"/>
          <w:szCs w:val="24"/>
          <w:u w:color="000000"/>
        </w:rPr>
      </w:pPr>
    </w:p>
    <w:p w14:paraId="63587237" w14:textId="77777777" w:rsidR="004F730A" w:rsidRPr="00811D19" w:rsidRDefault="004F730A">
      <w:pPr>
        <w:pStyle w:val="BodyA"/>
        <w:widowControl w:val="0"/>
        <w:spacing w:after="0" w:line="265" w:lineRule="exact"/>
        <w:rPr>
          <w:rFonts w:ascii="Times New Roman" w:hAnsi="Times New Roman"/>
          <w:position w:val="4"/>
          <w:sz w:val="24"/>
          <w:szCs w:val="24"/>
          <w:u w:color="000000"/>
        </w:rPr>
      </w:pPr>
    </w:p>
    <w:p w14:paraId="53229AB2" w14:textId="77777777" w:rsidR="004F730A" w:rsidRPr="00811D19" w:rsidRDefault="004F730A">
      <w:pPr>
        <w:pStyle w:val="BodyA"/>
        <w:widowControl w:val="0"/>
        <w:spacing w:after="0" w:line="265" w:lineRule="exact"/>
        <w:rPr>
          <w:rFonts w:ascii="Times New Roman" w:hAnsi="Times New Roman"/>
          <w:position w:val="4"/>
          <w:sz w:val="24"/>
          <w:szCs w:val="24"/>
          <w:u w:color="000000"/>
        </w:rPr>
      </w:pPr>
    </w:p>
    <w:p w14:paraId="71957C06" w14:textId="77777777" w:rsidR="004F730A" w:rsidRPr="00811D19" w:rsidRDefault="004F730A">
      <w:pPr>
        <w:pStyle w:val="BodyA"/>
        <w:widowControl w:val="0"/>
        <w:spacing w:after="0" w:line="265" w:lineRule="exact"/>
        <w:rPr>
          <w:rFonts w:ascii="Times New Roman" w:hAnsi="Times New Roman"/>
          <w:position w:val="4"/>
          <w:sz w:val="24"/>
          <w:szCs w:val="24"/>
          <w:u w:color="000000"/>
        </w:rPr>
      </w:pPr>
    </w:p>
    <w:p w14:paraId="0EC3D876" w14:textId="77777777" w:rsidR="00B15E10" w:rsidRPr="00811D19" w:rsidRDefault="00246225">
      <w:pPr>
        <w:pStyle w:val="BodyA"/>
        <w:widowControl w:val="0"/>
        <w:spacing w:after="0" w:line="265" w:lineRule="exact"/>
        <w:rPr>
          <w:rFonts w:ascii="Times New Roman" w:eastAsia="Calibri" w:hAnsi="Times New Roman" w:cs="Calibri"/>
          <w:sz w:val="24"/>
          <w:szCs w:val="24"/>
          <w:u w:color="000000"/>
        </w:rPr>
      </w:pPr>
      <w:r w:rsidRPr="00811D19">
        <w:rPr>
          <w:rFonts w:ascii="Times New Roman" w:hAnsi="Times New Roman"/>
          <w:position w:val="4"/>
          <w:sz w:val="24"/>
          <w:szCs w:val="24"/>
          <w:u w:color="000000"/>
        </w:rPr>
        <w:t xml:space="preserve"> If to: </w:t>
      </w:r>
      <w:r w:rsidR="002D50B8" w:rsidRPr="00811D19">
        <w:rPr>
          <w:rFonts w:ascii="Times New Roman" w:eastAsia="Calibri" w:hAnsi="Times New Roman" w:cs="Calibri"/>
          <w:position w:val="4"/>
          <w:sz w:val="24"/>
          <w:szCs w:val="24"/>
          <w:u w:color="000000"/>
        </w:rPr>
        <w:t>Senscio</w:t>
      </w:r>
      <w:r w:rsidR="002D50B8" w:rsidRPr="00811D19">
        <w:rPr>
          <w:rFonts w:ascii="Times New Roman" w:eastAsia="Calibri" w:hAnsi="Times New Roman" w:cs="Calibri"/>
          <w:spacing w:val="21"/>
          <w:position w:val="4"/>
          <w:sz w:val="24"/>
          <w:szCs w:val="24"/>
          <w:u w:color="000000"/>
        </w:rPr>
        <w:t xml:space="preserve"> </w:t>
      </w:r>
      <w:r w:rsidR="002D50B8" w:rsidRPr="00811D19">
        <w:rPr>
          <w:rFonts w:ascii="Times New Roman" w:eastAsia="Calibri" w:hAnsi="Times New Roman" w:cs="Calibri"/>
          <w:position w:val="4"/>
          <w:sz w:val="24"/>
          <w:szCs w:val="24"/>
          <w:u w:color="000000"/>
        </w:rPr>
        <w:t>Systems, Inc.</w:t>
      </w:r>
    </w:p>
    <w:p w14:paraId="0A53D819" w14:textId="77777777" w:rsidR="00B15E10" w:rsidRPr="00811D19" w:rsidRDefault="002D50B8">
      <w:pPr>
        <w:pStyle w:val="BodyText"/>
        <w:spacing w:line="265" w:lineRule="exact"/>
        <w:rPr>
          <w:rFonts w:ascii="Times New Roman" w:eastAsia="Times New Roman" w:hAnsi="Times New Roman" w:cs="Times New Roman"/>
          <w:sz w:val="24"/>
          <w:szCs w:val="24"/>
        </w:rPr>
      </w:pPr>
      <w:r w:rsidRPr="00811D19">
        <w:rPr>
          <w:rFonts w:ascii="Times New Roman" w:hAnsi="Times New Roman"/>
          <w:sz w:val="24"/>
          <w:szCs w:val="24"/>
        </w:rPr>
        <w:t>Attention: Mr. Mike Charley</w:t>
      </w:r>
    </w:p>
    <w:p w14:paraId="4D95F785" w14:textId="77777777" w:rsidR="00B15E10" w:rsidRPr="00811D19" w:rsidRDefault="002D50B8">
      <w:pPr>
        <w:pStyle w:val="BodyText"/>
        <w:spacing w:line="265" w:lineRule="exact"/>
        <w:rPr>
          <w:rFonts w:ascii="Times New Roman" w:eastAsia="Times New Roman" w:hAnsi="Times New Roman" w:cs="Times New Roman"/>
          <w:sz w:val="24"/>
          <w:szCs w:val="24"/>
        </w:rPr>
      </w:pPr>
      <w:r w:rsidRPr="00811D19">
        <w:rPr>
          <w:rFonts w:ascii="Times New Roman" w:hAnsi="Times New Roman"/>
          <w:sz w:val="24"/>
          <w:szCs w:val="24"/>
        </w:rPr>
        <w:t>Vice President, Sales &amp; Client Services</w:t>
      </w:r>
    </w:p>
    <w:p w14:paraId="0D458B40" w14:textId="77777777" w:rsidR="004F730A" w:rsidRPr="00811D19" w:rsidRDefault="004F730A">
      <w:pPr>
        <w:pStyle w:val="BodyText"/>
        <w:spacing w:before="5"/>
        <w:rPr>
          <w:rFonts w:ascii="Times New Roman" w:hAnsi="Times New Roman"/>
          <w:sz w:val="24"/>
          <w:szCs w:val="24"/>
        </w:rPr>
      </w:pPr>
    </w:p>
    <w:p w14:paraId="3FFBD93C" w14:textId="77777777" w:rsidR="00B15E10" w:rsidRPr="00811D19" w:rsidRDefault="002D50B8">
      <w:pPr>
        <w:pStyle w:val="BodyText"/>
        <w:spacing w:before="5"/>
        <w:rPr>
          <w:rFonts w:ascii="Times New Roman" w:eastAsia="Times New Roman" w:hAnsi="Times New Roman" w:cs="Times New Roman"/>
          <w:sz w:val="24"/>
          <w:szCs w:val="24"/>
        </w:rPr>
      </w:pPr>
      <w:r w:rsidRPr="00811D19">
        <w:rPr>
          <w:rFonts w:ascii="Times New Roman" w:hAnsi="Times New Roman"/>
          <w:sz w:val="24"/>
          <w:szCs w:val="24"/>
        </w:rPr>
        <w:t>1740 Massachusetts Avenue</w:t>
      </w:r>
    </w:p>
    <w:p w14:paraId="3BC9BB79" w14:textId="77777777" w:rsidR="00B15E10" w:rsidRPr="00811D19" w:rsidRDefault="002D50B8">
      <w:pPr>
        <w:pStyle w:val="BodyA"/>
        <w:widowControl w:val="0"/>
        <w:spacing w:before="7" w:after="0"/>
        <w:rPr>
          <w:rFonts w:ascii="Times New Roman" w:eastAsia="Calibri" w:hAnsi="Times New Roman" w:cs="Calibri"/>
          <w:sz w:val="24"/>
          <w:szCs w:val="24"/>
          <w:u w:color="000000"/>
        </w:rPr>
      </w:pPr>
      <w:r w:rsidRPr="00811D19">
        <w:rPr>
          <w:rFonts w:ascii="Times New Roman" w:eastAsia="Calibri" w:hAnsi="Times New Roman" w:cs="Calibri"/>
          <w:sz w:val="24"/>
          <w:szCs w:val="24"/>
          <w:u w:color="000000"/>
        </w:rPr>
        <w:t>Boxborough,</w:t>
      </w:r>
      <w:r w:rsidRPr="00811D19">
        <w:rPr>
          <w:rFonts w:ascii="Times New Roman" w:eastAsia="Calibri" w:hAnsi="Times New Roman" w:cs="Calibri"/>
          <w:spacing w:val="31"/>
          <w:sz w:val="24"/>
          <w:szCs w:val="24"/>
          <w:u w:color="000000"/>
        </w:rPr>
        <w:t xml:space="preserve"> </w:t>
      </w:r>
      <w:r w:rsidRPr="00811D19">
        <w:rPr>
          <w:rFonts w:ascii="Times New Roman" w:eastAsia="Calibri" w:hAnsi="Times New Roman" w:cs="Calibri"/>
          <w:sz w:val="24"/>
          <w:szCs w:val="24"/>
          <w:u w:color="000000"/>
        </w:rPr>
        <w:t>MA</w:t>
      </w:r>
      <w:r w:rsidRPr="00811D19">
        <w:rPr>
          <w:rFonts w:ascii="Times New Roman" w:eastAsia="Calibri" w:hAnsi="Times New Roman" w:cs="Calibri"/>
          <w:spacing w:val="8"/>
          <w:sz w:val="24"/>
          <w:szCs w:val="24"/>
          <w:u w:color="000000"/>
        </w:rPr>
        <w:t xml:space="preserve"> </w:t>
      </w:r>
      <w:r w:rsidRPr="00811D19">
        <w:rPr>
          <w:rFonts w:ascii="Times New Roman" w:eastAsia="Calibri" w:hAnsi="Times New Roman" w:cs="Calibri"/>
          <w:sz w:val="24"/>
          <w:szCs w:val="24"/>
          <w:u w:color="000000"/>
        </w:rPr>
        <w:t>01790</w:t>
      </w:r>
    </w:p>
    <w:p w14:paraId="4529E148" w14:textId="77777777" w:rsidR="00B15E10" w:rsidRPr="00811D19" w:rsidRDefault="00B15E10">
      <w:pPr>
        <w:pStyle w:val="BodyText"/>
        <w:spacing w:before="55"/>
        <w:rPr>
          <w:rFonts w:ascii="Times New Roman" w:eastAsia="Times New Roman" w:hAnsi="Times New Roman" w:cs="Times New Roman"/>
          <w:sz w:val="24"/>
          <w:szCs w:val="24"/>
        </w:rPr>
      </w:pPr>
    </w:p>
    <w:p w14:paraId="72B45634" w14:textId="77777777" w:rsidR="00B15E10" w:rsidRPr="00811D19" w:rsidRDefault="00B15E10">
      <w:pPr>
        <w:pStyle w:val="BodyText"/>
        <w:spacing w:before="55"/>
        <w:rPr>
          <w:rFonts w:ascii="Times New Roman" w:eastAsia="Times New Roman" w:hAnsi="Times New Roman" w:cs="Times New Roman"/>
          <w:sz w:val="24"/>
          <w:szCs w:val="24"/>
        </w:rPr>
      </w:pPr>
    </w:p>
    <w:p w14:paraId="0B5BFAEF" w14:textId="77777777" w:rsidR="00B15E10" w:rsidRPr="00811D19" w:rsidRDefault="002D50B8">
      <w:pPr>
        <w:pStyle w:val="BodyText"/>
        <w:spacing w:before="55"/>
        <w:rPr>
          <w:rFonts w:ascii="Times New Roman" w:eastAsia="Times New Roman" w:hAnsi="Times New Roman" w:cs="Times New Roman"/>
          <w:sz w:val="24"/>
          <w:szCs w:val="24"/>
        </w:rPr>
      </w:pPr>
      <w:r w:rsidRPr="00811D19">
        <w:rPr>
          <w:rFonts w:ascii="Times New Roman" w:hAnsi="Times New Roman"/>
          <w:sz w:val="24"/>
          <w:szCs w:val="24"/>
        </w:rPr>
        <w:t xml:space="preserve">If to Licensee: </w:t>
      </w:r>
    </w:p>
    <w:p w14:paraId="62B667FB" w14:textId="77777777" w:rsidR="00B15E10" w:rsidRPr="00811D19" w:rsidRDefault="00B15E10">
      <w:pPr>
        <w:pStyle w:val="BodyText"/>
        <w:spacing w:before="5"/>
        <w:rPr>
          <w:rFonts w:ascii="Times New Roman" w:eastAsia="Times New Roman" w:hAnsi="Times New Roman" w:cs="Times New Roman"/>
          <w:sz w:val="24"/>
          <w:szCs w:val="24"/>
        </w:rPr>
      </w:pPr>
    </w:p>
    <w:p w14:paraId="0ABFFB21" w14:textId="77777777" w:rsidR="00B15E10" w:rsidRPr="00811D19" w:rsidRDefault="002D50B8">
      <w:pPr>
        <w:pStyle w:val="BodyA"/>
        <w:widowControl w:val="0"/>
        <w:spacing w:before="7" w:after="0"/>
        <w:rPr>
          <w:rFonts w:ascii="Times New Roman" w:eastAsia="Calibri" w:hAnsi="Times New Roman" w:cs="Calibri"/>
          <w:sz w:val="24"/>
          <w:szCs w:val="24"/>
          <w:u w:color="000000"/>
        </w:rPr>
      </w:pPr>
      <w:r w:rsidRPr="00811D19">
        <w:rPr>
          <w:rFonts w:ascii="Times New Roman" w:eastAsia="Calibri" w:hAnsi="Times New Roman" w:cs="Calibri"/>
          <w:sz w:val="24"/>
          <w:szCs w:val="24"/>
          <w:u w:color="000000"/>
        </w:rPr>
        <w:t>__________________________________</w:t>
      </w:r>
    </w:p>
    <w:p w14:paraId="0211C688" w14:textId="77777777" w:rsidR="00B15E10" w:rsidRPr="00811D19" w:rsidRDefault="002D50B8">
      <w:pPr>
        <w:pStyle w:val="BodyA"/>
        <w:widowControl w:val="0"/>
        <w:spacing w:before="7" w:after="0"/>
        <w:rPr>
          <w:rFonts w:ascii="Times New Roman" w:eastAsia="Calibri" w:hAnsi="Times New Roman" w:cs="Calibri"/>
          <w:sz w:val="24"/>
          <w:szCs w:val="24"/>
          <w:u w:color="000000"/>
        </w:rPr>
      </w:pPr>
      <w:r w:rsidRPr="00811D19">
        <w:rPr>
          <w:rFonts w:ascii="Times New Roman" w:eastAsia="Calibri" w:hAnsi="Times New Roman" w:cs="Calibri"/>
          <w:sz w:val="24"/>
          <w:szCs w:val="24"/>
          <w:u w:color="000000"/>
        </w:rPr>
        <w:t>__________________________________</w:t>
      </w:r>
    </w:p>
    <w:p w14:paraId="7EFA02F4" w14:textId="77777777" w:rsidR="00B15E10" w:rsidRPr="00811D19" w:rsidRDefault="00B15E10">
      <w:pPr>
        <w:pStyle w:val="BodyA"/>
        <w:widowControl w:val="0"/>
        <w:spacing w:before="16" w:after="0" w:line="260" w:lineRule="exact"/>
        <w:rPr>
          <w:rFonts w:ascii="Times New Roman" w:eastAsia="Calibri" w:hAnsi="Times New Roman" w:cs="Calibri"/>
          <w:sz w:val="24"/>
          <w:szCs w:val="24"/>
          <w:u w:color="000000"/>
        </w:rPr>
      </w:pPr>
    </w:p>
    <w:p w14:paraId="585049A5" w14:textId="77777777" w:rsidR="00B15E10" w:rsidRPr="00811D19" w:rsidRDefault="00B15E10">
      <w:pPr>
        <w:pStyle w:val="Body"/>
        <w:rPr>
          <w:rFonts w:ascii="Times New Roman" w:eastAsia="Times New Roman" w:hAnsi="Times New Roman" w:cs="Times New Roman"/>
          <w:sz w:val="24"/>
          <w:szCs w:val="24"/>
        </w:rPr>
      </w:pPr>
    </w:p>
    <w:p w14:paraId="1B262B37" w14:textId="77777777" w:rsidR="00B15E10" w:rsidRPr="00811D19" w:rsidRDefault="00246225">
      <w:pPr>
        <w:pStyle w:val="Body"/>
        <w:numPr>
          <w:ilvl w:val="1"/>
          <w:numId w:val="14"/>
        </w:numPr>
        <w:rPr>
          <w:rFonts w:ascii="Times New Roman" w:eastAsia="Times New Roman" w:hAnsi="Times New Roman" w:cs="Times New Roman"/>
          <w:sz w:val="24"/>
          <w:szCs w:val="24"/>
        </w:rPr>
      </w:pPr>
      <w:r w:rsidRPr="00811D19">
        <w:rPr>
          <w:rFonts w:ascii="Times New Roman" w:hAnsi="Times New Roman"/>
          <w:sz w:val="24"/>
          <w:szCs w:val="24"/>
          <w:u w:val="single" w:color="0F0F0F"/>
        </w:rPr>
        <w:t xml:space="preserve">Independent </w:t>
      </w:r>
      <w:r w:rsidR="002D50B8" w:rsidRPr="00811D19">
        <w:rPr>
          <w:rFonts w:ascii="Times New Roman" w:hAnsi="Times New Roman"/>
          <w:sz w:val="24"/>
          <w:szCs w:val="24"/>
          <w:u w:val="single" w:color="0F0F0F"/>
        </w:rPr>
        <w:t>Contractor</w:t>
      </w:r>
      <w:r w:rsidR="002D50B8" w:rsidRPr="00811D19">
        <w:rPr>
          <w:rFonts w:ascii="Times New Roman" w:hAnsi="Times New Roman"/>
          <w:sz w:val="24"/>
          <w:szCs w:val="24"/>
          <w:u w:color="0F0F0F"/>
        </w:rPr>
        <w:t>.</w:t>
      </w:r>
      <w:r w:rsidR="002D50B8" w:rsidRPr="00811D19">
        <w:rPr>
          <w:rFonts w:ascii="Times New Roman" w:hAnsi="Times New Roman"/>
          <w:sz w:val="24"/>
          <w:szCs w:val="24"/>
        </w:rPr>
        <w:t xml:space="preserve"> The relationship between the parties </w:t>
      </w:r>
      <w:r w:rsidR="002D50B8" w:rsidRPr="00811D19">
        <w:rPr>
          <w:rFonts w:ascii="Times New Roman" w:hAnsi="Times New Roman"/>
          <w:sz w:val="24"/>
          <w:szCs w:val="24"/>
          <w:lang w:val="pt-PT"/>
        </w:rPr>
        <w:t>pursuant</w:t>
      </w:r>
      <w:r w:rsidR="002D50B8" w:rsidRPr="00811D19">
        <w:rPr>
          <w:rFonts w:ascii="Times New Roman" w:hAnsi="Times New Roman"/>
          <w:sz w:val="24"/>
          <w:szCs w:val="24"/>
        </w:rPr>
        <w:t xml:space="preserve"> to this Agreement is one of independent contractors. Nothing </w:t>
      </w:r>
      <w:r w:rsidR="002D50B8" w:rsidRPr="00811D19">
        <w:rPr>
          <w:rFonts w:ascii="Times New Roman" w:hAnsi="Times New Roman"/>
          <w:sz w:val="24"/>
          <w:szCs w:val="24"/>
          <w:lang w:val="de-DE"/>
        </w:rPr>
        <w:t>herein</w:t>
      </w:r>
      <w:r w:rsidR="002D50B8" w:rsidRPr="00811D19">
        <w:rPr>
          <w:rFonts w:ascii="Times New Roman" w:hAnsi="Times New Roman"/>
          <w:sz w:val="24"/>
          <w:szCs w:val="24"/>
        </w:rPr>
        <w:t xml:space="preserve"> shall be </w:t>
      </w:r>
      <w:r w:rsidR="002D50B8" w:rsidRPr="00811D19">
        <w:rPr>
          <w:rFonts w:ascii="Times New Roman" w:hAnsi="Times New Roman"/>
          <w:sz w:val="24"/>
          <w:szCs w:val="24"/>
          <w:lang w:val="nl-NL"/>
        </w:rPr>
        <w:t>deemed</w:t>
      </w:r>
      <w:r w:rsidR="002D50B8" w:rsidRPr="00811D19">
        <w:rPr>
          <w:rFonts w:ascii="Times New Roman" w:hAnsi="Times New Roman"/>
          <w:sz w:val="24"/>
          <w:szCs w:val="24"/>
        </w:rPr>
        <w:t xml:space="preserve"> to constitute a relationship as agent or representative of the other party, or as a joint venture or partnership for any purpose. Neither party shall be responsible for the acts or omissions of the other. No Party will have authority to speak for, represent or </w:t>
      </w:r>
      <w:r w:rsidR="002D50B8" w:rsidRPr="00811D19">
        <w:rPr>
          <w:rFonts w:ascii="Times New Roman" w:hAnsi="Times New Roman"/>
          <w:sz w:val="24"/>
          <w:szCs w:val="24"/>
          <w:lang w:val="sv-SE"/>
        </w:rPr>
        <w:t>obligate</w:t>
      </w:r>
      <w:r w:rsidR="002D50B8" w:rsidRPr="00811D19">
        <w:rPr>
          <w:rFonts w:ascii="Times New Roman" w:hAnsi="Times New Roman"/>
          <w:sz w:val="24"/>
          <w:szCs w:val="24"/>
        </w:rPr>
        <w:t xml:space="preserve"> any other Party in any way.</w:t>
      </w:r>
    </w:p>
    <w:p w14:paraId="2254A284" w14:textId="77777777" w:rsidR="00B15E10" w:rsidRPr="00811D19" w:rsidRDefault="002D50B8">
      <w:pPr>
        <w:pStyle w:val="Body"/>
        <w:numPr>
          <w:ilvl w:val="1"/>
          <w:numId w:val="14"/>
        </w:numPr>
        <w:rPr>
          <w:rFonts w:ascii="Times New Roman" w:eastAsia="Times New Roman" w:hAnsi="Times New Roman" w:cs="Times New Roman"/>
          <w:sz w:val="24"/>
          <w:szCs w:val="24"/>
        </w:rPr>
      </w:pPr>
      <w:r w:rsidRPr="00811D19">
        <w:rPr>
          <w:rFonts w:ascii="Times New Roman" w:hAnsi="Times New Roman"/>
          <w:sz w:val="24"/>
          <w:szCs w:val="24"/>
          <w:u w:val="single" w:color="181818"/>
        </w:rPr>
        <w:t>Entire Agreement</w:t>
      </w:r>
      <w:r w:rsidRPr="00811D19">
        <w:rPr>
          <w:rFonts w:ascii="Times New Roman" w:hAnsi="Times New Roman"/>
          <w:sz w:val="24"/>
          <w:szCs w:val="24"/>
          <w:u w:color="181818"/>
        </w:rPr>
        <w:t>.</w:t>
      </w:r>
      <w:r w:rsidRPr="00811D19">
        <w:rPr>
          <w:rFonts w:ascii="Times New Roman" w:hAnsi="Times New Roman"/>
          <w:sz w:val="24"/>
          <w:szCs w:val="24"/>
        </w:rPr>
        <w:t xml:space="preserve"> This Agreement and attachments contain the full understanding of the Parties with respect to the subject matter hereof and supersede all prior understandings and writings relating thereto.  No waiver, alteration or modification of any of the provisions hereof shall be binding unless made in writing and signed by the Parties.</w:t>
      </w:r>
    </w:p>
    <w:p w14:paraId="23EB6B03" w14:textId="77777777" w:rsidR="00B15E10" w:rsidRPr="00811D19" w:rsidRDefault="002D50B8">
      <w:pPr>
        <w:pStyle w:val="Body"/>
        <w:numPr>
          <w:ilvl w:val="1"/>
          <w:numId w:val="14"/>
        </w:numPr>
        <w:rPr>
          <w:rFonts w:ascii="Times New Roman" w:eastAsia="Times New Roman" w:hAnsi="Times New Roman" w:cs="Times New Roman"/>
          <w:sz w:val="24"/>
          <w:szCs w:val="24"/>
        </w:rPr>
      </w:pPr>
      <w:r w:rsidRPr="00811D19">
        <w:rPr>
          <w:rFonts w:ascii="Times New Roman" w:hAnsi="Times New Roman"/>
          <w:sz w:val="24"/>
          <w:szCs w:val="24"/>
          <w:u w:val="single"/>
        </w:rPr>
        <w:t>Headings</w:t>
      </w:r>
      <w:r w:rsidRPr="00811D19">
        <w:rPr>
          <w:rFonts w:ascii="Times New Roman" w:hAnsi="Times New Roman"/>
          <w:sz w:val="24"/>
          <w:szCs w:val="24"/>
          <w:u w:color="131313"/>
        </w:rPr>
        <w:t>.</w:t>
      </w:r>
      <w:r w:rsidRPr="00811D19">
        <w:rPr>
          <w:rFonts w:ascii="Times New Roman" w:hAnsi="Times New Roman"/>
          <w:sz w:val="24"/>
          <w:szCs w:val="24"/>
        </w:rPr>
        <w:t xml:space="preserve"> The headings contained in this Agreement are for convenience of reference only and shall not be considered in construing this Agreement.</w:t>
      </w:r>
    </w:p>
    <w:p w14:paraId="19750964" w14:textId="77777777" w:rsidR="00B15E10" w:rsidRPr="00811D19" w:rsidRDefault="002D50B8">
      <w:pPr>
        <w:pStyle w:val="Body"/>
        <w:numPr>
          <w:ilvl w:val="1"/>
          <w:numId w:val="14"/>
        </w:numPr>
        <w:rPr>
          <w:rFonts w:ascii="Times New Roman" w:eastAsia="Times New Roman" w:hAnsi="Times New Roman" w:cs="Times New Roman"/>
          <w:sz w:val="24"/>
          <w:szCs w:val="24"/>
        </w:rPr>
      </w:pPr>
      <w:r w:rsidRPr="00811D19">
        <w:rPr>
          <w:rFonts w:ascii="Times New Roman" w:hAnsi="Times New Roman"/>
          <w:sz w:val="24"/>
          <w:szCs w:val="24"/>
          <w:u w:val="single" w:color="0F0F0F"/>
        </w:rPr>
        <w:t>Severability</w:t>
      </w:r>
      <w:r w:rsidRPr="00811D19">
        <w:rPr>
          <w:rFonts w:ascii="Times New Roman" w:hAnsi="Times New Roman"/>
          <w:sz w:val="24"/>
          <w:szCs w:val="24"/>
          <w:u w:color="0F0F0F"/>
        </w:rPr>
        <w:t>.</w:t>
      </w:r>
      <w:r w:rsidRPr="00811D19">
        <w:rPr>
          <w:rFonts w:ascii="Times New Roman" w:hAnsi="Times New Roman"/>
          <w:sz w:val="24"/>
          <w:szCs w:val="24"/>
        </w:rPr>
        <w:t xml:space="preserve"> All rights and restrictions contained herein may be exercised and shall be applicable and binding only to the extent that they do not violate any applicable laws or regulations and are intended to be limited to the extent necessary so that they will not render this Agreement ille</w:t>
      </w:r>
      <w:r w:rsidR="004F730A" w:rsidRPr="00811D19">
        <w:rPr>
          <w:rFonts w:ascii="Times New Roman" w:hAnsi="Times New Roman"/>
          <w:sz w:val="24"/>
          <w:szCs w:val="24"/>
        </w:rPr>
        <w:t>gal, invalid or unenforceable.</w:t>
      </w:r>
      <w:r w:rsidRPr="00811D19">
        <w:rPr>
          <w:rFonts w:ascii="Times New Roman" w:hAnsi="Times New Roman"/>
          <w:sz w:val="24"/>
          <w:szCs w:val="24"/>
        </w:rPr>
        <w:t xml:space="preserve"> If any provision or portion of any provision of this Agreement shall be held to be illegal, invalid or unenforceable by a court of competent jurisdiction, it is the intention of the parties that the remaining provisions or portions thereof shall constitute their agreement with respect to the subject matter hereof, and</w:t>
      </w:r>
      <w:r w:rsidR="004F730A" w:rsidRPr="00811D19">
        <w:rPr>
          <w:rFonts w:ascii="Times New Roman" w:hAnsi="Times New Roman"/>
          <w:sz w:val="24"/>
          <w:szCs w:val="24"/>
        </w:rPr>
        <w:t xml:space="preserve"> all such remaining provisions or</w:t>
      </w:r>
      <w:r w:rsidRPr="00811D19">
        <w:rPr>
          <w:rFonts w:ascii="Times New Roman" w:hAnsi="Times New Roman"/>
          <w:sz w:val="24"/>
          <w:szCs w:val="24"/>
        </w:rPr>
        <w:t xml:space="preserve"> portions there</w:t>
      </w:r>
      <w:r w:rsidR="004F730A" w:rsidRPr="00811D19">
        <w:rPr>
          <w:rFonts w:ascii="Times New Roman" w:hAnsi="Times New Roman"/>
          <w:sz w:val="24"/>
          <w:szCs w:val="24"/>
        </w:rPr>
        <w:t xml:space="preserve"> of</w:t>
      </w:r>
      <w:r w:rsidRPr="00811D19">
        <w:rPr>
          <w:rFonts w:ascii="Times New Roman" w:hAnsi="Times New Roman"/>
          <w:sz w:val="24"/>
          <w:szCs w:val="24"/>
        </w:rPr>
        <w:t xml:space="preserve"> shall remain in full force and effect. To the extent legally permissible, any illegal, invalid or unenforceable provision of this Agreement shall be replaced by a valid provision, which will implement the commercial purpose of the illegal, invalid or unenforceable provision.</w:t>
      </w:r>
    </w:p>
    <w:p w14:paraId="39F5F6C1" w14:textId="77777777" w:rsidR="00B15E10" w:rsidRPr="00811D19" w:rsidRDefault="002D50B8">
      <w:pPr>
        <w:pStyle w:val="Body"/>
        <w:numPr>
          <w:ilvl w:val="1"/>
          <w:numId w:val="14"/>
        </w:numPr>
        <w:rPr>
          <w:rFonts w:ascii="Times New Roman" w:eastAsia="Times New Roman" w:hAnsi="Times New Roman" w:cs="Times New Roman"/>
          <w:sz w:val="24"/>
          <w:szCs w:val="24"/>
        </w:rPr>
      </w:pPr>
      <w:r w:rsidRPr="00811D19">
        <w:rPr>
          <w:rFonts w:ascii="Times New Roman" w:hAnsi="Times New Roman"/>
          <w:sz w:val="24"/>
          <w:szCs w:val="24"/>
          <w:u w:val="single"/>
        </w:rPr>
        <w:t>Assignment</w:t>
      </w:r>
      <w:r w:rsidRPr="00811D19">
        <w:rPr>
          <w:rFonts w:ascii="Times New Roman" w:hAnsi="Times New Roman"/>
          <w:sz w:val="24"/>
          <w:szCs w:val="24"/>
          <w:u w:color="0C0C0C"/>
        </w:rPr>
        <w:t>.</w:t>
      </w:r>
      <w:r w:rsidRPr="00811D19">
        <w:rPr>
          <w:rFonts w:ascii="Times New Roman" w:hAnsi="Times New Roman"/>
          <w:sz w:val="24"/>
          <w:szCs w:val="24"/>
        </w:rPr>
        <w:t xml:space="preserve"> Licensee may not assign its rights or </w:t>
      </w:r>
      <w:r w:rsidRPr="00811D19">
        <w:rPr>
          <w:rFonts w:ascii="Times New Roman" w:hAnsi="Times New Roman"/>
          <w:sz w:val="24"/>
          <w:szCs w:val="24"/>
          <w:lang w:val="sv-SE"/>
        </w:rPr>
        <w:t>obligations</w:t>
      </w:r>
      <w:r w:rsidRPr="00811D19">
        <w:rPr>
          <w:rFonts w:ascii="Times New Roman" w:hAnsi="Times New Roman"/>
          <w:sz w:val="24"/>
          <w:szCs w:val="24"/>
        </w:rPr>
        <w:t xml:space="preserve"> hereunder without the prior written consent of Licensor.</w:t>
      </w:r>
    </w:p>
    <w:p w14:paraId="2C081126" w14:textId="77777777" w:rsidR="00B15E10" w:rsidRPr="00811D19" w:rsidRDefault="002D50B8">
      <w:pPr>
        <w:pStyle w:val="Body"/>
        <w:numPr>
          <w:ilvl w:val="1"/>
          <w:numId w:val="14"/>
        </w:numPr>
        <w:rPr>
          <w:rFonts w:ascii="Times New Roman" w:eastAsia="Times New Roman" w:hAnsi="Times New Roman" w:cs="Times New Roman"/>
          <w:sz w:val="24"/>
          <w:szCs w:val="24"/>
        </w:rPr>
      </w:pPr>
      <w:r w:rsidRPr="00811D19">
        <w:rPr>
          <w:rFonts w:ascii="Times New Roman" w:hAnsi="Times New Roman"/>
          <w:sz w:val="24"/>
          <w:szCs w:val="24"/>
          <w:u w:val="single" w:color="181818"/>
          <w:lang w:val="it-IT"/>
        </w:rPr>
        <w:t>Successors</w:t>
      </w:r>
      <w:r w:rsidRPr="00811D19">
        <w:rPr>
          <w:rFonts w:ascii="Times New Roman" w:hAnsi="Times New Roman"/>
          <w:sz w:val="24"/>
          <w:szCs w:val="24"/>
          <w:u w:val="single" w:color="181818"/>
        </w:rPr>
        <w:t xml:space="preserve"> and Assigns</w:t>
      </w:r>
      <w:r w:rsidRPr="00811D19">
        <w:rPr>
          <w:rFonts w:ascii="Times New Roman" w:hAnsi="Times New Roman"/>
          <w:sz w:val="24"/>
          <w:szCs w:val="24"/>
          <w:u w:color="181818"/>
        </w:rPr>
        <w:t>.</w:t>
      </w:r>
      <w:r w:rsidRPr="00811D19">
        <w:rPr>
          <w:rFonts w:ascii="Times New Roman" w:hAnsi="Times New Roman"/>
          <w:sz w:val="24"/>
          <w:szCs w:val="24"/>
        </w:rPr>
        <w:t xml:space="preserve"> This Agreement shall be binding upon and shall inure to the benefit of and be enforceable by Licensor and his heirs, successors in interest and assigns. This Agreement and the license rights granted hereunder are personal to Licensee and Licensee may not sell, pledge, assign or transfer this Agreement or the license rights granted hereunder nor delegate any of its duties or obligations hereunder (whether by merger, operation of law, a sale of all or substantially all of the assets or business of Licensee or in any other manner) without the prior written consent of Licensor. Each and every permitted successor and permitted assign to the interests of a party to this Agreement shall hold such interests subject to the terms, conditions, limitations and restrictions of this Agreement.</w:t>
      </w:r>
    </w:p>
    <w:p w14:paraId="4C8699C6" w14:textId="77777777" w:rsidR="00B15E10" w:rsidRPr="00811D19" w:rsidRDefault="002D50B8">
      <w:pPr>
        <w:pStyle w:val="Body"/>
        <w:numPr>
          <w:ilvl w:val="1"/>
          <w:numId w:val="14"/>
        </w:numPr>
        <w:rPr>
          <w:rFonts w:ascii="Times New Roman" w:eastAsia="Times New Roman" w:hAnsi="Times New Roman" w:cs="Times New Roman"/>
          <w:sz w:val="24"/>
          <w:szCs w:val="24"/>
        </w:rPr>
      </w:pPr>
      <w:r w:rsidRPr="00811D19">
        <w:rPr>
          <w:rFonts w:ascii="Times New Roman" w:hAnsi="Times New Roman"/>
          <w:sz w:val="24"/>
          <w:szCs w:val="24"/>
          <w:u w:val="single" w:color="131313"/>
        </w:rPr>
        <w:t>Authority of Executing Person</w:t>
      </w:r>
      <w:r w:rsidRPr="00811D19">
        <w:rPr>
          <w:rFonts w:ascii="Times New Roman" w:hAnsi="Times New Roman"/>
          <w:sz w:val="24"/>
          <w:szCs w:val="24"/>
          <w:u w:color="131313"/>
        </w:rPr>
        <w:t>.</w:t>
      </w:r>
      <w:r w:rsidRPr="00811D19">
        <w:rPr>
          <w:rFonts w:ascii="Times New Roman" w:hAnsi="Times New Roman"/>
          <w:sz w:val="24"/>
          <w:szCs w:val="24"/>
        </w:rPr>
        <w:t xml:space="preserve"> Each person executing this Agreement on behalf of an entity represents and warrants to the other party that he or she has the full power and authority </w:t>
      </w:r>
      <w:r w:rsidRPr="00811D19">
        <w:rPr>
          <w:rFonts w:ascii="Times New Roman" w:hAnsi="Times New Roman"/>
          <w:sz w:val="24"/>
          <w:szCs w:val="24"/>
          <w:lang w:val="pt-PT"/>
        </w:rPr>
        <w:t>to execute</w:t>
      </w:r>
      <w:r w:rsidRPr="00811D19">
        <w:rPr>
          <w:rFonts w:ascii="Times New Roman" w:hAnsi="Times New Roman"/>
          <w:sz w:val="24"/>
          <w:szCs w:val="24"/>
        </w:rPr>
        <w:t xml:space="preserve"> this Agreement on behalf of such party.</w:t>
      </w:r>
    </w:p>
    <w:p w14:paraId="62C618E5" w14:textId="77777777" w:rsidR="00B15E10" w:rsidRPr="00811D19" w:rsidRDefault="002D50B8">
      <w:pPr>
        <w:pStyle w:val="Body"/>
        <w:numPr>
          <w:ilvl w:val="1"/>
          <w:numId w:val="14"/>
        </w:numPr>
        <w:rPr>
          <w:rFonts w:ascii="Times New Roman" w:eastAsia="Times New Roman" w:hAnsi="Times New Roman" w:cs="Times New Roman"/>
          <w:sz w:val="24"/>
          <w:szCs w:val="24"/>
        </w:rPr>
      </w:pPr>
      <w:r w:rsidRPr="00811D19">
        <w:rPr>
          <w:rFonts w:ascii="Times New Roman" w:hAnsi="Times New Roman"/>
          <w:sz w:val="24"/>
          <w:szCs w:val="24"/>
          <w:u w:val="single" w:color="181818"/>
        </w:rPr>
        <w:t xml:space="preserve">No </w:t>
      </w:r>
      <w:r w:rsidRPr="00811D19">
        <w:rPr>
          <w:rFonts w:ascii="Times New Roman" w:hAnsi="Times New Roman"/>
          <w:sz w:val="24"/>
          <w:szCs w:val="24"/>
          <w:u w:val="single" w:color="181818"/>
          <w:lang w:val="fr-FR"/>
        </w:rPr>
        <w:t>Grants</w:t>
      </w:r>
      <w:r w:rsidRPr="00811D19">
        <w:rPr>
          <w:rFonts w:ascii="Times New Roman" w:hAnsi="Times New Roman"/>
          <w:sz w:val="24"/>
          <w:szCs w:val="24"/>
          <w:u w:val="single" w:color="181818"/>
        </w:rPr>
        <w:t xml:space="preserve"> Regarding Other Patents</w:t>
      </w:r>
      <w:r w:rsidRPr="00811D19">
        <w:rPr>
          <w:rFonts w:ascii="Times New Roman" w:hAnsi="Times New Roman"/>
          <w:sz w:val="24"/>
          <w:szCs w:val="24"/>
          <w:u w:color="181818"/>
        </w:rPr>
        <w:t>.</w:t>
      </w:r>
      <w:r w:rsidRPr="00811D19">
        <w:rPr>
          <w:rFonts w:ascii="Times New Roman" w:hAnsi="Times New Roman"/>
          <w:sz w:val="24"/>
          <w:szCs w:val="24"/>
        </w:rPr>
        <w:t xml:space="preserve"> Licensee by </w:t>
      </w:r>
      <w:r w:rsidRPr="00811D19">
        <w:rPr>
          <w:rFonts w:ascii="Times New Roman" w:hAnsi="Times New Roman"/>
          <w:sz w:val="24"/>
          <w:szCs w:val="24"/>
          <w:lang w:val="da-DK"/>
        </w:rPr>
        <w:t>signing</w:t>
      </w:r>
      <w:r w:rsidRPr="00811D19">
        <w:rPr>
          <w:rFonts w:ascii="Times New Roman" w:hAnsi="Times New Roman"/>
          <w:sz w:val="24"/>
          <w:szCs w:val="24"/>
        </w:rPr>
        <w:t xml:space="preserve"> this Agreement acknowledges and agrees that no provision of this Agreement shall be construed to apply </w:t>
      </w:r>
      <w:r w:rsidRPr="00811D19">
        <w:rPr>
          <w:rFonts w:ascii="Times New Roman" w:hAnsi="Times New Roman"/>
          <w:sz w:val="24"/>
          <w:szCs w:val="24"/>
        </w:rPr>
        <w:lastRenderedPageBreak/>
        <w:t xml:space="preserve">to or grant any rights whatsoever with </w:t>
      </w:r>
      <w:proofErr w:type="spellStart"/>
      <w:r w:rsidRPr="00811D19">
        <w:rPr>
          <w:rFonts w:ascii="Times New Roman" w:hAnsi="Times New Roman"/>
          <w:sz w:val="24"/>
          <w:szCs w:val="24"/>
          <w:lang w:val="es-ES_tradnl"/>
        </w:rPr>
        <w:t>respect</w:t>
      </w:r>
      <w:proofErr w:type="spellEnd"/>
      <w:r w:rsidRPr="00811D19">
        <w:rPr>
          <w:rFonts w:ascii="Times New Roman" w:hAnsi="Times New Roman"/>
          <w:sz w:val="24"/>
          <w:szCs w:val="24"/>
        </w:rPr>
        <w:t xml:space="preserve"> to any patents or rights to patents possessed by Licensor now or in the </w:t>
      </w:r>
      <w:r w:rsidRPr="00811D19">
        <w:rPr>
          <w:rFonts w:ascii="Times New Roman" w:hAnsi="Times New Roman"/>
          <w:sz w:val="24"/>
          <w:szCs w:val="24"/>
          <w:lang w:val="fr-FR"/>
        </w:rPr>
        <w:t xml:space="preserve">future, </w:t>
      </w:r>
      <w:proofErr w:type="spellStart"/>
      <w:r w:rsidRPr="00811D19">
        <w:rPr>
          <w:rFonts w:ascii="Times New Roman" w:hAnsi="Times New Roman"/>
          <w:sz w:val="24"/>
          <w:szCs w:val="24"/>
          <w:lang w:val="fr-FR"/>
        </w:rPr>
        <w:t>except</w:t>
      </w:r>
      <w:proofErr w:type="spellEnd"/>
      <w:r w:rsidRPr="00811D19">
        <w:rPr>
          <w:rFonts w:ascii="Times New Roman" w:hAnsi="Times New Roman"/>
          <w:sz w:val="24"/>
          <w:szCs w:val="24"/>
        </w:rPr>
        <w:t xml:space="preserve"> for the Licensed </w:t>
      </w:r>
      <w:r w:rsidRPr="00811D19">
        <w:rPr>
          <w:rFonts w:ascii="Times New Roman" w:hAnsi="Times New Roman"/>
          <w:sz w:val="24"/>
          <w:szCs w:val="24"/>
          <w:lang w:val="de-DE"/>
        </w:rPr>
        <w:t>Software</w:t>
      </w:r>
      <w:r w:rsidRPr="00811D19">
        <w:rPr>
          <w:rFonts w:ascii="Times New Roman" w:hAnsi="Times New Roman"/>
          <w:sz w:val="24"/>
          <w:szCs w:val="24"/>
        </w:rPr>
        <w:t xml:space="preserve"> in </w:t>
      </w:r>
      <w:r w:rsidRPr="00811D19">
        <w:rPr>
          <w:rFonts w:ascii="Times New Roman" w:hAnsi="Times New Roman"/>
          <w:sz w:val="24"/>
          <w:szCs w:val="24"/>
          <w:lang w:val="fr-FR"/>
        </w:rPr>
        <w:t>accordance</w:t>
      </w:r>
      <w:r w:rsidRPr="00811D19">
        <w:rPr>
          <w:rFonts w:ascii="Times New Roman" w:hAnsi="Times New Roman"/>
          <w:sz w:val="24"/>
          <w:szCs w:val="24"/>
        </w:rPr>
        <w:t xml:space="preserve"> with the terms of Appendix A.</w:t>
      </w:r>
    </w:p>
    <w:p w14:paraId="64B5EC78" w14:textId="77777777" w:rsidR="00B15E10" w:rsidRPr="00811D19" w:rsidRDefault="002D50B8">
      <w:pPr>
        <w:pStyle w:val="Body"/>
        <w:numPr>
          <w:ilvl w:val="1"/>
          <w:numId w:val="14"/>
        </w:numPr>
        <w:rPr>
          <w:rFonts w:ascii="Times New Roman" w:eastAsia="Times New Roman" w:hAnsi="Times New Roman" w:cs="Times New Roman"/>
          <w:sz w:val="24"/>
          <w:szCs w:val="24"/>
        </w:rPr>
      </w:pPr>
      <w:r w:rsidRPr="00811D19">
        <w:rPr>
          <w:rFonts w:ascii="Times New Roman" w:hAnsi="Times New Roman"/>
          <w:sz w:val="24"/>
          <w:szCs w:val="24"/>
          <w:u w:val="single" w:color="181818"/>
          <w:lang w:val="de-DE"/>
        </w:rPr>
        <w:t>Counterparts</w:t>
      </w:r>
      <w:r w:rsidRPr="00811D19">
        <w:rPr>
          <w:rFonts w:ascii="Times New Roman" w:hAnsi="Times New Roman"/>
          <w:sz w:val="24"/>
          <w:szCs w:val="24"/>
          <w:u w:color="181818"/>
        </w:rPr>
        <w:t>.</w:t>
      </w:r>
      <w:r w:rsidRPr="00811D19">
        <w:rPr>
          <w:rFonts w:ascii="Times New Roman" w:hAnsi="Times New Roman"/>
          <w:sz w:val="24"/>
          <w:szCs w:val="24"/>
        </w:rPr>
        <w:t xml:space="preserve"> This Agreement may be executed in any number of counterparts, each of which shall be </w:t>
      </w:r>
      <w:r w:rsidRPr="00811D19">
        <w:rPr>
          <w:rFonts w:ascii="Times New Roman" w:hAnsi="Times New Roman"/>
          <w:sz w:val="24"/>
          <w:szCs w:val="24"/>
          <w:lang w:val="nl-NL"/>
        </w:rPr>
        <w:t>deemed</w:t>
      </w:r>
      <w:r w:rsidRPr="00811D19">
        <w:rPr>
          <w:rFonts w:ascii="Times New Roman" w:hAnsi="Times New Roman"/>
          <w:sz w:val="24"/>
          <w:szCs w:val="24"/>
        </w:rPr>
        <w:t xml:space="preserve"> an original but all of such together shall constitute one and the same instrument.</w:t>
      </w:r>
    </w:p>
    <w:p w14:paraId="323DAB49" w14:textId="77777777" w:rsidR="00B15E10" w:rsidRPr="00811D19" w:rsidRDefault="002D50B8">
      <w:pPr>
        <w:pStyle w:val="Body"/>
        <w:numPr>
          <w:ilvl w:val="1"/>
          <w:numId w:val="14"/>
        </w:numPr>
        <w:rPr>
          <w:rFonts w:ascii="Times New Roman" w:eastAsia="Times New Roman" w:hAnsi="Times New Roman" w:cs="Times New Roman"/>
          <w:sz w:val="24"/>
          <w:szCs w:val="24"/>
        </w:rPr>
      </w:pPr>
      <w:r w:rsidRPr="00811D19">
        <w:rPr>
          <w:rFonts w:ascii="Times New Roman" w:hAnsi="Times New Roman"/>
          <w:sz w:val="24"/>
          <w:szCs w:val="24"/>
          <w:u w:val="single" w:color="181818"/>
        </w:rPr>
        <w:t xml:space="preserve">Force </w:t>
      </w:r>
      <w:r w:rsidRPr="00811D19">
        <w:rPr>
          <w:rFonts w:ascii="Times New Roman" w:hAnsi="Times New Roman"/>
          <w:sz w:val="24"/>
          <w:szCs w:val="24"/>
          <w:u w:val="single" w:color="181818"/>
          <w:lang w:val="fr-FR"/>
        </w:rPr>
        <w:t>Majeure</w:t>
      </w:r>
      <w:r w:rsidRPr="00811D19">
        <w:rPr>
          <w:rFonts w:ascii="Times New Roman" w:hAnsi="Times New Roman"/>
          <w:sz w:val="24"/>
          <w:szCs w:val="24"/>
          <w:u w:color="181818"/>
        </w:rPr>
        <w:t>.</w:t>
      </w:r>
      <w:r w:rsidRPr="00811D19">
        <w:rPr>
          <w:rFonts w:ascii="Times New Roman" w:hAnsi="Times New Roman"/>
          <w:sz w:val="24"/>
          <w:szCs w:val="24"/>
        </w:rPr>
        <w:t xml:space="preserve"> No Party to this Agreement shall be responsible to the other Party for nonperformance or delay in performance of the terms or conditions of this Agreement </w:t>
      </w:r>
      <w:r w:rsidRPr="00811D19">
        <w:rPr>
          <w:rFonts w:ascii="Times New Roman" w:hAnsi="Times New Roman"/>
          <w:sz w:val="24"/>
          <w:szCs w:val="24"/>
          <w:lang w:val="it-IT"/>
        </w:rPr>
        <w:t>due</w:t>
      </w:r>
      <w:r w:rsidRPr="00811D19">
        <w:rPr>
          <w:rFonts w:ascii="Times New Roman" w:hAnsi="Times New Roman"/>
          <w:sz w:val="24"/>
          <w:szCs w:val="24"/>
        </w:rPr>
        <w:t xml:space="preserve"> to acts of God, acts of governments, war, riots, strikes, </w:t>
      </w:r>
      <w:r w:rsidRPr="00811D19">
        <w:rPr>
          <w:rFonts w:ascii="Times New Roman" w:hAnsi="Times New Roman"/>
          <w:sz w:val="24"/>
          <w:szCs w:val="24"/>
          <w:lang w:val="fr-FR"/>
        </w:rPr>
        <w:t>accidents</w:t>
      </w:r>
      <w:r w:rsidRPr="00811D19">
        <w:rPr>
          <w:rFonts w:ascii="Times New Roman" w:hAnsi="Times New Roman"/>
          <w:sz w:val="24"/>
          <w:szCs w:val="24"/>
        </w:rPr>
        <w:t xml:space="preserve"> in </w:t>
      </w:r>
      <w:r w:rsidRPr="00811D19">
        <w:rPr>
          <w:rFonts w:ascii="Times New Roman" w:hAnsi="Times New Roman"/>
          <w:sz w:val="24"/>
          <w:szCs w:val="24"/>
          <w:lang w:val="it-IT"/>
        </w:rPr>
        <w:t>transportation,</w:t>
      </w:r>
      <w:r w:rsidRPr="00811D19">
        <w:rPr>
          <w:rFonts w:ascii="Times New Roman" w:hAnsi="Times New Roman"/>
          <w:sz w:val="24"/>
          <w:szCs w:val="24"/>
        </w:rPr>
        <w:t xml:space="preserve"> or other causes beyond the reasonable control of such Party.</w:t>
      </w:r>
    </w:p>
    <w:p w14:paraId="02E0D462" w14:textId="77777777" w:rsidR="00B15E10" w:rsidRPr="00811D19" w:rsidRDefault="002D50B8">
      <w:pPr>
        <w:pStyle w:val="Body"/>
        <w:numPr>
          <w:ilvl w:val="1"/>
          <w:numId w:val="14"/>
        </w:numPr>
        <w:rPr>
          <w:rFonts w:ascii="Times New Roman" w:eastAsia="Times New Roman" w:hAnsi="Times New Roman" w:cs="Times New Roman"/>
          <w:sz w:val="24"/>
          <w:szCs w:val="24"/>
        </w:rPr>
      </w:pPr>
      <w:r w:rsidRPr="00811D19">
        <w:rPr>
          <w:rFonts w:ascii="Times New Roman" w:hAnsi="Times New Roman"/>
          <w:sz w:val="24"/>
          <w:szCs w:val="24"/>
          <w:u w:val="single"/>
        </w:rPr>
        <w:t>Compliance with Territorial and United States Laws</w:t>
      </w:r>
      <w:r w:rsidRPr="00811D19">
        <w:rPr>
          <w:rFonts w:ascii="Times New Roman" w:hAnsi="Times New Roman"/>
          <w:sz w:val="24"/>
          <w:szCs w:val="24"/>
        </w:rPr>
        <w:t>. Licensee agrees to comply with all applicable regulatory, statutory and treaty requirements in the Territory and the United States with regard to the Licenses products.</w:t>
      </w:r>
    </w:p>
    <w:p w14:paraId="0640644F" w14:textId="77777777" w:rsidR="00B15E10" w:rsidRPr="00811D19" w:rsidRDefault="00B15E10">
      <w:pPr>
        <w:pStyle w:val="Body"/>
        <w:rPr>
          <w:rFonts w:ascii="Times New Roman" w:eastAsia="Times New Roman" w:hAnsi="Times New Roman" w:cs="Times New Roman"/>
          <w:sz w:val="24"/>
          <w:szCs w:val="24"/>
        </w:rPr>
      </w:pPr>
    </w:p>
    <w:p w14:paraId="6F54E0B9" w14:textId="77777777" w:rsidR="00B15E10" w:rsidRPr="00811D19" w:rsidRDefault="00B15E10">
      <w:pPr>
        <w:pStyle w:val="BodyA"/>
        <w:widowControl w:val="0"/>
        <w:spacing w:after="0" w:line="253" w:lineRule="auto"/>
        <w:rPr>
          <w:rFonts w:ascii="Times New Roman" w:eastAsia="Times New Roman" w:hAnsi="Times New Roman" w:cs="Times New Roman"/>
          <w:sz w:val="24"/>
          <w:szCs w:val="24"/>
          <w:u w:color="000000"/>
        </w:rPr>
      </w:pPr>
    </w:p>
    <w:p w14:paraId="263E089E" w14:textId="77777777" w:rsidR="00B15E10" w:rsidRPr="00811D19" w:rsidRDefault="00B15E10">
      <w:pPr>
        <w:pStyle w:val="BodyA"/>
        <w:widowControl w:val="0"/>
        <w:spacing w:after="0" w:line="253" w:lineRule="auto"/>
        <w:rPr>
          <w:rFonts w:ascii="Times New Roman" w:eastAsia="Times New Roman" w:hAnsi="Times New Roman" w:cs="Times New Roman"/>
          <w:sz w:val="24"/>
          <w:szCs w:val="24"/>
          <w:u w:color="000000"/>
        </w:rPr>
      </w:pPr>
    </w:p>
    <w:p w14:paraId="34DD63D9" w14:textId="77777777" w:rsidR="00B15E10" w:rsidRPr="00811D19" w:rsidRDefault="00B15E10">
      <w:pPr>
        <w:pStyle w:val="BodyA"/>
        <w:widowControl w:val="0"/>
        <w:spacing w:after="0" w:line="253" w:lineRule="auto"/>
        <w:rPr>
          <w:rFonts w:ascii="Times New Roman" w:eastAsia="Times New Roman" w:hAnsi="Times New Roman" w:cs="Times New Roman"/>
          <w:sz w:val="24"/>
          <w:szCs w:val="24"/>
          <w:u w:color="000000"/>
        </w:rPr>
      </w:pPr>
    </w:p>
    <w:p w14:paraId="2C4C5C7E" w14:textId="77777777" w:rsidR="00B15E10" w:rsidRPr="00811D19" w:rsidRDefault="00B15E10">
      <w:pPr>
        <w:pStyle w:val="BodyA"/>
        <w:widowControl w:val="0"/>
        <w:spacing w:after="0" w:line="253" w:lineRule="auto"/>
        <w:rPr>
          <w:rFonts w:ascii="Times New Roman" w:eastAsia="Times New Roman" w:hAnsi="Times New Roman" w:cs="Times New Roman"/>
          <w:sz w:val="24"/>
          <w:szCs w:val="24"/>
          <w:u w:color="000000"/>
        </w:rPr>
      </w:pPr>
    </w:p>
    <w:p w14:paraId="461BF6A6" w14:textId="77777777" w:rsidR="004F730A" w:rsidRPr="00811D19" w:rsidRDefault="004F730A">
      <w:pPr>
        <w:pStyle w:val="BodyA"/>
        <w:widowControl w:val="0"/>
        <w:spacing w:after="0" w:line="253" w:lineRule="auto"/>
        <w:rPr>
          <w:rFonts w:ascii="Times New Roman" w:eastAsia="Calibri" w:hAnsi="Times New Roman" w:cs="Calibri"/>
          <w:sz w:val="24"/>
          <w:szCs w:val="24"/>
          <w:u w:color="000000"/>
        </w:rPr>
      </w:pPr>
    </w:p>
    <w:p w14:paraId="39D21CB7" w14:textId="77777777" w:rsidR="004F730A" w:rsidRPr="00811D19" w:rsidRDefault="004F730A">
      <w:pPr>
        <w:pStyle w:val="BodyA"/>
        <w:widowControl w:val="0"/>
        <w:spacing w:after="0" w:line="253" w:lineRule="auto"/>
        <w:rPr>
          <w:rFonts w:ascii="Times New Roman" w:eastAsia="Calibri" w:hAnsi="Times New Roman" w:cs="Calibri"/>
          <w:sz w:val="24"/>
          <w:szCs w:val="24"/>
          <w:u w:color="000000"/>
        </w:rPr>
      </w:pPr>
    </w:p>
    <w:p w14:paraId="4CA46D39" w14:textId="77777777" w:rsidR="004F730A" w:rsidRPr="00811D19" w:rsidRDefault="004F730A">
      <w:pPr>
        <w:pStyle w:val="BodyA"/>
        <w:widowControl w:val="0"/>
        <w:spacing w:after="0" w:line="253" w:lineRule="auto"/>
        <w:rPr>
          <w:rFonts w:ascii="Times New Roman" w:eastAsia="Calibri" w:hAnsi="Times New Roman" w:cs="Calibri"/>
          <w:sz w:val="24"/>
          <w:szCs w:val="24"/>
          <w:u w:color="000000"/>
        </w:rPr>
      </w:pPr>
    </w:p>
    <w:p w14:paraId="5AFF0E41" w14:textId="77777777" w:rsidR="00B15E10" w:rsidRPr="00811D19" w:rsidRDefault="002D50B8">
      <w:pPr>
        <w:pStyle w:val="BodyA"/>
        <w:widowControl w:val="0"/>
        <w:spacing w:after="0" w:line="253" w:lineRule="auto"/>
        <w:rPr>
          <w:rFonts w:ascii="Times New Roman" w:eastAsia="Calibri" w:hAnsi="Times New Roman" w:cs="Calibri"/>
          <w:sz w:val="24"/>
          <w:szCs w:val="24"/>
          <w:u w:color="000000"/>
        </w:rPr>
      </w:pPr>
      <w:r w:rsidRPr="00811D19">
        <w:rPr>
          <w:rFonts w:ascii="Times New Roman" w:eastAsia="Calibri" w:hAnsi="Times New Roman" w:cs="Calibri"/>
          <w:sz w:val="24"/>
          <w:szCs w:val="24"/>
          <w:u w:color="000000"/>
        </w:rPr>
        <w:t>IN</w:t>
      </w:r>
      <w:r w:rsidRPr="00811D19">
        <w:rPr>
          <w:rFonts w:ascii="Times New Roman" w:eastAsia="Calibri" w:hAnsi="Times New Roman" w:cs="Calibri"/>
          <w:spacing w:val="11"/>
          <w:sz w:val="24"/>
          <w:szCs w:val="24"/>
          <w:u w:color="000000"/>
        </w:rPr>
        <w:t xml:space="preserve"> </w:t>
      </w:r>
      <w:r w:rsidRPr="00811D19">
        <w:rPr>
          <w:rFonts w:ascii="Times New Roman" w:eastAsia="Calibri" w:hAnsi="Times New Roman" w:cs="Calibri"/>
          <w:sz w:val="24"/>
          <w:szCs w:val="24"/>
          <w:u w:color="000000"/>
        </w:rPr>
        <w:t>WITNESS</w:t>
      </w:r>
      <w:r w:rsidRPr="00811D19">
        <w:rPr>
          <w:rFonts w:ascii="Times New Roman" w:eastAsia="Calibri" w:hAnsi="Times New Roman" w:cs="Calibri"/>
          <w:spacing w:val="37"/>
          <w:sz w:val="24"/>
          <w:szCs w:val="24"/>
          <w:u w:color="000000"/>
        </w:rPr>
        <w:t xml:space="preserve"> </w:t>
      </w:r>
      <w:r w:rsidRPr="00811D19">
        <w:rPr>
          <w:rFonts w:ascii="Times New Roman" w:eastAsia="Calibri" w:hAnsi="Times New Roman" w:cs="Calibri"/>
          <w:sz w:val="24"/>
          <w:szCs w:val="24"/>
          <w:u w:color="000000"/>
        </w:rPr>
        <w:t>WHEREOF,</w:t>
      </w:r>
      <w:r w:rsidRPr="00811D19">
        <w:rPr>
          <w:rFonts w:ascii="Times New Roman" w:eastAsia="Calibri" w:hAnsi="Times New Roman" w:cs="Calibri"/>
          <w:spacing w:val="40"/>
          <w:sz w:val="24"/>
          <w:szCs w:val="24"/>
          <w:u w:color="000000"/>
        </w:rPr>
        <w:t xml:space="preserve"> </w:t>
      </w:r>
      <w:r w:rsidRPr="00811D19">
        <w:rPr>
          <w:rFonts w:ascii="Times New Roman" w:eastAsia="Calibri" w:hAnsi="Times New Roman" w:cs="Calibri"/>
          <w:sz w:val="24"/>
          <w:szCs w:val="24"/>
          <w:u w:color="000000"/>
        </w:rPr>
        <w:t>the</w:t>
      </w:r>
      <w:r w:rsidRPr="00811D19">
        <w:rPr>
          <w:rFonts w:ascii="Times New Roman" w:eastAsia="Calibri" w:hAnsi="Times New Roman" w:cs="Calibri"/>
          <w:spacing w:val="36"/>
          <w:sz w:val="24"/>
          <w:szCs w:val="24"/>
          <w:u w:color="000000"/>
        </w:rPr>
        <w:t xml:space="preserve"> </w:t>
      </w:r>
      <w:r w:rsidRPr="00811D19">
        <w:rPr>
          <w:rFonts w:ascii="Times New Roman" w:eastAsia="Calibri" w:hAnsi="Times New Roman" w:cs="Calibri"/>
          <w:sz w:val="24"/>
          <w:szCs w:val="24"/>
          <w:u w:color="000000"/>
        </w:rPr>
        <w:t>Parties</w:t>
      </w:r>
      <w:r w:rsidRPr="00811D19">
        <w:rPr>
          <w:rFonts w:ascii="Times New Roman" w:eastAsia="Calibri" w:hAnsi="Times New Roman" w:cs="Calibri"/>
          <w:spacing w:val="24"/>
          <w:sz w:val="24"/>
          <w:szCs w:val="24"/>
          <w:u w:color="000000"/>
        </w:rPr>
        <w:t xml:space="preserve"> </w:t>
      </w:r>
      <w:r w:rsidRPr="00811D19">
        <w:rPr>
          <w:rFonts w:ascii="Times New Roman" w:eastAsia="Calibri" w:hAnsi="Times New Roman" w:cs="Calibri"/>
          <w:sz w:val="24"/>
          <w:szCs w:val="24"/>
          <w:u w:color="000000"/>
        </w:rPr>
        <w:t>hereto</w:t>
      </w:r>
      <w:r w:rsidRPr="00811D19">
        <w:rPr>
          <w:rFonts w:ascii="Times New Roman" w:eastAsia="Calibri" w:hAnsi="Times New Roman" w:cs="Calibri"/>
          <w:spacing w:val="27"/>
          <w:sz w:val="24"/>
          <w:szCs w:val="24"/>
          <w:u w:color="000000"/>
        </w:rPr>
        <w:t xml:space="preserve"> </w:t>
      </w:r>
      <w:r w:rsidRPr="00811D19">
        <w:rPr>
          <w:rFonts w:ascii="Times New Roman" w:eastAsia="Calibri" w:hAnsi="Times New Roman" w:cs="Calibri"/>
          <w:sz w:val="24"/>
          <w:szCs w:val="24"/>
          <w:u w:color="000000"/>
        </w:rPr>
        <w:t>have</w:t>
      </w:r>
      <w:r w:rsidRPr="00811D19">
        <w:rPr>
          <w:rFonts w:ascii="Times New Roman" w:eastAsia="Calibri" w:hAnsi="Times New Roman" w:cs="Calibri"/>
          <w:spacing w:val="24"/>
          <w:sz w:val="24"/>
          <w:szCs w:val="24"/>
          <w:u w:color="000000"/>
        </w:rPr>
        <w:t xml:space="preserve"> </w:t>
      </w:r>
      <w:r w:rsidRPr="00811D19">
        <w:rPr>
          <w:rFonts w:ascii="Times New Roman" w:eastAsia="Calibri" w:hAnsi="Times New Roman" w:cs="Calibri"/>
          <w:sz w:val="24"/>
          <w:szCs w:val="24"/>
          <w:u w:color="000000"/>
        </w:rPr>
        <w:t>caused</w:t>
      </w:r>
      <w:r w:rsidRPr="00811D19">
        <w:rPr>
          <w:rFonts w:ascii="Times New Roman" w:eastAsia="Calibri" w:hAnsi="Times New Roman" w:cs="Calibri"/>
          <w:spacing w:val="25"/>
          <w:sz w:val="24"/>
          <w:szCs w:val="24"/>
          <w:u w:color="000000"/>
        </w:rPr>
        <w:t xml:space="preserve"> </w:t>
      </w:r>
      <w:r w:rsidRPr="00811D19">
        <w:rPr>
          <w:rFonts w:ascii="Times New Roman" w:eastAsia="Calibri" w:hAnsi="Times New Roman" w:cs="Calibri"/>
          <w:sz w:val="24"/>
          <w:szCs w:val="24"/>
          <w:u w:color="000000"/>
        </w:rPr>
        <w:t>this</w:t>
      </w:r>
      <w:r w:rsidRPr="00811D19">
        <w:rPr>
          <w:rFonts w:ascii="Times New Roman" w:eastAsia="Calibri" w:hAnsi="Times New Roman" w:cs="Calibri"/>
          <w:spacing w:val="30"/>
          <w:sz w:val="24"/>
          <w:szCs w:val="24"/>
          <w:u w:color="000000"/>
        </w:rPr>
        <w:t xml:space="preserve"> </w:t>
      </w:r>
      <w:r w:rsidRPr="00811D19">
        <w:rPr>
          <w:rFonts w:ascii="Times New Roman" w:eastAsia="Calibri" w:hAnsi="Times New Roman" w:cs="Calibri"/>
          <w:sz w:val="24"/>
          <w:szCs w:val="24"/>
          <w:u w:color="000000"/>
        </w:rPr>
        <w:t>Agreement</w:t>
      </w:r>
      <w:r w:rsidRPr="00811D19">
        <w:rPr>
          <w:rFonts w:ascii="Times New Roman" w:eastAsia="Calibri" w:hAnsi="Times New Roman" w:cs="Calibri"/>
          <w:spacing w:val="39"/>
          <w:sz w:val="24"/>
          <w:szCs w:val="24"/>
          <w:u w:color="000000"/>
        </w:rPr>
        <w:t xml:space="preserve"> </w:t>
      </w:r>
      <w:r w:rsidRPr="00811D19">
        <w:rPr>
          <w:rFonts w:ascii="Times New Roman" w:eastAsia="Calibri" w:hAnsi="Times New Roman" w:cs="Calibri"/>
          <w:sz w:val="24"/>
          <w:szCs w:val="24"/>
          <w:u w:color="000000"/>
        </w:rPr>
        <w:t>to</w:t>
      </w:r>
      <w:r w:rsidRPr="00811D19">
        <w:rPr>
          <w:rFonts w:ascii="Times New Roman" w:eastAsia="Calibri" w:hAnsi="Times New Roman" w:cs="Calibri"/>
          <w:spacing w:val="35"/>
          <w:sz w:val="24"/>
          <w:szCs w:val="24"/>
          <w:u w:color="000000"/>
        </w:rPr>
        <w:t xml:space="preserve"> </w:t>
      </w:r>
      <w:r w:rsidRPr="00811D19">
        <w:rPr>
          <w:rFonts w:ascii="Times New Roman" w:eastAsia="Calibri" w:hAnsi="Times New Roman" w:cs="Calibri"/>
          <w:sz w:val="24"/>
          <w:szCs w:val="24"/>
          <w:u w:color="000000"/>
        </w:rPr>
        <w:t>be</w:t>
      </w:r>
      <w:r w:rsidRPr="00811D19">
        <w:rPr>
          <w:rFonts w:ascii="Times New Roman" w:eastAsia="Calibri" w:hAnsi="Times New Roman" w:cs="Calibri"/>
          <w:spacing w:val="22"/>
          <w:sz w:val="24"/>
          <w:szCs w:val="24"/>
          <w:u w:color="000000"/>
        </w:rPr>
        <w:t xml:space="preserve"> </w:t>
      </w:r>
      <w:r w:rsidRPr="00811D19">
        <w:rPr>
          <w:rFonts w:ascii="Times New Roman" w:eastAsia="Calibri" w:hAnsi="Times New Roman" w:cs="Calibri"/>
          <w:sz w:val="24"/>
          <w:szCs w:val="24"/>
          <w:u w:color="000000"/>
        </w:rPr>
        <w:t>executed</w:t>
      </w:r>
      <w:r w:rsidRPr="00811D19">
        <w:rPr>
          <w:rFonts w:ascii="Times New Roman" w:eastAsia="Calibri" w:hAnsi="Times New Roman" w:cs="Calibri"/>
          <w:spacing w:val="34"/>
          <w:sz w:val="24"/>
          <w:szCs w:val="24"/>
          <w:u w:color="000000"/>
        </w:rPr>
        <w:t xml:space="preserve"> </w:t>
      </w:r>
      <w:r w:rsidRPr="00811D19">
        <w:rPr>
          <w:rFonts w:ascii="Times New Roman" w:eastAsia="Calibri" w:hAnsi="Times New Roman" w:cs="Calibri"/>
          <w:sz w:val="24"/>
          <w:szCs w:val="24"/>
          <w:u w:color="000000"/>
        </w:rPr>
        <w:t>in</w:t>
      </w:r>
      <w:r w:rsidRPr="00811D19">
        <w:rPr>
          <w:rFonts w:ascii="Times New Roman" w:eastAsia="Calibri" w:hAnsi="Times New Roman" w:cs="Calibri"/>
          <w:spacing w:val="11"/>
          <w:sz w:val="24"/>
          <w:szCs w:val="24"/>
          <w:u w:color="000000"/>
        </w:rPr>
        <w:t xml:space="preserve"> </w:t>
      </w:r>
      <w:r w:rsidRPr="00811D19">
        <w:rPr>
          <w:rFonts w:ascii="Times New Roman" w:eastAsia="Calibri" w:hAnsi="Times New Roman" w:cs="Calibri"/>
          <w:sz w:val="24"/>
          <w:szCs w:val="24"/>
          <w:u w:color="000000"/>
        </w:rPr>
        <w:t>their names</w:t>
      </w:r>
      <w:r w:rsidRPr="00811D19">
        <w:rPr>
          <w:rFonts w:ascii="Times New Roman" w:eastAsia="Calibri" w:hAnsi="Times New Roman" w:cs="Calibri"/>
          <w:spacing w:val="33"/>
          <w:sz w:val="24"/>
          <w:szCs w:val="24"/>
          <w:u w:color="000000"/>
        </w:rPr>
        <w:t xml:space="preserve"> </w:t>
      </w:r>
      <w:r w:rsidRPr="00811D19">
        <w:rPr>
          <w:rFonts w:ascii="Times New Roman" w:eastAsia="Calibri" w:hAnsi="Times New Roman" w:cs="Calibri"/>
          <w:sz w:val="24"/>
          <w:szCs w:val="24"/>
          <w:u w:color="000000"/>
        </w:rPr>
        <w:t>by</w:t>
      </w:r>
      <w:r w:rsidRPr="00811D19">
        <w:rPr>
          <w:rFonts w:ascii="Times New Roman" w:eastAsia="Calibri" w:hAnsi="Times New Roman" w:cs="Calibri"/>
          <w:spacing w:val="21"/>
          <w:sz w:val="24"/>
          <w:szCs w:val="24"/>
          <w:u w:color="000000"/>
        </w:rPr>
        <w:t xml:space="preserve"> </w:t>
      </w:r>
      <w:r w:rsidRPr="00811D19">
        <w:rPr>
          <w:rFonts w:ascii="Times New Roman" w:eastAsia="Calibri" w:hAnsi="Times New Roman" w:cs="Calibri"/>
          <w:sz w:val="24"/>
          <w:szCs w:val="24"/>
          <w:u w:color="000000"/>
        </w:rPr>
        <w:t>their</w:t>
      </w:r>
      <w:r w:rsidRPr="00811D19">
        <w:rPr>
          <w:rFonts w:ascii="Times New Roman" w:eastAsia="Calibri" w:hAnsi="Times New Roman" w:cs="Calibri"/>
          <w:spacing w:val="39"/>
          <w:sz w:val="24"/>
          <w:szCs w:val="24"/>
          <w:u w:color="000000"/>
        </w:rPr>
        <w:t xml:space="preserve"> </w:t>
      </w:r>
      <w:r w:rsidRPr="00811D19">
        <w:rPr>
          <w:rFonts w:ascii="Times New Roman" w:eastAsia="Calibri" w:hAnsi="Times New Roman" w:cs="Calibri"/>
          <w:sz w:val="24"/>
          <w:szCs w:val="24"/>
          <w:u w:color="000000"/>
        </w:rPr>
        <w:t>properly</w:t>
      </w:r>
      <w:r w:rsidRPr="00811D19">
        <w:rPr>
          <w:rFonts w:ascii="Times New Roman" w:eastAsia="Calibri" w:hAnsi="Times New Roman" w:cs="Calibri"/>
          <w:spacing w:val="34"/>
          <w:sz w:val="24"/>
          <w:szCs w:val="24"/>
          <w:u w:color="000000"/>
        </w:rPr>
        <w:t xml:space="preserve"> </w:t>
      </w:r>
      <w:r w:rsidRPr="00811D19">
        <w:rPr>
          <w:rFonts w:ascii="Times New Roman" w:eastAsia="Calibri" w:hAnsi="Times New Roman" w:cs="Calibri"/>
          <w:sz w:val="24"/>
          <w:szCs w:val="24"/>
          <w:u w:color="000000"/>
        </w:rPr>
        <w:t>and</w:t>
      </w:r>
      <w:r w:rsidRPr="00811D19">
        <w:rPr>
          <w:rFonts w:ascii="Times New Roman" w:eastAsia="Calibri" w:hAnsi="Times New Roman" w:cs="Calibri"/>
          <w:spacing w:val="21"/>
          <w:sz w:val="24"/>
          <w:szCs w:val="24"/>
          <w:u w:color="000000"/>
        </w:rPr>
        <w:t xml:space="preserve"> </w:t>
      </w:r>
      <w:r w:rsidRPr="00811D19">
        <w:rPr>
          <w:rFonts w:ascii="Times New Roman" w:eastAsia="Calibri" w:hAnsi="Times New Roman" w:cs="Calibri"/>
          <w:sz w:val="24"/>
          <w:szCs w:val="24"/>
          <w:u w:color="000000"/>
        </w:rPr>
        <w:t>duly</w:t>
      </w:r>
      <w:r w:rsidRPr="00811D19">
        <w:rPr>
          <w:rFonts w:ascii="Times New Roman" w:eastAsia="Calibri" w:hAnsi="Times New Roman" w:cs="Calibri"/>
          <w:spacing w:val="22"/>
          <w:sz w:val="24"/>
          <w:szCs w:val="24"/>
          <w:u w:color="000000"/>
        </w:rPr>
        <w:t xml:space="preserve"> </w:t>
      </w:r>
      <w:r w:rsidRPr="00811D19">
        <w:rPr>
          <w:rFonts w:ascii="Times New Roman" w:eastAsia="Calibri" w:hAnsi="Times New Roman" w:cs="Calibri"/>
          <w:sz w:val="24"/>
          <w:szCs w:val="24"/>
          <w:u w:color="000000"/>
        </w:rPr>
        <w:t>authorized</w:t>
      </w:r>
      <w:r w:rsidRPr="00811D19">
        <w:rPr>
          <w:rFonts w:ascii="Times New Roman" w:eastAsia="Calibri" w:hAnsi="Times New Roman" w:cs="Calibri"/>
          <w:spacing w:val="28"/>
          <w:sz w:val="24"/>
          <w:szCs w:val="24"/>
          <w:u w:color="000000"/>
        </w:rPr>
        <w:t xml:space="preserve"> </w:t>
      </w:r>
      <w:r w:rsidRPr="00811D19">
        <w:rPr>
          <w:rFonts w:ascii="Times New Roman" w:eastAsia="Calibri" w:hAnsi="Times New Roman" w:cs="Calibri"/>
          <w:sz w:val="24"/>
          <w:szCs w:val="24"/>
          <w:u w:color="000000"/>
        </w:rPr>
        <w:t>officers</w:t>
      </w:r>
      <w:r w:rsidRPr="00811D19">
        <w:rPr>
          <w:rFonts w:ascii="Times New Roman" w:eastAsia="Calibri" w:hAnsi="Times New Roman" w:cs="Calibri"/>
          <w:spacing w:val="22"/>
          <w:sz w:val="24"/>
          <w:szCs w:val="24"/>
          <w:u w:color="000000"/>
        </w:rPr>
        <w:t xml:space="preserve"> </w:t>
      </w:r>
      <w:r w:rsidRPr="00811D19">
        <w:rPr>
          <w:rFonts w:ascii="Times New Roman" w:eastAsia="Calibri" w:hAnsi="Times New Roman" w:cs="Calibri"/>
          <w:sz w:val="24"/>
          <w:szCs w:val="24"/>
          <w:u w:color="000000"/>
        </w:rPr>
        <w:t>or</w:t>
      </w:r>
      <w:r w:rsidRPr="00811D19">
        <w:rPr>
          <w:rFonts w:ascii="Times New Roman" w:eastAsia="Calibri" w:hAnsi="Times New Roman" w:cs="Calibri"/>
          <w:spacing w:val="31"/>
          <w:sz w:val="24"/>
          <w:szCs w:val="24"/>
          <w:u w:color="000000"/>
        </w:rPr>
        <w:t xml:space="preserve"> </w:t>
      </w:r>
      <w:r w:rsidRPr="00811D19">
        <w:rPr>
          <w:rFonts w:ascii="Times New Roman" w:eastAsia="Calibri" w:hAnsi="Times New Roman" w:cs="Calibri"/>
          <w:sz w:val="24"/>
          <w:szCs w:val="24"/>
          <w:u w:color="000000"/>
        </w:rPr>
        <w:t>representatives</w:t>
      </w:r>
      <w:r w:rsidRPr="00811D19">
        <w:rPr>
          <w:rFonts w:ascii="Times New Roman" w:eastAsia="Calibri" w:hAnsi="Times New Roman" w:cs="Calibri"/>
          <w:spacing w:val="39"/>
          <w:sz w:val="24"/>
          <w:szCs w:val="24"/>
          <w:u w:color="000000"/>
        </w:rPr>
        <w:t xml:space="preserve"> </w:t>
      </w:r>
      <w:r w:rsidRPr="00811D19">
        <w:rPr>
          <w:rFonts w:ascii="Times New Roman" w:eastAsia="Calibri" w:hAnsi="Times New Roman" w:cs="Calibri"/>
          <w:sz w:val="24"/>
          <w:szCs w:val="24"/>
          <w:u w:color="000000"/>
        </w:rPr>
        <w:t>as</w:t>
      </w:r>
      <w:r w:rsidRPr="00811D19">
        <w:rPr>
          <w:rFonts w:ascii="Times New Roman" w:eastAsia="Calibri" w:hAnsi="Times New Roman" w:cs="Calibri"/>
          <w:spacing w:val="17"/>
          <w:sz w:val="24"/>
          <w:szCs w:val="24"/>
          <w:u w:color="000000"/>
        </w:rPr>
        <w:t xml:space="preserve"> </w:t>
      </w:r>
      <w:r w:rsidRPr="00811D19">
        <w:rPr>
          <w:rFonts w:ascii="Times New Roman" w:eastAsia="Calibri" w:hAnsi="Times New Roman" w:cs="Calibri"/>
          <w:sz w:val="24"/>
          <w:szCs w:val="24"/>
          <w:u w:color="000000"/>
        </w:rPr>
        <w:t>of</w:t>
      </w:r>
      <w:r w:rsidRPr="00811D19">
        <w:rPr>
          <w:rFonts w:ascii="Times New Roman" w:eastAsia="Calibri" w:hAnsi="Times New Roman" w:cs="Calibri"/>
          <w:spacing w:val="19"/>
          <w:sz w:val="24"/>
          <w:szCs w:val="24"/>
          <w:u w:color="000000"/>
        </w:rPr>
        <w:t xml:space="preserve"> </w:t>
      </w:r>
      <w:r w:rsidRPr="00811D19">
        <w:rPr>
          <w:rFonts w:ascii="Times New Roman" w:eastAsia="Calibri" w:hAnsi="Times New Roman" w:cs="Calibri"/>
          <w:sz w:val="24"/>
          <w:szCs w:val="24"/>
          <w:u w:color="000000"/>
        </w:rPr>
        <w:t>the</w:t>
      </w:r>
      <w:r w:rsidRPr="00811D19">
        <w:rPr>
          <w:rFonts w:ascii="Times New Roman" w:eastAsia="Calibri" w:hAnsi="Times New Roman" w:cs="Calibri"/>
          <w:spacing w:val="39"/>
          <w:sz w:val="24"/>
          <w:szCs w:val="24"/>
          <w:u w:color="000000"/>
        </w:rPr>
        <w:t xml:space="preserve"> </w:t>
      </w:r>
      <w:r w:rsidRPr="00811D19">
        <w:rPr>
          <w:rFonts w:ascii="Times New Roman" w:eastAsia="Calibri" w:hAnsi="Times New Roman" w:cs="Calibri"/>
          <w:sz w:val="24"/>
          <w:szCs w:val="24"/>
          <w:u w:color="000000"/>
        </w:rPr>
        <w:t>date</w:t>
      </w:r>
      <w:r w:rsidRPr="00811D19">
        <w:rPr>
          <w:rFonts w:ascii="Times New Roman" w:eastAsia="Calibri" w:hAnsi="Times New Roman" w:cs="Calibri"/>
          <w:spacing w:val="19"/>
          <w:sz w:val="24"/>
          <w:szCs w:val="24"/>
          <w:u w:color="000000"/>
        </w:rPr>
        <w:t xml:space="preserve"> </w:t>
      </w:r>
      <w:r w:rsidRPr="00811D19">
        <w:rPr>
          <w:rFonts w:ascii="Times New Roman" w:eastAsia="Calibri" w:hAnsi="Times New Roman" w:cs="Calibri"/>
          <w:sz w:val="24"/>
          <w:szCs w:val="24"/>
          <w:u w:color="000000"/>
        </w:rPr>
        <w:t>first</w:t>
      </w:r>
      <w:r w:rsidRPr="00811D19">
        <w:rPr>
          <w:rFonts w:ascii="Times New Roman" w:eastAsia="Calibri" w:hAnsi="Times New Roman" w:cs="Calibri"/>
          <w:spacing w:val="36"/>
          <w:sz w:val="24"/>
          <w:szCs w:val="24"/>
          <w:u w:color="000000"/>
        </w:rPr>
        <w:t xml:space="preserve"> </w:t>
      </w:r>
      <w:r w:rsidRPr="00811D19">
        <w:rPr>
          <w:rFonts w:ascii="Times New Roman" w:eastAsia="Calibri" w:hAnsi="Times New Roman" w:cs="Calibri"/>
          <w:sz w:val="24"/>
          <w:szCs w:val="24"/>
          <w:u w:color="000000"/>
        </w:rPr>
        <w:t>above</w:t>
      </w:r>
      <w:r w:rsidRPr="00811D19">
        <w:rPr>
          <w:rFonts w:ascii="Times New Roman" w:eastAsia="Calibri" w:hAnsi="Times New Roman" w:cs="Calibri"/>
          <w:spacing w:val="28"/>
          <w:sz w:val="24"/>
          <w:szCs w:val="24"/>
          <w:u w:color="000000"/>
        </w:rPr>
        <w:t xml:space="preserve"> </w:t>
      </w:r>
      <w:r w:rsidRPr="00811D19">
        <w:rPr>
          <w:rFonts w:ascii="Times New Roman" w:eastAsia="Calibri" w:hAnsi="Times New Roman" w:cs="Calibri"/>
          <w:sz w:val="24"/>
          <w:szCs w:val="24"/>
          <w:u w:color="000000"/>
        </w:rPr>
        <w:t>written.</w:t>
      </w:r>
    </w:p>
    <w:p w14:paraId="05D2B8B2" w14:textId="77777777" w:rsidR="00B15E10" w:rsidRPr="00811D19" w:rsidRDefault="00B15E10">
      <w:pPr>
        <w:pStyle w:val="BodyA"/>
        <w:widowControl w:val="0"/>
        <w:spacing w:after="0" w:line="200" w:lineRule="exact"/>
        <w:rPr>
          <w:rFonts w:ascii="Times New Roman" w:eastAsia="Calibri" w:hAnsi="Times New Roman" w:cs="Calibri"/>
          <w:sz w:val="24"/>
          <w:szCs w:val="24"/>
          <w:u w:color="000000"/>
        </w:rPr>
      </w:pPr>
    </w:p>
    <w:p w14:paraId="0004396B" w14:textId="77777777" w:rsidR="00B15E10" w:rsidRPr="00811D19" w:rsidRDefault="00B15E10">
      <w:pPr>
        <w:pStyle w:val="BodyA"/>
        <w:widowControl w:val="0"/>
        <w:spacing w:before="6" w:after="0" w:line="200" w:lineRule="exact"/>
        <w:rPr>
          <w:rFonts w:ascii="Times New Roman" w:eastAsia="Calibri" w:hAnsi="Times New Roman" w:cs="Calibri"/>
          <w:sz w:val="24"/>
          <w:szCs w:val="24"/>
          <w:u w:color="000000"/>
        </w:rPr>
      </w:pPr>
    </w:p>
    <w:p w14:paraId="3D1B6C8D" w14:textId="77777777" w:rsidR="00B15E10" w:rsidRPr="00811D19" w:rsidRDefault="002D50B8">
      <w:pPr>
        <w:pStyle w:val="BodyA"/>
        <w:widowControl w:val="0"/>
        <w:spacing w:after="0" w:line="200" w:lineRule="exact"/>
        <w:rPr>
          <w:rFonts w:ascii="Times New Roman" w:eastAsia="Calibri" w:hAnsi="Times New Roman" w:cs="Calibri"/>
          <w:sz w:val="24"/>
          <w:szCs w:val="24"/>
          <w:u w:color="000000"/>
        </w:rPr>
      </w:pPr>
      <w:r w:rsidRPr="00811D19">
        <w:rPr>
          <w:rFonts w:ascii="Times New Roman" w:eastAsia="Calibri" w:hAnsi="Times New Roman" w:cs="Calibri"/>
          <w:sz w:val="24"/>
          <w:szCs w:val="24"/>
          <w:u w:color="000000"/>
        </w:rPr>
        <w:t xml:space="preserve">________________________________________         </w:t>
      </w:r>
    </w:p>
    <w:p w14:paraId="60203D48" w14:textId="77777777" w:rsidR="00B15E10" w:rsidRPr="00811D19" w:rsidRDefault="00B15E10">
      <w:pPr>
        <w:pStyle w:val="BodyA"/>
        <w:widowControl w:val="0"/>
        <w:spacing w:after="0" w:line="200" w:lineRule="exact"/>
        <w:rPr>
          <w:rFonts w:ascii="Times New Roman" w:eastAsia="Calibri" w:hAnsi="Times New Roman" w:cs="Calibri"/>
          <w:sz w:val="24"/>
          <w:szCs w:val="24"/>
          <w:u w:color="000000"/>
        </w:rPr>
      </w:pPr>
    </w:p>
    <w:p w14:paraId="4FDBD59D" w14:textId="77777777" w:rsidR="00B15E10" w:rsidRPr="00811D19" w:rsidRDefault="00B15E10">
      <w:pPr>
        <w:pStyle w:val="BodyA"/>
        <w:widowControl w:val="0"/>
        <w:spacing w:after="0" w:line="200" w:lineRule="exact"/>
        <w:rPr>
          <w:rFonts w:ascii="Times New Roman" w:eastAsia="Calibri" w:hAnsi="Times New Roman" w:cs="Calibri"/>
          <w:sz w:val="24"/>
          <w:szCs w:val="24"/>
          <w:u w:color="000000"/>
        </w:rPr>
      </w:pPr>
    </w:p>
    <w:p w14:paraId="3F9EB570" w14:textId="77777777" w:rsidR="00B15E10" w:rsidRPr="00811D19" w:rsidRDefault="002D50B8">
      <w:pPr>
        <w:pStyle w:val="BodyA"/>
        <w:widowControl w:val="0"/>
        <w:spacing w:after="0" w:line="200" w:lineRule="exact"/>
        <w:rPr>
          <w:rFonts w:ascii="Times New Roman" w:eastAsia="Calibri" w:hAnsi="Times New Roman" w:cs="Calibri"/>
          <w:sz w:val="24"/>
          <w:szCs w:val="24"/>
          <w:u w:color="000000"/>
        </w:rPr>
      </w:pPr>
      <w:r w:rsidRPr="00811D19">
        <w:rPr>
          <w:rFonts w:ascii="Times New Roman" w:eastAsia="Calibri" w:hAnsi="Times New Roman" w:cs="Calibri"/>
          <w:sz w:val="24"/>
          <w:szCs w:val="24"/>
          <w:u w:color="000000"/>
        </w:rPr>
        <w:t>________________________________________</w:t>
      </w:r>
    </w:p>
    <w:p w14:paraId="46A35584" w14:textId="77777777" w:rsidR="00B15E10" w:rsidRPr="00811D19" w:rsidRDefault="002D50B8">
      <w:pPr>
        <w:pStyle w:val="BodyA"/>
        <w:widowControl w:val="0"/>
        <w:spacing w:after="0" w:line="200" w:lineRule="exact"/>
        <w:rPr>
          <w:rFonts w:ascii="Times New Roman" w:eastAsia="Calibri" w:hAnsi="Times New Roman" w:cs="Calibri"/>
          <w:sz w:val="24"/>
          <w:szCs w:val="24"/>
          <w:u w:color="000000"/>
        </w:rPr>
      </w:pP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p>
    <w:p w14:paraId="03147BE7" w14:textId="77777777" w:rsidR="00B15E10" w:rsidRPr="00811D19" w:rsidRDefault="002D50B8">
      <w:pPr>
        <w:pStyle w:val="BodyA"/>
        <w:widowControl w:val="0"/>
        <w:spacing w:after="0" w:line="200" w:lineRule="exact"/>
        <w:rPr>
          <w:rFonts w:ascii="Times New Roman" w:eastAsia="Calibri" w:hAnsi="Times New Roman" w:cs="Calibri"/>
          <w:sz w:val="24"/>
          <w:szCs w:val="24"/>
          <w:u w:color="000000"/>
        </w:rPr>
      </w:pPr>
      <w:r w:rsidRPr="00811D19">
        <w:rPr>
          <w:rFonts w:ascii="Times New Roman" w:eastAsia="Calibri" w:hAnsi="Times New Roman" w:cs="Calibri"/>
          <w:sz w:val="24"/>
          <w:szCs w:val="24"/>
          <w:u w:color="000000"/>
        </w:rPr>
        <w:t>For: Senscio Systems, Inc</w:t>
      </w:r>
      <w:r w:rsidRPr="00811D19">
        <w:rPr>
          <w:rFonts w:ascii="Times New Roman" w:eastAsia="Calibri" w:hAnsi="Times New Roman" w:cs="Calibri"/>
          <w:sz w:val="24"/>
          <w:szCs w:val="24"/>
          <w:u w:color="FF0000"/>
        </w:rPr>
        <w:t>.</w:t>
      </w:r>
      <w:r w:rsidRPr="00811D19">
        <w:rPr>
          <w:rFonts w:ascii="Times New Roman" w:eastAsia="Calibri" w:hAnsi="Times New Roman" w:cs="Calibri"/>
          <w:color w:val="FF0000"/>
          <w:sz w:val="24"/>
          <w:szCs w:val="24"/>
          <w:u w:color="FF0000"/>
        </w:rPr>
        <w:t xml:space="preserve"> </w:t>
      </w:r>
      <w:r w:rsidRPr="00811D19">
        <w:rPr>
          <w:rFonts w:ascii="Times New Roman" w:eastAsia="Calibri" w:hAnsi="Times New Roman" w:cs="Calibri"/>
          <w:color w:val="FF0000"/>
          <w:sz w:val="24"/>
          <w:szCs w:val="24"/>
          <w:u w:color="FF0000"/>
        </w:rPr>
        <w:tab/>
      </w:r>
      <w:r w:rsidRPr="00811D19">
        <w:rPr>
          <w:rFonts w:ascii="Times New Roman" w:eastAsia="Calibri" w:hAnsi="Times New Roman" w:cs="Calibri"/>
          <w:color w:val="FF0000"/>
          <w:sz w:val="24"/>
          <w:szCs w:val="24"/>
          <w:u w:color="FF0000"/>
        </w:rPr>
        <w:tab/>
        <w:t xml:space="preserve"> </w:t>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t xml:space="preserve"> </w:t>
      </w:r>
      <w:r w:rsidR="00F22A2F" w:rsidRPr="00811D19">
        <w:rPr>
          <w:rFonts w:ascii="Times New Roman" w:eastAsia="Calibri" w:hAnsi="Times New Roman" w:cs="Calibri"/>
          <w:sz w:val="24"/>
          <w:szCs w:val="24"/>
          <w:u w:color="000000"/>
        </w:rPr>
        <w:t xml:space="preserve">   </w:t>
      </w:r>
      <w:r w:rsidR="00F22A2F" w:rsidRPr="00811D19">
        <w:rPr>
          <w:rFonts w:ascii="Times New Roman" w:eastAsia="Calibri" w:hAnsi="Times New Roman" w:cs="Calibri"/>
          <w:sz w:val="24"/>
          <w:szCs w:val="24"/>
          <w:u w:color="000000"/>
        </w:rPr>
        <w:tab/>
        <w:t xml:space="preserve"> For: XXXXXXXX</w:t>
      </w:r>
      <w:r w:rsidRPr="00811D19">
        <w:rPr>
          <w:rFonts w:ascii="Times New Roman" w:eastAsia="Calibri" w:hAnsi="Times New Roman" w:cs="Calibri"/>
          <w:sz w:val="24"/>
          <w:szCs w:val="24"/>
          <w:u w:color="000000"/>
        </w:rPr>
        <w:t xml:space="preserve">. </w:t>
      </w:r>
    </w:p>
    <w:p w14:paraId="43E20351" w14:textId="77777777" w:rsidR="00B15E10" w:rsidRPr="00811D19" w:rsidRDefault="00B15E10">
      <w:pPr>
        <w:pStyle w:val="BodyA"/>
        <w:widowControl w:val="0"/>
        <w:spacing w:after="0" w:line="200" w:lineRule="exact"/>
        <w:rPr>
          <w:rFonts w:ascii="Times New Roman" w:eastAsia="Calibri" w:hAnsi="Times New Roman" w:cs="Calibri"/>
          <w:sz w:val="24"/>
          <w:szCs w:val="24"/>
          <w:u w:color="000000"/>
        </w:rPr>
      </w:pPr>
    </w:p>
    <w:p w14:paraId="50A60F52" w14:textId="77777777" w:rsidR="00B15E10" w:rsidRPr="00811D19" w:rsidRDefault="002D50B8">
      <w:pPr>
        <w:pStyle w:val="BodyA"/>
        <w:widowControl w:val="0"/>
        <w:spacing w:after="0" w:line="200" w:lineRule="exact"/>
        <w:rPr>
          <w:rFonts w:ascii="Times New Roman" w:eastAsia="Calibri" w:hAnsi="Times New Roman" w:cs="Calibri"/>
          <w:sz w:val="24"/>
          <w:szCs w:val="24"/>
          <w:u w:color="000000"/>
          <w:lang w:val="de-DE"/>
        </w:rPr>
      </w:pPr>
      <w:r w:rsidRPr="00811D19">
        <w:rPr>
          <w:rFonts w:ascii="Times New Roman" w:eastAsia="Calibri" w:hAnsi="Times New Roman" w:cs="Calibri"/>
          <w:sz w:val="24"/>
          <w:szCs w:val="24"/>
          <w:u w:color="000000"/>
        </w:rPr>
        <w:t>Name: Dr. Piali De</w:t>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t xml:space="preserve">    </w:t>
      </w:r>
      <w:r w:rsidRPr="00811D19">
        <w:rPr>
          <w:rFonts w:ascii="Times New Roman" w:eastAsia="Calibri" w:hAnsi="Times New Roman" w:cs="Calibri"/>
          <w:sz w:val="24"/>
          <w:szCs w:val="24"/>
          <w:u w:color="000000"/>
          <w:lang w:val="de-DE"/>
        </w:rPr>
        <w:tab/>
      </w:r>
      <w:r w:rsidRPr="00811D19">
        <w:rPr>
          <w:rFonts w:ascii="Times New Roman" w:eastAsia="Calibri" w:hAnsi="Times New Roman" w:cs="Calibri"/>
          <w:sz w:val="24"/>
          <w:szCs w:val="24"/>
          <w:u w:color="000000"/>
        </w:rPr>
        <w:t xml:space="preserve">Name:   _______________________ </w:t>
      </w:r>
    </w:p>
    <w:p w14:paraId="0DA6A5EB" w14:textId="77777777" w:rsidR="00B15E10" w:rsidRPr="00811D19" w:rsidRDefault="002D50B8">
      <w:pPr>
        <w:pStyle w:val="BodyA"/>
        <w:widowControl w:val="0"/>
        <w:spacing w:after="0" w:line="200" w:lineRule="exact"/>
        <w:rPr>
          <w:rFonts w:ascii="Times New Roman" w:eastAsia="Calibri" w:hAnsi="Times New Roman" w:cs="Calibri"/>
          <w:sz w:val="24"/>
          <w:szCs w:val="24"/>
          <w:u w:color="000000"/>
        </w:rPr>
      </w:pPr>
      <w:r w:rsidRPr="00811D19">
        <w:rPr>
          <w:rFonts w:ascii="Times New Roman" w:eastAsia="Calibri" w:hAnsi="Times New Roman" w:cs="Calibri"/>
          <w:sz w:val="24"/>
          <w:szCs w:val="24"/>
          <w:u w:color="000000"/>
          <w:lang w:val="de-DE"/>
        </w:rPr>
        <w:tab/>
      </w:r>
      <w:r w:rsidRPr="00811D19">
        <w:rPr>
          <w:rFonts w:ascii="Times New Roman" w:eastAsia="Calibri" w:hAnsi="Times New Roman" w:cs="Calibri"/>
          <w:sz w:val="24"/>
          <w:szCs w:val="24"/>
          <w:u w:color="000000"/>
          <w:lang w:val="de-DE"/>
        </w:rPr>
        <w:tab/>
      </w:r>
      <w:r w:rsidRPr="00811D19">
        <w:rPr>
          <w:rFonts w:ascii="Times New Roman" w:eastAsia="Calibri" w:hAnsi="Times New Roman" w:cs="Calibri"/>
          <w:sz w:val="24"/>
          <w:szCs w:val="24"/>
          <w:u w:color="000000"/>
          <w:lang w:val="de-DE"/>
        </w:rPr>
        <w:tab/>
      </w:r>
      <w:r w:rsidRPr="00811D19">
        <w:rPr>
          <w:rFonts w:ascii="Times New Roman" w:eastAsia="Calibri" w:hAnsi="Times New Roman" w:cs="Calibri"/>
          <w:sz w:val="24"/>
          <w:szCs w:val="24"/>
          <w:u w:color="000000"/>
          <w:lang w:val="de-DE"/>
        </w:rPr>
        <w:tab/>
      </w:r>
      <w:r w:rsidRPr="00811D19">
        <w:rPr>
          <w:rFonts w:ascii="Times New Roman" w:eastAsia="Calibri" w:hAnsi="Times New Roman" w:cs="Calibri"/>
          <w:sz w:val="24"/>
          <w:szCs w:val="24"/>
          <w:u w:color="000000"/>
          <w:lang w:val="de-DE"/>
        </w:rPr>
        <w:tab/>
      </w:r>
      <w:r w:rsidRPr="00811D19">
        <w:rPr>
          <w:rFonts w:ascii="Times New Roman" w:eastAsia="Calibri" w:hAnsi="Times New Roman" w:cs="Calibri"/>
          <w:sz w:val="24"/>
          <w:szCs w:val="24"/>
          <w:u w:color="000000"/>
          <w:lang w:val="de-DE"/>
        </w:rPr>
        <w:tab/>
      </w:r>
      <w:r w:rsidRPr="00811D19">
        <w:rPr>
          <w:rFonts w:ascii="Times New Roman" w:eastAsia="Calibri" w:hAnsi="Times New Roman" w:cs="Calibri"/>
          <w:sz w:val="24"/>
          <w:szCs w:val="24"/>
          <w:u w:color="000000"/>
          <w:lang w:val="de-DE"/>
        </w:rPr>
        <w:tab/>
      </w:r>
      <w:r w:rsidRPr="00811D19">
        <w:rPr>
          <w:rFonts w:ascii="Times New Roman" w:eastAsia="Calibri" w:hAnsi="Times New Roman" w:cs="Calibri"/>
          <w:sz w:val="24"/>
          <w:szCs w:val="24"/>
          <w:u w:color="000000"/>
          <w:lang w:val="de-DE"/>
        </w:rPr>
        <w:tab/>
      </w:r>
    </w:p>
    <w:p w14:paraId="4D37D5C7" w14:textId="77777777" w:rsidR="00B15E10" w:rsidRPr="00811D19" w:rsidRDefault="002D50B8">
      <w:pPr>
        <w:pStyle w:val="BodyA"/>
        <w:widowControl w:val="0"/>
        <w:spacing w:after="0" w:line="200" w:lineRule="exact"/>
        <w:rPr>
          <w:rFonts w:ascii="Times New Roman" w:eastAsia="Calibri" w:hAnsi="Times New Roman" w:cs="Calibri"/>
          <w:sz w:val="24"/>
          <w:szCs w:val="24"/>
          <w:u w:color="000000"/>
        </w:rPr>
      </w:pPr>
      <w:r w:rsidRPr="00811D19">
        <w:rPr>
          <w:rFonts w:ascii="Times New Roman" w:eastAsia="Calibri" w:hAnsi="Times New Roman" w:cs="Calibri"/>
          <w:sz w:val="24"/>
          <w:szCs w:val="24"/>
          <w:u w:color="000000"/>
        </w:rPr>
        <w:t>Title: CEO</w:t>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t xml:space="preserve">  </w:t>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t xml:space="preserve">     </w:t>
      </w:r>
      <w:r w:rsidRPr="00811D19">
        <w:rPr>
          <w:rFonts w:ascii="Times New Roman" w:eastAsia="Calibri" w:hAnsi="Times New Roman" w:cs="Calibri"/>
          <w:sz w:val="24"/>
          <w:szCs w:val="24"/>
          <w:u w:color="000000"/>
        </w:rPr>
        <w:tab/>
        <w:t xml:space="preserve">Title:     _______________________ </w:t>
      </w:r>
    </w:p>
    <w:p w14:paraId="72110FFA" w14:textId="77777777" w:rsidR="00B15E10" w:rsidRPr="00811D19" w:rsidRDefault="002D50B8">
      <w:pPr>
        <w:pStyle w:val="BodyA"/>
        <w:widowControl w:val="0"/>
        <w:spacing w:after="0" w:line="200" w:lineRule="exact"/>
        <w:rPr>
          <w:rFonts w:ascii="Times New Roman" w:eastAsia="Calibri" w:hAnsi="Times New Roman" w:cs="Calibri"/>
          <w:sz w:val="24"/>
          <w:szCs w:val="24"/>
          <w:u w:color="000000"/>
        </w:rPr>
      </w:pP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p>
    <w:p w14:paraId="139EDE1D" w14:textId="77777777" w:rsidR="00B15E10" w:rsidRPr="00811D19" w:rsidRDefault="00B15E10">
      <w:pPr>
        <w:pStyle w:val="BodyA"/>
        <w:widowControl w:val="0"/>
        <w:spacing w:after="0" w:line="200" w:lineRule="exact"/>
        <w:rPr>
          <w:rFonts w:ascii="Times New Roman" w:eastAsia="Calibri" w:hAnsi="Times New Roman" w:cs="Calibri"/>
          <w:sz w:val="24"/>
          <w:szCs w:val="24"/>
          <w:u w:color="000000"/>
        </w:rPr>
      </w:pPr>
    </w:p>
    <w:p w14:paraId="50BBAE6A" w14:textId="77777777" w:rsidR="00B15E10" w:rsidRPr="00811D19" w:rsidRDefault="00B15E10">
      <w:pPr>
        <w:pStyle w:val="Body"/>
        <w:rPr>
          <w:rFonts w:ascii="Times New Roman" w:eastAsia="Times New Roman" w:hAnsi="Times New Roman" w:cs="Times New Roman"/>
          <w:color w:val="FF0000"/>
          <w:sz w:val="24"/>
          <w:szCs w:val="24"/>
          <w:u w:color="FF0000"/>
        </w:rPr>
      </w:pPr>
    </w:p>
    <w:p w14:paraId="4B1EF4F8" w14:textId="77777777" w:rsidR="00B15E10" w:rsidRPr="00811D19" w:rsidRDefault="002D50B8">
      <w:pPr>
        <w:pStyle w:val="BodyText"/>
        <w:rPr>
          <w:rFonts w:ascii="Times New Roman" w:eastAsia="Times New Roman" w:hAnsi="Times New Roman" w:cs="Times New Roman"/>
          <w:sz w:val="24"/>
          <w:szCs w:val="24"/>
        </w:rPr>
      </w:pPr>
      <w:r w:rsidRPr="00811D19">
        <w:rPr>
          <w:rFonts w:ascii="Times New Roman" w:hAnsi="Times New Roman"/>
          <w:sz w:val="24"/>
          <w:szCs w:val="24"/>
        </w:rPr>
        <w:t>Attachments:</w:t>
      </w:r>
    </w:p>
    <w:p w14:paraId="7DA8AD79" w14:textId="77777777" w:rsidR="00B15E10" w:rsidRPr="00811D19" w:rsidRDefault="002D50B8">
      <w:pPr>
        <w:pStyle w:val="BodyText"/>
        <w:rPr>
          <w:rFonts w:ascii="Times New Roman" w:eastAsia="Times New Roman" w:hAnsi="Times New Roman" w:cs="Times New Roman"/>
          <w:sz w:val="24"/>
          <w:szCs w:val="24"/>
        </w:rPr>
      </w:pPr>
      <w:r w:rsidRPr="00811D19">
        <w:rPr>
          <w:rFonts w:ascii="Times New Roman" w:hAnsi="Times New Roman"/>
          <w:sz w:val="24"/>
          <w:szCs w:val="24"/>
        </w:rPr>
        <w:t xml:space="preserve">Appendix A: </w:t>
      </w:r>
      <w:r w:rsidRPr="00811D19">
        <w:rPr>
          <w:rFonts w:ascii="Times New Roman" w:hAnsi="Times New Roman"/>
          <w:sz w:val="24"/>
          <w:szCs w:val="24"/>
        </w:rPr>
        <w:tab/>
        <w:t>Support Services Agreement</w:t>
      </w:r>
    </w:p>
    <w:p w14:paraId="4B1403ED" w14:textId="59094FDD" w:rsidR="00B15E10" w:rsidRPr="00811D19" w:rsidRDefault="002D50B8">
      <w:pPr>
        <w:pStyle w:val="BodyText"/>
        <w:rPr>
          <w:rFonts w:ascii="Times New Roman" w:eastAsia="Times New Roman" w:hAnsi="Times New Roman" w:cs="Times New Roman"/>
          <w:sz w:val="24"/>
          <w:szCs w:val="24"/>
        </w:rPr>
      </w:pPr>
      <w:r w:rsidRPr="00811D19">
        <w:rPr>
          <w:rFonts w:ascii="Times New Roman" w:hAnsi="Times New Roman"/>
          <w:sz w:val="24"/>
          <w:szCs w:val="24"/>
        </w:rPr>
        <w:t xml:space="preserve">Appendix B: </w:t>
      </w:r>
      <w:r w:rsidRPr="00811D19">
        <w:rPr>
          <w:rFonts w:ascii="Times New Roman" w:hAnsi="Times New Roman"/>
          <w:sz w:val="24"/>
          <w:szCs w:val="24"/>
        </w:rPr>
        <w:tab/>
        <w:t>Data Security of Pr</w:t>
      </w:r>
      <w:r w:rsidR="00261CCE">
        <w:rPr>
          <w:rFonts w:ascii="Times New Roman" w:hAnsi="Times New Roman"/>
          <w:sz w:val="24"/>
          <w:szCs w:val="24"/>
        </w:rPr>
        <w:t xml:space="preserve">otected Health Information </w:t>
      </w:r>
    </w:p>
    <w:p w14:paraId="59E7766F" w14:textId="77777777" w:rsidR="00B15E10" w:rsidRPr="00811D19" w:rsidRDefault="002D50B8">
      <w:pPr>
        <w:pStyle w:val="BodyText"/>
        <w:rPr>
          <w:rFonts w:ascii="Times New Roman" w:eastAsia="Times New Roman" w:hAnsi="Times New Roman" w:cs="Times New Roman"/>
          <w:sz w:val="24"/>
          <w:szCs w:val="24"/>
        </w:rPr>
      </w:pPr>
      <w:r w:rsidRPr="00811D19">
        <w:rPr>
          <w:rFonts w:ascii="Times New Roman" w:hAnsi="Times New Roman"/>
          <w:sz w:val="24"/>
          <w:szCs w:val="24"/>
        </w:rPr>
        <w:t>Appendix C:</w:t>
      </w:r>
      <w:r w:rsidRPr="00811D19">
        <w:rPr>
          <w:rFonts w:ascii="Times New Roman" w:hAnsi="Times New Roman"/>
          <w:sz w:val="24"/>
          <w:szCs w:val="24"/>
        </w:rPr>
        <w:tab/>
        <w:t>Ibis Hardware/Software Specifications=</w:t>
      </w:r>
    </w:p>
    <w:p w14:paraId="1FB76A46" w14:textId="77777777" w:rsidR="00B15E10" w:rsidRPr="00811D19" w:rsidRDefault="002D50B8">
      <w:pPr>
        <w:pStyle w:val="BodyText"/>
        <w:rPr>
          <w:rFonts w:ascii="Times New Roman" w:eastAsia="Times New Roman" w:hAnsi="Times New Roman" w:cs="Times New Roman"/>
          <w:sz w:val="24"/>
          <w:szCs w:val="24"/>
        </w:rPr>
      </w:pPr>
      <w:r w:rsidRPr="00811D19">
        <w:rPr>
          <w:rFonts w:ascii="Times New Roman" w:hAnsi="Times New Roman"/>
          <w:sz w:val="24"/>
          <w:szCs w:val="24"/>
        </w:rPr>
        <w:t xml:space="preserve">Appendix D: </w:t>
      </w:r>
      <w:r w:rsidRPr="00811D19">
        <w:rPr>
          <w:rFonts w:ascii="Times New Roman" w:hAnsi="Times New Roman"/>
          <w:sz w:val="24"/>
          <w:szCs w:val="24"/>
        </w:rPr>
        <w:tab/>
        <w:t>Patient Authorization Forms</w:t>
      </w:r>
    </w:p>
    <w:p w14:paraId="5A74D320" w14:textId="77777777" w:rsidR="00B15E10" w:rsidRPr="00811D19" w:rsidRDefault="002D50B8">
      <w:pPr>
        <w:pStyle w:val="BodyText"/>
        <w:rPr>
          <w:rFonts w:ascii="Times New Roman" w:eastAsia="Times New Roman" w:hAnsi="Times New Roman" w:cs="Times New Roman"/>
          <w:sz w:val="24"/>
          <w:szCs w:val="24"/>
        </w:rPr>
      </w:pPr>
      <w:r w:rsidRPr="00811D19">
        <w:rPr>
          <w:rFonts w:ascii="Times New Roman" w:hAnsi="Times New Roman"/>
          <w:sz w:val="24"/>
          <w:szCs w:val="24"/>
        </w:rPr>
        <w:lastRenderedPageBreak/>
        <w:t xml:space="preserve">Appendix E: </w:t>
      </w:r>
      <w:r w:rsidRPr="00811D19">
        <w:rPr>
          <w:rFonts w:ascii="Times New Roman" w:hAnsi="Times New Roman"/>
          <w:sz w:val="24"/>
          <w:szCs w:val="24"/>
        </w:rPr>
        <w:tab/>
        <w:t>Business Associate Agreement</w:t>
      </w:r>
    </w:p>
    <w:p w14:paraId="4ED44858" w14:textId="77777777" w:rsidR="00B15E10" w:rsidRPr="00811D19" w:rsidRDefault="002D50B8">
      <w:pPr>
        <w:pStyle w:val="BodyText"/>
        <w:rPr>
          <w:rFonts w:ascii="Times New Roman" w:eastAsia="Times New Roman" w:hAnsi="Times New Roman" w:cs="Times New Roman"/>
          <w:sz w:val="24"/>
          <w:szCs w:val="24"/>
        </w:rPr>
      </w:pPr>
      <w:r w:rsidRPr="00811D19">
        <w:rPr>
          <w:rFonts w:ascii="Times New Roman" w:hAnsi="Times New Roman"/>
          <w:sz w:val="24"/>
          <w:szCs w:val="24"/>
        </w:rPr>
        <w:t>Exhibit A:</w:t>
      </w:r>
      <w:r w:rsidRPr="00811D19">
        <w:rPr>
          <w:rFonts w:ascii="Times New Roman" w:hAnsi="Times New Roman"/>
          <w:sz w:val="24"/>
          <w:szCs w:val="24"/>
        </w:rPr>
        <w:tab/>
        <w:t xml:space="preserve">Ibis Software License </w:t>
      </w:r>
    </w:p>
    <w:p w14:paraId="40E82A04" w14:textId="77777777" w:rsidR="00B15E10" w:rsidRPr="00811D19" w:rsidRDefault="002D50B8">
      <w:pPr>
        <w:pStyle w:val="BodyText"/>
        <w:rPr>
          <w:rFonts w:ascii="Times New Roman" w:eastAsia="Times New Roman" w:hAnsi="Times New Roman" w:cs="Times New Roman"/>
          <w:sz w:val="24"/>
          <w:szCs w:val="24"/>
        </w:rPr>
      </w:pPr>
      <w:r w:rsidRPr="00811D19">
        <w:rPr>
          <w:rFonts w:ascii="Times New Roman" w:hAnsi="Times New Roman"/>
          <w:sz w:val="24"/>
          <w:szCs w:val="24"/>
        </w:rPr>
        <w:t>Exhibit B:</w:t>
      </w:r>
      <w:r w:rsidRPr="00811D19">
        <w:rPr>
          <w:rFonts w:ascii="Times New Roman" w:hAnsi="Times New Roman"/>
          <w:sz w:val="24"/>
          <w:szCs w:val="24"/>
        </w:rPr>
        <w:tab/>
        <w:t>Product Enhancement and Development Schedule</w:t>
      </w:r>
    </w:p>
    <w:p w14:paraId="25A0B153" w14:textId="77777777" w:rsidR="006A26E4" w:rsidRPr="00811D19" w:rsidRDefault="002D50B8">
      <w:pPr>
        <w:pStyle w:val="BodyText"/>
        <w:rPr>
          <w:rFonts w:ascii="Times New Roman" w:hAnsi="Times New Roman"/>
          <w:sz w:val="24"/>
          <w:szCs w:val="24"/>
        </w:rPr>
      </w:pPr>
      <w:r w:rsidRPr="00811D19">
        <w:rPr>
          <w:rFonts w:ascii="Times New Roman" w:hAnsi="Times New Roman"/>
          <w:sz w:val="24"/>
          <w:szCs w:val="24"/>
        </w:rPr>
        <w:t>Exhibit C:</w:t>
      </w:r>
      <w:r w:rsidRPr="00811D19">
        <w:rPr>
          <w:rFonts w:ascii="Times New Roman" w:hAnsi="Times New Roman"/>
          <w:sz w:val="24"/>
          <w:szCs w:val="24"/>
        </w:rPr>
        <w:tab/>
        <w:t>Product Delivery Schedule</w:t>
      </w:r>
    </w:p>
    <w:p w14:paraId="20BF76C6" w14:textId="77777777" w:rsidR="00B15E10" w:rsidRPr="00811D19" w:rsidRDefault="006A26E4">
      <w:pPr>
        <w:pStyle w:val="BodyText"/>
        <w:rPr>
          <w:rFonts w:ascii="Times New Roman" w:eastAsia="Times New Roman" w:hAnsi="Times New Roman" w:cs="Times New Roman"/>
          <w:sz w:val="24"/>
          <w:szCs w:val="24"/>
        </w:rPr>
      </w:pPr>
      <w:r w:rsidRPr="00811D19">
        <w:rPr>
          <w:rFonts w:ascii="Times New Roman" w:hAnsi="Times New Roman"/>
          <w:sz w:val="24"/>
          <w:szCs w:val="24"/>
        </w:rPr>
        <w:t>Exhibit D:</w:t>
      </w:r>
      <w:r w:rsidRPr="00811D19">
        <w:rPr>
          <w:rFonts w:ascii="Times New Roman" w:hAnsi="Times New Roman"/>
          <w:sz w:val="24"/>
          <w:szCs w:val="24"/>
        </w:rPr>
        <w:tab/>
        <w:t>Pricing and Payment Schedule</w:t>
      </w:r>
    </w:p>
    <w:p w14:paraId="6C3C578E" w14:textId="77777777" w:rsidR="0032079C" w:rsidRPr="00811D19" w:rsidRDefault="002D50B8" w:rsidP="0032079C">
      <w:pPr>
        <w:pStyle w:val="Heading4"/>
        <w:rPr>
          <w:b/>
          <w:sz w:val="24"/>
          <w:szCs w:val="24"/>
        </w:rPr>
      </w:pPr>
      <w:r w:rsidRPr="00811D19">
        <w:rPr>
          <w:b/>
          <w:sz w:val="24"/>
          <w:szCs w:val="24"/>
        </w:rPr>
        <w:br/>
      </w:r>
      <w:r w:rsidRPr="00811D19">
        <w:rPr>
          <w:b/>
          <w:sz w:val="24"/>
          <w:szCs w:val="24"/>
        </w:rPr>
        <w:br w:type="page"/>
      </w:r>
      <w:proofErr w:type="spellStart"/>
      <w:r w:rsidR="0032079C" w:rsidRPr="00811D19">
        <w:rPr>
          <w:b/>
          <w:sz w:val="24"/>
          <w:szCs w:val="24"/>
          <w:lang w:val="fr-FR"/>
        </w:rPr>
        <w:lastRenderedPageBreak/>
        <w:t>Appendix</w:t>
      </w:r>
      <w:proofErr w:type="spellEnd"/>
      <w:r w:rsidR="0032079C" w:rsidRPr="00811D19">
        <w:rPr>
          <w:b/>
          <w:sz w:val="24"/>
          <w:szCs w:val="24"/>
          <w:lang w:val="fr-FR"/>
        </w:rPr>
        <w:t xml:space="preserve"> A</w:t>
      </w:r>
    </w:p>
    <w:p w14:paraId="61F7C351" w14:textId="77777777" w:rsidR="0032079C" w:rsidRPr="00811D19" w:rsidRDefault="0032079C" w:rsidP="0032079C">
      <w:pPr>
        <w:pStyle w:val="Heading4"/>
        <w:rPr>
          <w:sz w:val="24"/>
          <w:szCs w:val="24"/>
        </w:rPr>
      </w:pPr>
    </w:p>
    <w:p w14:paraId="790CE771" w14:textId="02ABB9D1" w:rsidR="0032079C" w:rsidRPr="00811D19" w:rsidRDefault="00703776" w:rsidP="0032079C">
      <w:pPr>
        <w:pStyle w:val="Heading4"/>
        <w:rPr>
          <w:rFonts w:eastAsia="Calibri" w:cs="Calibri"/>
          <w:sz w:val="24"/>
          <w:szCs w:val="24"/>
          <w:u w:val="single"/>
        </w:rPr>
      </w:pPr>
      <w:ins w:id="18" w:author="Paul Floyd" w:date="2015-07-25T17:21:00Z">
        <w:r>
          <w:rPr>
            <w:sz w:val="24"/>
            <w:szCs w:val="24"/>
            <w:u w:val="single" w:color="131313"/>
          </w:rPr>
          <w:t xml:space="preserve">Technical </w:t>
        </w:r>
      </w:ins>
      <w:r w:rsidR="0032079C" w:rsidRPr="00811D19">
        <w:rPr>
          <w:sz w:val="24"/>
          <w:szCs w:val="24"/>
          <w:u w:val="single" w:color="131313"/>
        </w:rPr>
        <w:t>Support Services</w:t>
      </w:r>
    </w:p>
    <w:p w14:paraId="7F17E544" w14:textId="77777777" w:rsidR="0032079C" w:rsidRPr="00811D19" w:rsidRDefault="0032079C" w:rsidP="0032079C">
      <w:pPr>
        <w:pStyle w:val="Body"/>
        <w:widowControl w:val="0"/>
        <w:spacing w:before="55"/>
        <w:ind w:left="252"/>
        <w:rPr>
          <w:rFonts w:ascii="Times New Roman" w:eastAsia="Calibri" w:hAnsi="Times New Roman" w:cs="Calibri"/>
          <w:sz w:val="24"/>
          <w:szCs w:val="24"/>
          <w:u w:color="000000"/>
        </w:rPr>
      </w:pPr>
      <w:r w:rsidRPr="00811D19">
        <w:rPr>
          <w:rFonts w:ascii="Times New Roman" w:hAnsi="Times New Roman"/>
          <w:i/>
          <w:iCs/>
          <w:sz w:val="24"/>
          <w:szCs w:val="24"/>
          <w:u w:color="000000"/>
        </w:rPr>
        <w:t xml:space="preserve">Service </w:t>
      </w:r>
      <w:r w:rsidRPr="00811D19">
        <w:rPr>
          <w:rFonts w:ascii="Times New Roman" w:hAnsi="Times New Roman"/>
          <w:i/>
          <w:iCs/>
          <w:sz w:val="24"/>
          <w:szCs w:val="24"/>
          <w:u w:color="000000"/>
          <w:lang w:val="de-DE"/>
        </w:rPr>
        <w:t>Standards</w:t>
      </w:r>
      <w:r w:rsidRPr="00811D19">
        <w:rPr>
          <w:rFonts w:ascii="Times New Roman" w:hAnsi="Times New Roman"/>
          <w:sz w:val="24"/>
          <w:szCs w:val="24"/>
          <w:u w:color="000000"/>
        </w:rPr>
        <w:t>:</w:t>
      </w:r>
    </w:p>
    <w:p w14:paraId="4E046A37" w14:textId="77777777" w:rsidR="001C5A96" w:rsidRDefault="0032079C" w:rsidP="0032079C">
      <w:pPr>
        <w:pStyle w:val="BodyText"/>
        <w:tabs>
          <w:tab w:val="left" w:pos="7898"/>
        </w:tabs>
        <w:ind w:left="259" w:right="313" w:firstLine="7"/>
        <w:rPr>
          <w:ins w:id="19" w:author="Paul Floyd" w:date="2015-07-25T17:27:00Z"/>
          <w:rFonts w:ascii="Times New Roman" w:hAnsi="Times New Roman"/>
          <w:sz w:val="24"/>
          <w:szCs w:val="24"/>
        </w:rPr>
      </w:pPr>
      <w:r w:rsidRPr="00811D19">
        <w:rPr>
          <w:rFonts w:ascii="Times New Roman" w:hAnsi="Times New Roman"/>
          <w:sz w:val="24"/>
          <w:szCs w:val="24"/>
        </w:rPr>
        <w:t xml:space="preserve">Licensor provides </w:t>
      </w:r>
      <w:proofErr w:type="spellStart"/>
      <w:ins w:id="20" w:author="Paul Floyd" w:date="2015-07-25T17:21:00Z">
        <w:r w:rsidR="00703776">
          <w:rPr>
            <w:rFonts w:ascii="Times New Roman" w:hAnsi="Times New Roman"/>
            <w:sz w:val="24"/>
            <w:szCs w:val="24"/>
          </w:rPr>
          <w:t>Technical</w:t>
        </w:r>
      </w:ins>
      <w:del w:id="21" w:author="Paul Floyd" w:date="2015-07-25T17:21:00Z">
        <w:r w:rsidRPr="00811D19" w:rsidDel="00703776">
          <w:rPr>
            <w:rFonts w:ascii="Times New Roman" w:hAnsi="Times New Roman"/>
            <w:sz w:val="24"/>
            <w:szCs w:val="24"/>
          </w:rPr>
          <w:delText xml:space="preserve">the </w:delText>
        </w:r>
      </w:del>
      <w:r w:rsidRPr="00811D19">
        <w:rPr>
          <w:rFonts w:ascii="Times New Roman" w:hAnsi="Times New Roman"/>
          <w:sz w:val="24"/>
          <w:szCs w:val="24"/>
        </w:rPr>
        <w:t>Support</w:t>
      </w:r>
      <w:proofErr w:type="spellEnd"/>
      <w:r w:rsidRPr="00811D19">
        <w:rPr>
          <w:rFonts w:ascii="Times New Roman" w:hAnsi="Times New Roman"/>
          <w:sz w:val="24"/>
          <w:szCs w:val="24"/>
        </w:rPr>
        <w:t xml:space="preserve"> Services Monday through Friday from 8am ET to 8pm ET directly to Licensee through the Licensee Contact.  Licensor support personnel are available by telephone to receive support requests. The toll free telephone number is</w:t>
      </w:r>
      <w:r w:rsidR="00261CCE">
        <w:rPr>
          <w:rFonts w:ascii="Times New Roman" w:hAnsi="Times New Roman"/>
          <w:sz w:val="24"/>
          <w:szCs w:val="24"/>
        </w:rPr>
        <w:t xml:space="preserve"> 1-888-679-5286</w:t>
      </w:r>
      <w:r w:rsidRPr="00811D19">
        <w:rPr>
          <w:rFonts w:ascii="Times New Roman" w:hAnsi="Times New Roman"/>
          <w:sz w:val="24"/>
          <w:szCs w:val="24"/>
        </w:rPr>
        <w:t xml:space="preserve">.  </w:t>
      </w:r>
    </w:p>
    <w:p w14:paraId="52C34E6C" w14:textId="623A24E2" w:rsidR="0032079C" w:rsidRPr="00811D19" w:rsidRDefault="00703776" w:rsidP="0032079C">
      <w:pPr>
        <w:pStyle w:val="BodyText"/>
        <w:tabs>
          <w:tab w:val="left" w:pos="7898"/>
        </w:tabs>
        <w:ind w:left="259" w:right="313" w:firstLine="7"/>
        <w:rPr>
          <w:rFonts w:ascii="Times New Roman" w:hAnsi="Times New Roman"/>
          <w:sz w:val="24"/>
          <w:szCs w:val="24"/>
        </w:rPr>
      </w:pPr>
      <w:ins w:id="22" w:author="Paul Floyd" w:date="2015-07-25T17:23:00Z">
        <w:r>
          <w:rPr>
            <w:rFonts w:ascii="Times New Roman" w:hAnsi="Times New Roman"/>
            <w:sz w:val="24"/>
            <w:szCs w:val="24"/>
          </w:rPr>
          <w:t xml:space="preserve">From 8pm ET to </w:t>
        </w:r>
      </w:ins>
      <w:ins w:id="23" w:author="Paul Floyd" w:date="2015-07-25T17:24:00Z">
        <w:r>
          <w:rPr>
            <w:rFonts w:ascii="Times New Roman" w:hAnsi="Times New Roman"/>
            <w:sz w:val="24"/>
            <w:szCs w:val="24"/>
          </w:rPr>
          <w:t>8am ET</w:t>
        </w:r>
      </w:ins>
      <w:ins w:id="24" w:author="Paul Floyd" w:date="2015-07-25T17:25:00Z">
        <w:r w:rsidR="001C5A96">
          <w:rPr>
            <w:rFonts w:ascii="Times New Roman" w:hAnsi="Times New Roman"/>
            <w:sz w:val="24"/>
            <w:szCs w:val="24"/>
          </w:rPr>
          <w:t xml:space="preserve"> and for weekends and holidays</w:t>
        </w:r>
      </w:ins>
      <w:ins w:id="25" w:author="Paul Floyd" w:date="2015-07-25T17:24:00Z">
        <w:r>
          <w:rPr>
            <w:rFonts w:ascii="Times New Roman" w:hAnsi="Times New Roman"/>
            <w:sz w:val="24"/>
            <w:szCs w:val="24"/>
          </w:rPr>
          <w:t xml:space="preserve">, </w:t>
        </w:r>
      </w:ins>
      <w:ins w:id="26" w:author="Paul Floyd" w:date="2015-07-25T17:26:00Z">
        <w:r w:rsidR="001C5A96">
          <w:rPr>
            <w:rFonts w:ascii="Times New Roman" w:hAnsi="Times New Roman"/>
            <w:sz w:val="24"/>
            <w:szCs w:val="24"/>
          </w:rPr>
          <w:t>a voice message can be left stating the issue and contact information.</w:t>
        </w:r>
      </w:ins>
      <w:ins w:id="27" w:author="Paul Floyd" w:date="2015-07-25T17:24:00Z">
        <w:r>
          <w:rPr>
            <w:rFonts w:ascii="Times New Roman" w:hAnsi="Times New Roman"/>
            <w:sz w:val="24"/>
            <w:szCs w:val="24"/>
          </w:rPr>
          <w:t xml:space="preserve"> </w:t>
        </w:r>
      </w:ins>
      <w:r w:rsidR="0032079C" w:rsidRPr="00811D19">
        <w:rPr>
          <w:rFonts w:ascii="Times New Roman" w:hAnsi="Times New Roman"/>
          <w:sz w:val="24"/>
          <w:szCs w:val="24"/>
        </w:rPr>
        <w:t>In addition, as a backup way to contact Licensor support personnel, the email addres</w:t>
      </w:r>
      <w:r w:rsidR="00261CCE">
        <w:rPr>
          <w:rFonts w:ascii="Times New Roman" w:hAnsi="Times New Roman"/>
          <w:sz w:val="24"/>
          <w:szCs w:val="24"/>
        </w:rPr>
        <w:t xml:space="preserve">s for support is </w:t>
      </w:r>
      <w:ins w:id="28" w:author="Paul Floyd" w:date="2015-07-25T17:27:00Z">
        <w:r w:rsidR="001C5A96">
          <w:rPr>
            <w:rFonts w:ascii="Times New Roman" w:hAnsi="Times New Roman"/>
            <w:sz w:val="24"/>
            <w:szCs w:val="24"/>
          </w:rPr>
          <w:fldChar w:fldCharType="begin"/>
        </w:r>
        <w:r w:rsidR="001C5A96">
          <w:rPr>
            <w:rFonts w:ascii="Times New Roman" w:hAnsi="Times New Roman"/>
            <w:sz w:val="24"/>
            <w:szCs w:val="24"/>
          </w:rPr>
          <w:instrText xml:space="preserve"> HYPERLINK "mailto:</w:instrText>
        </w:r>
      </w:ins>
      <w:r w:rsidR="001C5A96">
        <w:rPr>
          <w:rFonts w:ascii="Times New Roman" w:hAnsi="Times New Roman"/>
          <w:sz w:val="24"/>
          <w:szCs w:val="24"/>
        </w:rPr>
        <w:instrText>ibissupport@sensciosystems.com</w:instrText>
      </w:r>
      <w:ins w:id="29" w:author="Paul Floyd" w:date="2015-07-25T17:27:00Z">
        <w:r w:rsidR="001C5A96">
          <w:rPr>
            <w:rFonts w:ascii="Times New Roman" w:hAnsi="Times New Roman"/>
            <w:sz w:val="24"/>
            <w:szCs w:val="24"/>
          </w:rPr>
          <w:instrText xml:space="preserve">" </w:instrText>
        </w:r>
        <w:r w:rsidR="001C5A96">
          <w:rPr>
            <w:rFonts w:ascii="Times New Roman" w:hAnsi="Times New Roman"/>
            <w:sz w:val="24"/>
            <w:szCs w:val="24"/>
          </w:rPr>
          <w:fldChar w:fldCharType="separate"/>
        </w:r>
      </w:ins>
      <w:r w:rsidR="001C5A96" w:rsidRPr="006533D2">
        <w:rPr>
          <w:rStyle w:val="Hyperlink"/>
          <w:rFonts w:ascii="Times New Roman" w:hAnsi="Times New Roman"/>
          <w:sz w:val="24"/>
          <w:szCs w:val="24"/>
        </w:rPr>
        <w:t>ibissupport@sensciosystems.com</w:t>
      </w:r>
      <w:ins w:id="30" w:author="Paul Floyd" w:date="2015-07-25T17:27:00Z">
        <w:r w:rsidR="001C5A96">
          <w:rPr>
            <w:rFonts w:ascii="Times New Roman" w:hAnsi="Times New Roman"/>
            <w:sz w:val="24"/>
            <w:szCs w:val="24"/>
          </w:rPr>
          <w:fldChar w:fldCharType="end"/>
        </w:r>
      </w:ins>
      <w:r w:rsidR="0032079C" w:rsidRPr="00811D19">
        <w:rPr>
          <w:rFonts w:ascii="Times New Roman" w:hAnsi="Times New Roman"/>
          <w:sz w:val="24"/>
          <w:szCs w:val="24"/>
        </w:rPr>
        <w:t>.</w:t>
      </w:r>
      <w:ins w:id="31" w:author="Paul Floyd" w:date="2015-07-25T17:27:00Z">
        <w:r w:rsidR="001C5A96">
          <w:rPr>
            <w:rFonts w:ascii="Times New Roman" w:hAnsi="Times New Roman"/>
            <w:sz w:val="24"/>
            <w:szCs w:val="24"/>
          </w:rPr>
          <w:t xml:space="preserve">  Licensor will respond to these messages and emails during the </w:t>
        </w:r>
      </w:ins>
      <w:ins w:id="32" w:author="Paul Floyd" w:date="2015-07-25T17:28:00Z">
        <w:r w:rsidR="001C5A96">
          <w:rPr>
            <w:rFonts w:ascii="Times New Roman" w:hAnsi="Times New Roman"/>
            <w:sz w:val="24"/>
            <w:szCs w:val="24"/>
          </w:rPr>
          <w:t>standard service support hours.</w:t>
        </w:r>
      </w:ins>
    </w:p>
    <w:p w14:paraId="29A474A8" w14:textId="77777777" w:rsidR="0032079C" w:rsidRPr="00811D19" w:rsidRDefault="0032079C" w:rsidP="0032079C">
      <w:pPr>
        <w:pStyle w:val="Body"/>
        <w:widowControl w:val="0"/>
        <w:spacing w:before="8" w:line="130" w:lineRule="exact"/>
        <w:rPr>
          <w:rFonts w:ascii="Times New Roman" w:eastAsia="Calibri" w:hAnsi="Times New Roman" w:cs="Calibri"/>
          <w:sz w:val="24"/>
          <w:szCs w:val="24"/>
          <w:u w:color="000000"/>
        </w:rPr>
      </w:pPr>
    </w:p>
    <w:p w14:paraId="251C0855" w14:textId="77777777" w:rsidR="0032079C" w:rsidRPr="00811D19" w:rsidRDefault="0032079C" w:rsidP="0032079C">
      <w:pPr>
        <w:pStyle w:val="Body"/>
        <w:widowControl w:val="0"/>
        <w:spacing w:line="200" w:lineRule="exact"/>
        <w:rPr>
          <w:rFonts w:ascii="Times New Roman" w:eastAsia="Calibri" w:hAnsi="Times New Roman" w:cs="Calibri"/>
          <w:sz w:val="24"/>
          <w:szCs w:val="24"/>
          <w:u w:color="000000"/>
        </w:rPr>
      </w:pPr>
    </w:p>
    <w:p w14:paraId="3F785A4E" w14:textId="77777777" w:rsidR="0032079C" w:rsidRPr="00811D19" w:rsidRDefault="0032079C" w:rsidP="0032079C">
      <w:pPr>
        <w:pStyle w:val="Body"/>
        <w:widowControl w:val="0"/>
        <w:ind w:left="244" w:right="443"/>
        <w:rPr>
          <w:rFonts w:ascii="Times New Roman" w:eastAsia="Calibri" w:hAnsi="Times New Roman" w:cs="Calibri"/>
          <w:sz w:val="24"/>
          <w:szCs w:val="24"/>
          <w:u w:color="000000"/>
        </w:rPr>
      </w:pPr>
      <w:r w:rsidRPr="00811D19">
        <w:rPr>
          <w:rFonts w:ascii="Times New Roman" w:hAnsi="Times New Roman"/>
          <w:sz w:val="24"/>
          <w:szCs w:val="24"/>
          <w:u w:color="000000"/>
        </w:rPr>
        <w:t>Licensor</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support</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assigns</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case</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number</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24"/>
          <w:sz w:val="24"/>
          <w:szCs w:val="24"/>
          <w:u w:color="000000"/>
        </w:rPr>
        <w:t xml:space="preserve"> </w:t>
      </w:r>
      <w:r w:rsidRPr="00811D19">
        <w:rPr>
          <w:rFonts w:ascii="Times New Roman" w:hAnsi="Times New Roman"/>
          <w:sz w:val="24"/>
          <w:szCs w:val="24"/>
          <w:u w:color="000000"/>
        </w:rPr>
        <w:t>priority</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level.</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Licensor</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support</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may</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provide</w:t>
      </w:r>
      <w:r w:rsidRPr="00811D19">
        <w:rPr>
          <w:rFonts w:ascii="Times New Roman" w:hAnsi="Times New Roman"/>
          <w:spacing w:val="27"/>
          <w:sz w:val="24"/>
          <w:szCs w:val="24"/>
          <w:u w:color="000000"/>
        </w:rPr>
        <w:t xml:space="preserve"> </w:t>
      </w:r>
      <w:r w:rsidRPr="00811D19">
        <w:rPr>
          <w:rFonts w:ascii="Times New Roman" w:hAnsi="Times New Roman"/>
          <w:sz w:val="24"/>
          <w:szCs w:val="24"/>
          <w:u w:color="000000"/>
        </w:rPr>
        <w:t>Licensee</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with</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a temporary</w:t>
      </w:r>
      <w:r w:rsidRPr="00811D19">
        <w:rPr>
          <w:rFonts w:ascii="Times New Roman" w:hAnsi="Times New Roman"/>
          <w:spacing w:val="33"/>
          <w:sz w:val="24"/>
          <w:szCs w:val="24"/>
          <w:u w:color="000000"/>
        </w:rPr>
        <w:t xml:space="preserve"> </w:t>
      </w:r>
      <w:r w:rsidRPr="00811D19">
        <w:rPr>
          <w:rFonts w:ascii="Times New Roman" w:hAnsi="Times New Roman"/>
          <w:sz w:val="24"/>
          <w:szCs w:val="24"/>
          <w:u w:color="000000"/>
        </w:rPr>
        <w:t>solution</w:t>
      </w:r>
      <w:r w:rsidRPr="00811D19">
        <w:rPr>
          <w:rFonts w:ascii="Times New Roman" w:hAnsi="Times New Roman"/>
          <w:spacing w:val="36"/>
          <w:sz w:val="24"/>
          <w:szCs w:val="24"/>
          <w:u w:color="000000"/>
        </w:rPr>
        <w:t xml:space="preserve"> </w:t>
      </w:r>
      <w:r w:rsidRPr="00811D19">
        <w:rPr>
          <w:rFonts w:ascii="Times New Roman" w:hAnsi="Times New Roman"/>
          <w:sz w:val="24"/>
          <w:szCs w:val="24"/>
          <w:u w:color="000000"/>
        </w:rPr>
        <w:t xml:space="preserve">that </w:t>
      </w:r>
      <w:proofErr w:type="spellStart"/>
      <w:r w:rsidR="004F730A" w:rsidRPr="00811D19">
        <w:rPr>
          <w:rFonts w:ascii="Times New Roman" w:hAnsi="Times New Roman"/>
          <w:sz w:val="24"/>
          <w:szCs w:val="24"/>
          <w:u w:color="000000"/>
          <w:lang w:val="fr-FR"/>
        </w:rPr>
        <w:t>enables</w:t>
      </w:r>
      <w:proofErr w:type="spellEnd"/>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Licensee</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functionality to</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resume</w:t>
      </w:r>
      <w:r w:rsidRPr="00811D19">
        <w:rPr>
          <w:rFonts w:ascii="Times New Roman" w:hAnsi="Times New Roman"/>
          <w:spacing w:val="35"/>
          <w:sz w:val="24"/>
          <w:szCs w:val="24"/>
          <w:u w:color="000000"/>
        </w:rPr>
        <w:t xml:space="preserve"> </w:t>
      </w:r>
      <w:r w:rsidRPr="00811D19">
        <w:rPr>
          <w:rFonts w:ascii="Times New Roman" w:hAnsi="Times New Roman"/>
          <w:sz w:val="24"/>
          <w:szCs w:val="24"/>
          <w:u w:color="000000"/>
        </w:rPr>
        <w:t>while</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continuing</w:t>
      </w:r>
      <w:r w:rsidRPr="00811D19">
        <w:rPr>
          <w:rFonts w:ascii="Times New Roman" w:hAnsi="Times New Roman"/>
          <w:spacing w:val="35"/>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42"/>
          <w:sz w:val="24"/>
          <w:szCs w:val="24"/>
          <w:u w:color="000000"/>
        </w:rPr>
        <w:t xml:space="preserve"> </w:t>
      </w:r>
      <w:r w:rsidRPr="00811D19">
        <w:rPr>
          <w:rFonts w:ascii="Times New Roman" w:hAnsi="Times New Roman"/>
          <w:sz w:val="24"/>
          <w:szCs w:val="24"/>
          <w:u w:color="000000"/>
        </w:rPr>
        <w:t>work</w:t>
      </w:r>
      <w:r w:rsidRPr="00811D19">
        <w:rPr>
          <w:rFonts w:ascii="Times New Roman" w:hAnsi="Times New Roman"/>
          <w:spacing w:val="43"/>
          <w:sz w:val="24"/>
          <w:szCs w:val="24"/>
          <w:u w:color="000000"/>
        </w:rPr>
        <w:t xml:space="preserve"> </w:t>
      </w:r>
      <w:r w:rsidRPr="00811D19">
        <w:rPr>
          <w:rFonts w:ascii="Times New Roman" w:hAnsi="Times New Roman"/>
          <w:sz w:val="24"/>
          <w:szCs w:val="24"/>
          <w:u w:color="000000"/>
        </w:rPr>
        <w:t>towards identifying</w:t>
      </w:r>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rPr>
        <w:t>a</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more</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permanent</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solution.</w:t>
      </w:r>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rPr>
        <w:t>Licensor</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support</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work</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cases</w:t>
      </w:r>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rPr>
        <w:t>in</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lang w:val="fr-FR"/>
        </w:rPr>
        <w:t>accordance</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with</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Priority Level</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Table</w:t>
      </w:r>
      <w:r w:rsidRPr="00811D19">
        <w:rPr>
          <w:rFonts w:ascii="Times New Roman" w:hAnsi="Times New Roman"/>
          <w:spacing w:val="41"/>
          <w:sz w:val="24"/>
          <w:szCs w:val="24"/>
          <w:u w:color="000000"/>
        </w:rPr>
        <w:t xml:space="preserve"> </w:t>
      </w:r>
      <w:r w:rsidRPr="00811D19">
        <w:rPr>
          <w:rFonts w:ascii="Times New Roman" w:hAnsi="Times New Roman"/>
          <w:sz w:val="24"/>
          <w:szCs w:val="24"/>
          <w:u w:color="000000"/>
        </w:rPr>
        <w:t>below</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until</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resolution</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has</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been</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achieved.</w:t>
      </w:r>
    </w:p>
    <w:p w14:paraId="072D295F" w14:textId="77777777" w:rsidR="0032079C" w:rsidRPr="00811D19" w:rsidRDefault="0032079C" w:rsidP="0032079C">
      <w:pPr>
        <w:pStyle w:val="Body"/>
        <w:widowControl w:val="0"/>
        <w:spacing w:before="7" w:line="260" w:lineRule="exact"/>
        <w:rPr>
          <w:rFonts w:ascii="Times New Roman" w:eastAsia="Calibri" w:hAnsi="Times New Roman" w:cs="Calibri"/>
          <w:sz w:val="24"/>
          <w:szCs w:val="24"/>
          <w:u w:color="000000"/>
        </w:rPr>
      </w:pPr>
    </w:p>
    <w:p w14:paraId="6A98DC7A" w14:textId="77777777" w:rsidR="0032079C" w:rsidRPr="00811D19" w:rsidRDefault="0032079C" w:rsidP="0032079C">
      <w:pPr>
        <w:pStyle w:val="BodyText"/>
        <w:ind w:left="252" w:right="250" w:hanging="8"/>
        <w:rPr>
          <w:rFonts w:ascii="Times New Roman" w:hAnsi="Times New Roman"/>
          <w:sz w:val="24"/>
          <w:szCs w:val="24"/>
        </w:rPr>
      </w:pPr>
      <w:r w:rsidRPr="00811D19">
        <w:rPr>
          <w:rFonts w:ascii="Times New Roman" w:hAnsi="Times New Roman"/>
          <w:sz w:val="24"/>
          <w:szCs w:val="24"/>
        </w:rPr>
        <w:t>The Priority Level table below details how problems and issues are supported by the Licensor Support Organization when entered into the Licensor support queue.  Response times are based on the Priority Level assigned and resolution goals are to be used as a baseline determined by type and severity of the problem.  Some problems, while simple on the surface, may require an extended time to resolve.</w:t>
      </w:r>
    </w:p>
    <w:p w14:paraId="054F32A7" w14:textId="77777777" w:rsidR="0032079C" w:rsidRPr="00811D19" w:rsidRDefault="0032079C" w:rsidP="0032079C">
      <w:pPr>
        <w:pStyle w:val="Body"/>
        <w:widowControl w:val="0"/>
        <w:spacing w:before="11" w:line="260" w:lineRule="exact"/>
        <w:rPr>
          <w:rFonts w:ascii="Times New Roman" w:eastAsia="Calibri" w:hAnsi="Times New Roman" w:cs="Calibri"/>
          <w:sz w:val="24"/>
          <w:szCs w:val="24"/>
          <w:u w:color="000000"/>
        </w:rPr>
      </w:pPr>
    </w:p>
    <w:p w14:paraId="4A56ED96" w14:textId="77777777" w:rsidR="0032079C" w:rsidRPr="00811D19" w:rsidRDefault="0032079C" w:rsidP="0032079C">
      <w:pPr>
        <w:pStyle w:val="BodyText"/>
        <w:spacing w:line="235" w:lineRule="auto"/>
        <w:ind w:left="244" w:right="362"/>
        <w:rPr>
          <w:rFonts w:ascii="Times New Roman" w:hAnsi="Times New Roman"/>
          <w:sz w:val="24"/>
          <w:szCs w:val="24"/>
        </w:rPr>
      </w:pPr>
      <w:r w:rsidRPr="00811D19">
        <w:rPr>
          <w:rFonts w:ascii="Times New Roman" w:hAnsi="Times New Roman"/>
          <w:sz w:val="24"/>
          <w:szCs w:val="24"/>
        </w:rPr>
        <w:t>As used in the Priority Level table below, the term “Best Commercial Practices” shall mean, with respect to any “Resolution Goal" set forth in the Priority Level table below, a level of effort to achieve such Resolution Goal at least equal to the level of effort to achieve the same or similar objectives as recognized in the industry, and in any event a prompt and diligent effort, made in a professional and workman-like manner, using an appropriate number of qualified individuals.</w:t>
      </w:r>
    </w:p>
    <w:p w14:paraId="03E560D2" w14:textId="77777777" w:rsidR="0032079C" w:rsidRPr="00811D19" w:rsidRDefault="0032079C" w:rsidP="0032079C">
      <w:pPr>
        <w:pStyle w:val="BodyText"/>
        <w:spacing w:line="235" w:lineRule="auto"/>
        <w:ind w:left="244" w:right="362"/>
        <w:rPr>
          <w:rFonts w:ascii="Times New Roman" w:hAnsi="Times New Roman"/>
          <w:sz w:val="24"/>
          <w:szCs w:val="24"/>
        </w:rPr>
      </w:pPr>
    </w:p>
    <w:tbl>
      <w:tblPr>
        <w:tblW w:w="8876" w:type="dxa"/>
        <w:tblInd w:w="21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525"/>
        <w:gridCol w:w="2305"/>
        <w:gridCol w:w="1801"/>
        <w:gridCol w:w="3245"/>
      </w:tblGrid>
      <w:tr w:rsidR="0032079C" w:rsidRPr="00811D19" w14:paraId="1F1CF353" w14:textId="77777777">
        <w:trPr>
          <w:trHeight w:hRule="exact" w:val="246"/>
        </w:trPr>
        <w:tc>
          <w:tcPr>
            <w:tcW w:w="1525" w:type="dxa"/>
            <w:tcBorders>
              <w:top w:val="single" w:sz="8" w:space="0" w:color="1F1F1F"/>
              <w:left w:val="single" w:sz="8" w:space="0" w:color="1F1F1F"/>
              <w:bottom w:val="single" w:sz="8" w:space="0" w:color="181818"/>
              <w:right w:val="single" w:sz="8" w:space="0" w:color="1F1F1F"/>
            </w:tcBorders>
            <w:shd w:val="clear" w:color="auto" w:fill="auto"/>
            <w:tcMar>
              <w:top w:w="80" w:type="dxa"/>
              <w:left w:w="80" w:type="dxa"/>
              <w:bottom w:w="80" w:type="dxa"/>
              <w:right w:w="80" w:type="dxa"/>
            </w:tcMar>
          </w:tcPr>
          <w:p w14:paraId="11C01D27" w14:textId="55BC8AB9" w:rsidR="0032079C" w:rsidRPr="00811D19" w:rsidRDefault="0018564F">
            <w:pPr>
              <w:pStyle w:val="TableParagraph"/>
              <w:spacing w:before="82" w:line="256" w:lineRule="auto"/>
              <w:ind w:left="183"/>
              <w:rPr>
                <w:rFonts w:ascii="Times New Roman" w:hAnsi="Times New Roman"/>
                <w:sz w:val="24"/>
                <w:szCs w:val="24"/>
              </w:rPr>
            </w:pPr>
            <w:r>
              <w:rPr>
                <w:rFonts w:ascii="Times New Roman" w:hAnsi="Times New Roman"/>
                <w:sz w:val="24"/>
                <w:szCs w:val="24"/>
              </w:rPr>
              <w:t>P</w:t>
            </w:r>
          </w:p>
        </w:tc>
        <w:tc>
          <w:tcPr>
            <w:tcW w:w="2305" w:type="dxa"/>
            <w:tcBorders>
              <w:top w:val="single" w:sz="8" w:space="0" w:color="1F1F1F"/>
              <w:left w:val="single" w:sz="8" w:space="0" w:color="1F1F1F"/>
              <w:bottom w:val="single" w:sz="8" w:space="0" w:color="181818"/>
              <w:right w:val="single" w:sz="8" w:space="0" w:color="1F1F1F"/>
            </w:tcBorders>
            <w:shd w:val="clear" w:color="auto" w:fill="auto"/>
            <w:tcMar>
              <w:top w:w="80" w:type="dxa"/>
              <w:left w:w="80" w:type="dxa"/>
              <w:bottom w:w="80" w:type="dxa"/>
              <w:right w:w="80" w:type="dxa"/>
            </w:tcMar>
          </w:tcPr>
          <w:p w14:paraId="122B11E0" w14:textId="59D001B9" w:rsidR="0032079C" w:rsidRPr="00811D19" w:rsidRDefault="0018564F">
            <w:pPr>
              <w:pStyle w:val="TableParagraph"/>
              <w:spacing w:before="91" w:line="256" w:lineRule="auto"/>
              <w:ind w:left="644"/>
              <w:rPr>
                <w:rFonts w:ascii="Times New Roman" w:hAnsi="Times New Roman"/>
                <w:sz w:val="24"/>
                <w:szCs w:val="24"/>
              </w:rPr>
            </w:pPr>
            <w:r>
              <w:rPr>
                <w:rFonts w:ascii="Times New Roman" w:hAnsi="Times New Roman"/>
                <w:sz w:val="24"/>
                <w:szCs w:val="24"/>
              </w:rPr>
              <w:t>P</w:t>
            </w:r>
            <w:r w:rsidR="0032079C" w:rsidRPr="00811D19">
              <w:rPr>
                <w:rFonts w:ascii="Times New Roman" w:hAnsi="Times New Roman"/>
                <w:sz w:val="24"/>
                <w:szCs w:val="24"/>
              </w:rPr>
              <w:t xml:space="preserve"> </w:t>
            </w:r>
            <w:r w:rsidR="0032079C" w:rsidRPr="00811D19">
              <w:rPr>
                <w:rFonts w:ascii="Times New Roman" w:hAnsi="Times New Roman"/>
                <w:spacing w:val="2"/>
                <w:sz w:val="24"/>
                <w:szCs w:val="24"/>
              </w:rPr>
              <w:t xml:space="preserve"> </w:t>
            </w:r>
            <w:r w:rsidR="0032079C" w:rsidRPr="00811D19">
              <w:rPr>
                <w:rFonts w:ascii="Times New Roman" w:hAnsi="Times New Roman"/>
                <w:sz w:val="24"/>
                <w:szCs w:val="24"/>
              </w:rPr>
              <w:t>Severity</w:t>
            </w:r>
          </w:p>
        </w:tc>
        <w:tc>
          <w:tcPr>
            <w:tcW w:w="1801" w:type="dxa"/>
            <w:tcBorders>
              <w:top w:val="single" w:sz="8" w:space="0" w:color="1F1F1F"/>
              <w:left w:val="single" w:sz="8" w:space="0" w:color="1F1F1F"/>
              <w:bottom w:val="single" w:sz="8" w:space="0" w:color="181818"/>
              <w:right w:val="single" w:sz="8" w:space="0" w:color="1F1F1F"/>
            </w:tcBorders>
            <w:shd w:val="clear" w:color="auto" w:fill="auto"/>
            <w:tcMar>
              <w:top w:w="80" w:type="dxa"/>
              <w:left w:w="80" w:type="dxa"/>
              <w:bottom w:w="80" w:type="dxa"/>
              <w:right w:w="80" w:type="dxa"/>
            </w:tcMar>
          </w:tcPr>
          <w:p w14:paraId="19597467" w14:textId="77777777" w:rsidR="0032079C" w:rsidRPr="00811D19" w:rsidRDefault="0032079C">
            <w:pPr>
              <w:pStyle w:val="TableParagraph"/>
              <w:spacing w:before="91" w:line="256" w:lineRule="auto"/>
              <w:ind w:left="430"/>
              <w:rPr>
                <w:rFonts w:ascii="Times New Roman" w:hAnsi="Times New Roman"/>
                <w:sz w:val="24"/>
                <w:szCs w:val="24"/>
              </w:rPr>
            </w:pPr>
            <w:r w:rsidRPr="00811D19">
              <w:rPr>
                <w:rFonts w:ascii="Times New Roman" w:hAnsi="Times New Roman"/>
                <w:sz w:val="24"/>
                <w:szCs w:val="24"/>
              </w:rPr>
              <w:t>Response</w:t>
            </w:r>
            <w:r w:rsidRPr="00811D19">
              <w:rPr>
                <w:rFonts w:ascii="Times New Roman" w:hAnsi="Times New Roman"/>
                <w:spacing w:val="31"/>
                <w:sz w:val="24"/>
                <w:szCs w:val="24"/>
              </w:rPr>
              <w:t xml:space="preserve"> </w:t>
            </w:r>
            <w:r w:rsidRPr="00811D19">
              <w:rPr>
                <w:rFonts w:ascii="Times New Roman" w:hAnsi="Times New Roman"/>
                <w:sz w:val="24"/>
                <w:szCs w:val="24"/>
              </w:rPr>
              <w:t>Goal</w:t>
            </w:r>
          </w:p>
        </w:tc>
        <w:tc>
          <w:tcPr>
            <w:tcW w:w="3245" w:type="dxa"/>
            <w:tcBorders>
              <w:top w:val="single" w:sz="8" w:space="0" w:color="181818"/>
              <w:left w:val="single" w:sz="8" w:space="0" w:color="1F1F1F"/>
              <w:bottom w:val="single" w:sz="8" w:space="0" w:color="181818"/>
              <w:right w:val="single" w:sz="8" w:space="0" w:color="1F1F1F"/>
            </w:tcBorders>
            <w:shd w:val="clear" w:color="auto" w:fill="auto"/>
            <w:tcMar>
              <w:top w:w="80" w:type="dxa"/>
              <w:left w:w="80" w:type="dxa"/>
              <w:bottom w:w="80" w:type="dxa"/>
              <w:right w:w="80" w:type="dxa"/>
            </w:tcMar>
          </w:tcPr>
          <w:p w14:paraId="17D34579" w14:textId="77777777" w:rsidR="0032079C" w:rsidRPr="00811D19" w:rsidRDefault="0032079C">
            <w:pPr>
              <w:pStyle w:val="TableParagraph"/>
              <w:spacing w:before="87" w:line="256" w:lineRule="auto"/>
              <w:ind w:left="1215"/>
              <w:rPr>
                <w:rFonts w:ascii="Times New Roman" w:hAnsi="Times New Roman"/>
                <w:sz w:val="24"/>
                <w:szCs w:val="24"/>
              </w:rPr>
            </w:pPr>
            <w:r w:rsidRPr="00811D19">
              <w:rPr>
                <w:rFonts w:ascii="Times New Roman" w:hAnsi="Times New Roman"/>
                <w:sz w:val="24"/>
                <w:szCs w:val="24"/>
              </w:rPr>
              <w:t>Resolution</w:t>
            </w:r>
            <w:r w:rsidRPr="00811D19">
              <w:rPr>
                <w:rFonts w:ascii="Times New Roman" w:hAnsi="Times New Roman"/>
                <w:spacing w:val="11"/>
                <w:sz w:val="24"/>
                <w:szCs w:val="24"/>
              </w:rPr>
              <w:t xml:space="preserve"> </w:t>
            </w:r>
            <w:r w:rsidRPr="00811D19">
              <w:rPr>
                <w:rFonts w:ascii="Times New Roman" w:hAnsi="Times New Roman"/>
                <w:sz w:val="24"/>
                <w:szCs w:val="24"/>
              </w:rPr>
              <w:t>Goal</w:t>
            </w:r>
          </w:p>
        </w:tc>
      </w:tr>
      <w:tr w:rsidR="0032079C" w:rsidRPr="00811D19" w14:paraId="0E7BD3A8" w14:textId="77777777">
        <w:trPr>
          <w:trHeight w:hRule="exact" w:val="2679"/>
        </w:trPr>
        <w:tc>
          <w:tcPr>
            <w:tcW w:w="1525" w:type="dxa"/>
            <w:tcBorders>
              <w:top w:val="single" w:sz="8" w:space="0" w:color="181818"/>
              <w:left w:val="single" w:sz="8" w:space="0" w:color="1F1F1F"/>
              <w:bottom w:val="single" w:sz="8" w:space="0" w:color="1F1F1F"/>
              <w:right w:val="single" w:sz="8" w:space="0" w:color="1F1F1F"/>
            </w:tcBorders>
            <w:shd w:val="clear" w:color="auto" w:fill="auto"/>
            <w:tcMar>
              <w:top w:w="80" w:type="dxa"/>
              <w:left w:w="80" w:type="dxa"/>
              <w:bottom w:w="80" w:type="dxa"/>
              <w:right w:w="80" w:type="dxa"/>
            </w:tcMar>
          </w:tcPr>
          <w:p w14:paraId="34AF6BC1" w14:textId="77777777" w:rsidR="0032079C" w:rsidRPr="00811D19" w:rsidRDefault="0032079C">
            <w:pPr>
              <w:pStyle w:val="TableParagraph"/>
              <w:spacing w:before="1" w:line="110" w:lineRule="exact"/>
              <w:rPr>
                <w:rFonts w:ascii="Times New Roman" w:hAnsi="Times New Roman"/>
                <w:sz w:val="24"/>
                <w:szCs w:val="24"/>
              </w:rPr>
            </w:pPr>
          </w:p>
          <w:p w14:paraId="48C59238" w14:textId="77777777" w:rsidR="0032079C" w:rsidRPr="00811D19" w:rsidRDefault="0032079C">
            <w:pPr>
              <w:pStyle w:val="TableParagraph"/>
              <w:spacing w:line="256" w:lineRule="auto"/>
              <w:ind w:left="38"/>
              <w:jc w:val="center"/>
              <w:rPr>
                <w:rFonts w:ascii="Times New Roman" w:hAnsi="Times New Roman"/>
                <w:sz w:val="24"/>
                <w:szCs w:val="24"/>
              </w:rPr>
            </w:pPr>
            <w:r w:rsidRPr="00811D19">
              <w:rPr>
                <w:rFonts w:ascii="Times New Roman" w:hAnsi="Times New Roman"/>
                <w:sz w:val="24"/>
                <w:szCs w:val="24"/>
              </w:rPr>
              <w:t>1</w:t>
            </w:r>
          </w:p>
        </w:tc>
        <w:tc>
          <w:tcPr>
            <w:tcW w:w="2305" w:type="dxa"/>
            <w:tcBorders>
              <w:top w:val="single" w:sz="8" w:space="0" w:color="181818"/>
              <w:left w:val="single" w:sz="8" w:space="0" w:color="1F1F1F"/>
              <w:bottom w:val="single" w:sz="8" w:space="0" w:color="0F0F0F"/>
              <w:right w:val="single" w:sz="8" w:space="0" w:color="1F1F1F"/>
            </w:tcBorders>
            <w:shd w:val="clear" w:color="auto" w:fill="auto"/>
            <w:tcMar>
              <w:top w:w="80" w:type="dxa"/>
              <w:left w:w="80" w:type="dxa"/>
              <w:bottom w:w="80" w:type="dxa"/>
              <w:right w:w="206" w:type="dxa"/>
            </w:tcMar>
          </w:tcPr>
          <w:p w14:paraId="5E8756A4" w14:textId="77777777" w:rsidR="0032079C" w:rsidRPr="00811D19" w:rsidRDefault="0032079C">
            <w:pPr>
              <w:pStyle w:val="TableParagraph"/>
              <w:spacing w:before="6" w:line="228" w:lineRule="auto"/>
              <w:ind w:left="126" w:right="126" w:firstLine="7"/>
              <w:rPr>
                <w:rFonts w:ascii="Times New Roman" w:hAnsi="Times New Roman"/>
                <w:sz w:val="24"/>
                <w:szCs w:val="24"/>
              </w:rPr>
            </w:pPr>
            <w:r w:rsidRPr="00811D19">
              <w:rPr>
                <w:rFonts w:ascii="Times New Roman" w:hAnsi="Times New Roman"/>
                <w:b/>
                <w:bCs/>
                <w:sz w:val="24"/>
                <w:szCs w:val="24"/>
              </w:rPr>
              <w:t xml:space="preserve">HIGH: </w:t>
            </w:r>
            <w:r w:rsidRPr="00811D19">
              <w:rPr>
                <w:rFonts w:ascii="Times New Roman" w:hAnsi="Times New Roman"/>
                <w:sz w:val="24"/>
                <w:szCs w:val="24"/>
              </w:rPr>
              <w:t>System</w:t>
            </w:r>
            <w:r w:rsidRPr="00811D19">
              <w:rPr>
                <w:rFonts w:ascii="Times New Roman" w:hAnsi="Times New Roman"/>
                <w:spacing w:val="31"/>
                <w:sz w:val="24"/>
                <w:szCs w:val="24"/>
              </w:rPr>
              <w:t xml:space="preserve"> </w:t>
            </w:r>
            <w:r w:rsidRPr="00811D19">
              <w:rPr>
                <w:rFonts w:ascii="Times New Roman" w:hAnsi="Times New Roman"/>
                <w:sz w:val="24"/>
                <w:szCs w:val="24"/>
              </w:rPr>
              <w:t>or</w:t>
            </w:r>
            <w:r w:rsidRPr="00811D19">
              <w:rPr>
                <w:rFonts w:ascii="Times New Roman" w:hAnsi="Times New Roman"/>
                <w:spacing w:val="33"/>
                <w:sz w:val="24"/>
                <w:szCs w:val="24"/>
              </w:rPr>
              <w:t xml:space="preserve"> </w:t>
            </w:r>
            <w:r w:rsidRPr="00811D19">
              <w:rPr>
                <w:rFonts w:ascii="Times New Roman" w:hAnsi="Times New Roman"/>
                <w:sz w:val="24"/>
                <w:szCs w:val="24"/>
              </w:rPr>
              <w:t>major</w:t>
            </w:r>
            <w:r w:rsidRPr="00811D19">
              <w:rPr>
                <w:rFonts w:ascii="Times New Roman" w:hAnsi="Times New Roman"/>
                <w:spacing w:val="38"/>
                <w:sz w:val="24"/>
                <w:szCs w:val="24"/>
              </w:rPr>
              <w:t xml:space="preserve"> </w:t>
            </w:r>
            <w:r w:rsidRPr="00811D19">
              <w:rPr>
                <w:rFonts w:ascii="Times New Roman" w:hAnsi="Times New Roman"/>
                <w:sz w:val="24"/>
                <w:szCs w:val="24"/>
              </w:rPr>
              <w:t xml:space="preserve">application is seriously </w:t>
            </w:r>
            <w:proofErr w:type="gramStart"/>
            <w:r w:rsidRPr="00811D19">
              <w:rPr>
                <w:rFonts w:ascii="Times New Roman" w:hAnsi="Times New Roman"/>
                <w:sz w:val="24"/>
                <w:szCs w:val="24"/>
              </w:rPr>
              <w:t>affected  and</w:t>
            </w:r>
            <w:proofErr w:type="gramEnd"/>
            <w:r w:rsidRPr="00811D19">
              <w:rPr>
                <w:rFonts w:ascii="Times New Roman" w:hAnsi="Times New Roman"/>
                <w:spacing w:val="27"/>
                <w:sz w:val="24"/>
                <w:szCs w:val="24"/>
              </w:rPr>
              <w:t xml:space="preserve"> </w:t>
            </w:r>
            <w:r w:rsidRPr="00811D19">
              <w:rPr>
                <w:rFonts w:ascii="Times New Roman" w:hAnsi="Times New Roman"/>
                <w:sz w:val="24"/>
                <w:szCs w:val="24"/>
              </w:rPr>
              <w:t>there</w:t>
            </w:r>
            <w:r w:rsidRPr="00811D19">
              <w:rPr>
                <w:rFonts w:ascii="Times New Roman" w:hAnsi="Times New Roman"/>
                <w:spacing w:val="40"/>
                <w:sz w:val="24"/>
                <w:szCs w:val="24"/>
              </w:rPr>
              <w:t xml:space="preserve"> </w:t>
            </w:r>
            <w:r w:rsidRPr="00811D19">
              <w:rPr>
                <w:rFonts w:ascii="Times New Roman" w:hAnsi="Times New Roman"/>
                <w:sz w:val="24"/>
                <w:szCs w:val="24"/>
              </w:rPr>
              <w:t xml:space="preserve">is no </w:t>
            </w:r>
            <w:r w:rsidRPr="00811D19">
              <w:rPr>
                <w:rFonts w:ascii="Times New Roman" w:hAnsi="Times New Roman"/>
                <w:spacing w:val="11"/>
                <w:sz w:val="24"/>
                <w:szCs w:val="24"/>
              </w:rPr>
              <w:t xml:space="preserve"> </w:t>
            </w:r>
            <w:r w:rsidRPr="00811D19">
              <w:rPr>
                <w:rFonts w:ascii="Times New Roman" w:hAnsi="Times New Roman"/>
                <w:sz w:val="24"/>
                <w:szCs w:val="24"/>
              </w:rPr>
              <w:t xml:space="preserve">reasonable </w:t>
            </w:r>
            <w:r w:rsidRPr="00811D19">
              <w:rPr>
                <w:rFonts w:ascii="Times New Roman" w:hAnsi="Times New Roman"/>
                <w:spacing w:val="23"/>
                <w:sz w:val="24"/>
                <w:szCs w:val="24"/>
              </w:rPr>
              <w:t xml:space="preserve"> </w:t>
            </w:r>
            <w:r w:rsidRPr="00811D19">
              <w:rPr>
                <w:rFonts w:ascii="Times New Roman" w:hAnsi="Times New Roman"/>
                <w:sz w:val="24"/>
                <w:szCs w:val="24"/>
              </w:rPr>
              <w:t xml:space="preserve">workaround currently </w:t>
            </w:r>
            <w:r w:rsidRPr="00811D19">
              <w:rPr>
                <w:rFonts w:ascii="Times New Roman" w:hAnsi="Times New Roman"/>
                <w:spacing w:val="11"/>
                <w:sz w:val="24"/>
                <w:szCs w:val="24"/>
              </w:rPr>
              <w:t xml:space="preserve"> </w:t>
            </w:r>
            <w:r w:rsidRPr="00811D19">
              <w:rPr>
                <w:rFonts w:ascii="Times New Roman" w:hAnsi="Times New Roman"/>
                <w:sz w:val="24"/>
                <w:szCs w:val="24"/>
              </w:rPr>
              <w:t xml:space="preserve">available </w:t>
            </w:r>
            <w:r w:rsidRPr="00811D19">
              <w:rPr>
                <w:rFonts w:ascii="Times New Roman" w:hAnsi="Times New Roman"/>
                <w:spacing w:val="7"/>
                <w:sz w:val="24"/>
                <w:szCs w:val="24"/>
              </w:rPr>
              <w:t xml:space="preserve"> </w:t>
            </w:r>
            <w:r w:rsidRPr="00811D19">
              <w:rPr>
                <w:rFonts w:ascii="Times New Roman" w:hAnsi="Times New Roman"/>
                <w:sz w:val="24"/>
                <w:szCs w:val="24"/>
              </w:rPr>
              <w:t>(e.g.,</w:t>
            </w:r>
            <w:r w:rsidRPr="00811D19">
              <w:rPr>
                <w:rFonts w:ascii="Times New Roman" w:hAnsi="Times New Roman"/>
                <w:spacing w:val="33"/>
                <w:sz w:val="24"/>
                <w:szCs w:val="24"/>
              </w:rPr>
              <w:t xml:space="preserve"> </w:t>
            </w:r>
            <w:r w:rsidRPr="00811D19">
              <w:rPr>
                <w:rFonts w:ascii="Times New Roman" w:hAnsi="Times New Roman"/>
                <w:sz w:val="24"/>
                <w:szCs w:val="24"/>
              </w:rPr>
              <w:t>system crashes</w:t>
            </w:r>
            <w:r w:rsidRPr="00811D19">
              <w:rPr>
                <w:rFonts w:ascii="Times New Roman" w:hAnsi="Times New Roman"/>
                <w:spacing w:val="16"/>
                <w:sz w:val="24"/>
                <w:szCs w:val="24"/>
              </w:rPr>
              <w:t xml:space="preserve"> </w:t>
            </w:r>
            <w:r w:rsidRPr="00811D19">
              <w:rPr>
                <w:rFonts w:ascii="Times New Roman" w:hAnsi="Times New Roman"/>
                <w:sz w:val="24"/>
                <w:szCs w:val="24"/>
              </w:rPr>
              <w:t>or</w:t>
            </w:r>
            <w:r w:rsidRPr="00811D19">
              <w:rPr>
                <w:rFonts w:ascii="Times New Roman" w:hAnsi="Times New Roman"/>
                <w:spacing w:val="8"/>
                <w:sz w:val="24"/>
                <w:szCs w:val="24"/>
              </w:rPr>
              <w:t xml:space="preserve"> </w:t>
            </w:r>
            <w:r w:rsidRPr="00811D19">
              <w:rPr>
                <w:rFonts w:ascii="Times New Roman" w:hAnsi="Times New Roman"/>
                <w:sz w:val="24"/>
                <w:szCs w:val="24"/>
              </w:rPr>
              <w:t>panics,</w:t>
            </w:r>
            <w:r w:rsidRPr="00811D19">
              <w:rPr>
                <w:rFonts w:ascii="Times New Roman" w:hAnsi="Times New Roman"/>
                <w:spacing w:val="12"/>
                <w:sz w:val="24"/>
                <w:szCs w:val="24"/>
              </w:rPr>
              <w:t xml:space="preserve"> </w:t>
            </w:r>
            <w:r w:rsidRPr="00811D19">
              <w:rPr>
                <w:rFonts w:ascii="Times New Roman" w:hAnsi="Times New Roman"/>
                <w:sz w:val="24"/>
                <w:szCs w:val="24"/>
              </w:rPr>
              <w:t>corrupted data</w:t>
            </w:r>
            <w:r w:rsidRPr="00811D19">
              <w:rPr>
                <w:rFonts w:ascii="Times New Roman" w:hAnsi="Times New Roman"/>
                <w:spacing w:val="13"/>
                <w:sz w:val="24"/>
                <w:szCs w:val="24"/>
              </w:rPr>
              <w:t xml:space="preserve"> </w:t>
            </w:r>
            <w:r w:rsidRPr="00811D19">
              <w:rPr>
                <w:rFonts w:ascii="Times New Roman" w:hAnsi="Times New Roman"/>
                <w:sz w:val="24"/>
                <w:szCs w:val="24"/>
              </w:rPr>
              <w:t>captured).</w:t>
            </w:r>
          </w:p>
        </w:tc>
        <w:tc>
          <w:tcPr>
            <w:tcW w:w="1801" w:type="dxa"/>
            <w:tcBorders>
              <w:top w:val="single" w:sz="8" w:space="0" w:color="181818"/>
              <w:left w:val="single" w:sz="8" w:space="0" w:color="1F1F1F"/>
              <w:bottom w:val="single" w:sz="8" w:space="0" w:color="1F1F1F"/>
              <w:right w:val="single" w:sz="8" w:space="0" w:color="1F1F1F"/>
            </w:tcBorders>
            <w:shd w:val="clear" w:color="auto" w:fill="auto"/>
            <w:tcMar>
              <w:top w:w="80" w:type="dxa"/>
              <w:left w:w="80" w:type="dxa"/>
              <w:bottom w:w="80" w:type="dxa"/>
              <w:right w:w="173" w:type="dxa"/>
            </w:tcMar>
          </w:tcPr>
          <w:p w14:paraId="0913CBCA" w14:textId="77777777" w:rsidR="0032079C" w:rsidRPr="00811D19" w:rsidRDefault="0032079C">
            <w:pPr>
              <w:pStyle w:val="TableParagraph"/>
              <w:spacing w:before="8" w:line="256" w:lineRule="auto"/>
              <w:ind w:left="135" w:right="93"/>
              <w:rPr>
                <w:rFonts w:ascii="Times New Roman" w:hAnsi="Times New Roman"/>
                <w:sz w:val="24"/>
                <w:szCs w:val="24"/>
              </w:rPr>
            </w:pPr>
            <w:r w:rsidRPr="00811D19">
              <w:rPr>
                <w:rFonts w:ascii="Times New Roman" w:hAnsi="Times New Roman"/>
                <w:sz w:val="24"/>
                <w:szCs w:val="24"/>
              </w:rPr>
              <w:t>Licensor</w:t>
            </w:r>
            <w:r w:rsidRPr="00811D19">
              <w:rPr>
                <w:rFonts w:ascii="Times New Roman" w:hAnsi="Times New Roman"/>
                <w:spacing w:val="1"/>
                <w:sz w:val="24"/>
                <w:szCs w:val="24"/>
              </w:rPr>
              <w:t xml:space="preserve"> </w:t>
            </w:r>
            <w:r w:rsidRPr="00811D19">
              <w:rPr>
                <w:rFonts w:ascii="Times New Roman" w:hAnsi="Times New Roman"/>
                <w:sz w:val="24"/>
                <w:szCs w:val="24"/>
              </w:rPr>
              <w:t>will</w:t>
            </w:r>
            <w:r w:rsidRPr="00811D19">
              <w:rPr>
                <w:rFonts w:ascii="Times New Roman" w:hAnsi="Times New Roman"/>
                <w:spacing w:val="2"/>
                <w:sz w:val="24"/>
                <w:szCs w:val="24"/>
              </w:rPr>
              <w:t xml:space="preserve"> </w:t>
            </w:r>
            <w:r w:rsidRPr="00811D19">
              <w:rPr>
                <w:rFonts w:ascii="Times New Roman" w:hAnsi="Times New Roman"/>
                <w:sz w:val="24"/>
                <w:szCs w:val="24"/>
              </w:rPr>
              <w:t>confirm receipt</w:t>
            </w:r>
            <w:r w:rsidRPr="00811D19">
              <w:rPr>
                <w:rFonts w:ascii="Times New Roman" w:hAnsi="Times New Roman"/>
                <w:spacing w:val="-1"/>
                <w:sz w:val="24"/>
                <w:szCs w:val="24"/>
              </w:rPr>
              <w:t xml:space="preserve"> </w:t>
            </w:r>
            <w:r w:rsidRPr="00811D19">
              <w:rPr>
                <w:rFonts w:ascii="Times New Roman" w:hAnsi="Times New Roman"/>
                <w:sz w:val="24"/>
                <w:szCs w:val="24"/>
              </w:rPr>
              <w:t>of</w:t>
            </w:r>
            <w:r w:rsidRPr="00811D19">
              <w:rPr>
                <w:rFonts w:ascii="Times New Roman" w:hAnsi="Times New Roman"/>
                <w:spacing w:val="-5"/>
                <w:sz w:val="24"/>
                <w:szCs w:val="24"/>
              </w:rPr>
              <w:t xml:space="preserve"> </w:t>
            </w:r>
            <w:r w:rsidRPr="00811D19">
              <w:rPr>
                <w:rFonts w:ascii="Times New Roman" w:hAnsi="Times New Roman"/>
                <w:sz w:val="24"/>
                <w:szCs w:val="24"/>
              </w:rPr>
              <w:t>problem via phone within 4 hours.</w:t>
            </w:r>
          </w:p>
        </w:tc>
        <w:tc>
          <w:tcPr>
            <w:tcW w:w="3245" w:type="dxa"/>
            <w:tcBorders>
              <w:top w:val="single" w:sz="8" w:space="0" w:color="181818"/>
              <w:left w:val="single" w:sz="8" w:space="0" w:color="1F1F1F"/>
              <w:bottom w:val="single" w:sz="8" w:space="0" w:color="1F1F1F"/>
              <w:right w:val="single" w:sz="8" w:space="0" w:color="1F1F1F"/>
            </w:tcBorders>
            <w:shd w:val="clear" w:color="auto" w:fill="auto"/>
            <w:tcMar>
              <w:top w:w="80" w:type="dxa"/>
              <w:left w:w="80" w:type="dxa"/>
              <w:bottom w:w="80" w:type="dxa"/>
              <w:right w:w="238" w:type="dxa"/>
            </w:tcMar>
          </w:tcPr>
          <w:p w14:paraId="577DC1AC" w14:textId="77777777" w:rsidR="0032079C" w:rsidRPr="00811D19" w:rsidRDefault="0032079C">
            <w:pPr>
              <w:pStyle w:val="TableParagraph"/>
              <w:spacing w:before="19" w:line="218" w:lineRule="auto"/>
              <w:ind w:left="121" w:right="158" w:firstLine="14"/>
              <w:rPr>
                <w:rFonts w:ascii="Times New Roman" w:hAnsi="Times New Roman"/>
                <w:sz w:val="24"/>
                <w:szCs w:val="24"/>
              </w:rPr>
            </w:pPr>
            <w:r w:rsidRPr="00811D19">
              <w:rPr>
                <w:rFonts w:ascii="Times New Roman" w:hAnsi="Times New Roman"/>
                <w:sz w:val="24"/>
                <w:szCs w:val="24"/>
              </w:rPr>
              <w:t>Upon</w:t>
            </w:r>
            <w:r w:rsidRPr="00811D19">
              <w:rPr>
                <w:rFonts w:ascii="Times New Roman" w:hAnsi="Times New Roman"/>
                <w:spacing w:val="7"/>
                <w:sz w:val="24"/>
                <w:szCs w:val="24"/>
              </w:rPr>
              <w:t xml:space="preserve"> </w:t>
            </w:r>
            <w:r w:rsidRPr="00811D19">
              <w:rPr>
                <w:rFonts w:ascii="Times New Roman" w:hAnsi="Times New Roman"/>
                <w:sz w:val="24"/>
                <w:szCs w:val="24"/>
              </w:rPr>
              <w:t>confirmation</w:t>
            </w:r>
            <w:r w:rsidRPr="00811D19">
              <w:rPr>
                <w:rFonts w:ascii="Times New Roman" w:hAnsi="Times New Roman"/>
                <w:spacing w:val="27"/>
                <w:sz w:val="24"/>
                <w:szCs w:val="24"/>
              </w:rPr>
              <w:t xml:space="preserve"> </w:t>
            </w:r>
            <w:r w:rsidRPr="00811D19">
              <w:rPr>
                <w:rFonts w:ascii="Times New Roman" w:hAnsi="Times New Roman"/>
                <w:sz w:val="24"/>
                <w:szCs w:val="24"/>
              </w:rPr>
              <w:t>of</w:t>
            </w:r>
            <w:r w:rsidRPr="00811D19">
              <w:rPr>
                <w:rFonts w:ascii="Times New Roman" w:hAnsi="Times New Roman"/>
                <w:spacing w:val="7"/>
                <w:sz w:val="24"/>
                <w:szCs w:val="24"/>
              </w:rPr>
              <w:t xml:space="preserve"> </w:t>
            </w:r>
            <w:r w:rsidRPr="00811D19">
              <w:rPr>
                <w:rFonts w:ascii="Times New Roman" w:hAnsi="Times New Roman"/>
                <w:sz w:val="24"/>
                <w:szCs w:val="24"/>
              </w:rPr>
              <w:t>receipt, Licensor</w:t>
            </w:r>
            <w:r w:rsidRPr="00811D19">
              <w:rPr>
                <w:rFonts w:ascii="Times New Roman" w:hAnsi="Times New Roman"/>
                <w:spacing w:val="-10"/>
                <w:sz w:val="24"/>
                <w:szCs w:val="24"/>
              </w:rPr>
              <w:t xml:space="preserve"> </w:t>
            </w:r>
            <w:r w:rsidRPr="00811D19">
              <w:rPr>
                <w:rFonts w:ascii="Times New Roman" w:hAnsi="Times New Roman"/>
                <w:sz w:val="24"/>
                <w:szCs w:val="24"/>
              </w:rPr>
              <w:t>will use</w:t>
            </w:r>
            <w:r w:rsidRPr="00811D19">
              <w:rPr>
                <w:rFonts w:ascii="Times New Roman" w:hAnsi="Times New Roman"/>
                <w:spacing w:val="-4"/>
                <w:sz w:val="24"/>
                <w:szCs w:val="24"/>
              </w:rPr>
              <w:t xml:space="preserve"> </w:t>
            </w:r>
            <w:r w:rsidRPr="00811D19">
              <w:rPr>
                <w:rFonts w:ascii="Times New Roman" w:hAnsi="Times New Roman"/>
                <w:sz w:val="24"/>
                <w:szCs w:val="24"/>
              </w:rPr>
              <w:t>Best</w:t>
            </w:r>
            <w:r w:rsidRPr="00811D19">
              <w:rPr>
                <w:rFonts w:ascii="Times New Roman" w:hAnsi="Times New Roman"/>
                <w:spacing w:val="-7"/>
                <w:sz w:val="24"/>
                <w:szCs w:val="24"/>
              </w:rPr>
              <w:t xml:space="preserve"> </w:t>
            </w:r>
            <w:r w:rsidRPr="00811D19">
              <w:rPr>
                <w:rFonts w:ascii="Times New Roman" w:hAnsi="Times New Roman"/>
                <w:sz w:val="24"/>
                <w:szCs w:val="24"/>
              </w:rPr>
              <w:t>Commercial</w:t>
            </w:r>
            <w:r w:rsidRPr="00811D19">
              <w:rPr>
                <w:rFonts w:ascii="Times New Roman" w:hAnsi="Times New Roman"/>
                <w:spacing w:val="7"/>
                <w:sz w:val="24"/>
                <w:szCs w:val="24"/>
              </w:rPr>
              <w:t xml:space="preserve"> </w:t>
            </w:r>
            <w:r w:rsidRPr="00811D19">
              <w:rPr>
                <w:rFonts w:ascii="Times New Roman" w:hAnsi="Times New Roman"/>
                <w:sz w:val="24"/>
                <w:szCs w:val="24"/>
              </w:rPr>
              <w:t>Practice</w:t>
            </w:r>
            <w:r w:rsidRPr="00811D19">
              <w:rPr>
                <w:rFonts w:ascii="Times New Roman" w:hAnsi="Times New Roman"/>
                <w:spacing w:val="-6"/>
                <w:sz w:val="24"/>
                <w:szCs w:val="24"/>
              </w:rPr>
              <w:t xml:space="preserve"> </w:t>
            </w:r>
            <w:r w:rsidRPr="00811D19">
              <w:rPr>
                <w:rFonts w:ascii="Times New Roman" w:hAnsi="Times New Roman"/>
                <w:sz w:val="24"/>
                <w:szCs w:val="24"/>
              </w:rPr>
              <w:t>to provide</w:t>
            </w:r>
            <w:r w:rsidRPr="00811D19">
              <w:rPr>
                <w:rFonts w:ascii="Times New Roman" w:hAnsi="Times New Roman"/>
                <w:spacing w:val="5"/>
                <w:sz w:val="24"/>
                <w:szCs w:val="24"/>
              </w:rPr>
              <w:t xml:space="preserve"> </w:t>
            </w:r>
            <w:r w:rsidRPr="00811D19">
              <w:rPr>
                <w:rFonts w:ascii="Times New Roman" w:hAnsi="Times New Roman"/>
                <w:sz w:val="24"/>
                <w:szCs w:val="24"/>
              </w:rPr>
              <w:t>a</w:t>
            </w:r>
            <w:r w:rsidRPr="00811D19">
              <w:rPr>
                <w:rFonts w:ascii="Times New Roman" w:hAnsi="Times New Roman"/>
                <w:spacing w:val="-10"/>
                <w:sz w:val="24"/>
                <w:szCs w:val="24"/>
              </w:rPr>
              <w:t xml:space="preserve"> </w:t>
            </w:r>
            <w:r w:rsidRPr="00811D19">
              <w:rPr>
                <w:rFonts w:ascii="Times New Roman" w:hAnsi="Times New Roman"/>
                <w:sz w:val="24"/>
                <w:szCs w:val="24"/>
              </w:rPr>
              <w:t>workaround</w:t>
            </w:r>
            <w:r w:rsidRPr="00811D19">
              <w:rPr>
                <w:rFonts w:ascii="Times New Roman" w:hAnsi="Times New Roman"/>
                <w:spacing w:val="15"/>
                <w:sz w:val="24"/>
                <w:szCs w:val="24"/>
              </w:rPr>
              <w:t xml:space="preserve"> </w:t>
            </w:r>
            <w:r w:rsidRPr="00811D19">
              <w:rPr>
                <w:rFonts w:ascii="Times New Roman" w:hAnsi="Times New Roman"/>
                <w:sz w:val="24"/>
                <w:szCs w:val="24"/>
              </w:rPr>
              <w:t>or</w:t>
            </w:r>
            <w:r w:rsidRPr="00811D19">
              <w:rPr>
                <w:rFonts w:ascii="Times New Roman" w:hAnsi="Times New Roman"/>
                <w:spacing w:val="1"/>
                <w:sz w:val="24"/>
                <w:szCs w:val="24"/>
              </w:rPr>
              <w:t xml:space="preserve"> </w:t>
            </w:r>
            <w:r w:rsidRPr="00811D19">
              <w:rPr>
                <w:rFonts w:ascii="Times New Roman" w:hAnsi="Times New Roman"/>
                <w:sz w:val="24"/>
                <w:szCs w:val="24"/>
              </w:rPr>
              <w:t>correct</w:t>
            </w:r>
            <w:r w:rsidRPr="00811D19">
              <w:rPr>
                <w:rFonts w:ascii="Times New Roman" w:hAnsi="Times New Roman"/>
                <w:spacing w:val="5"/>
                <w:sz w:val="24"/>
                <w:szCs w:val="24"/>
              </w:rPr>
              <w:t xml:space="preserve"> </w:t>
            </w:r>
            <w:r w:rsidRPr="00811D19">
              <w:rPr>
                <w:rFonts w:ascii="Times New Roman" w:hAnsi="Times New Roman"/>
                <w:sz w:val="24"/>
                <w:szCs w:val="24"/>
              </w:rPr>
              <w:t>the</w:t>
            </w:r>
            <w:r w:rsidRPr="00811D19">
              <w:rPr>
                <w:rFonts w:ascii="Times New Roman" w:hAnsi="Times New Roman"/>
                <w:spacing w:val="9"/>
                <w:sz w:val="24"/>
                <w:szCs w:val="24"/>
              </w:rPr>
              <w:t xml:space="preserve"> </w:t>
            </w:r>
            <w:r w:rsidRPr="00811D19">
              <w:rPr>
                <w:rFonts w:ascii="Times New Roman" w:hAnsi="Times New Roman"/>
                <w:sz w:val="24"/>
                <w:szCs w:val="24"/>
              </w:rPr>
              <w:t>problem within</w:t>
            </w:r>
            <w:r w:rsidRPr="00811D19">
              <w:rPr>
                <w:rFonts w:ascii="Times New Roman" w:hAnsi="Times New Roman"/>
                <w:spacing w:val="9"/>
                <w:sz w:val="24"/>
                <w:szCs w:val="24"/>
              </w:rPr>
              <w:t xml:space="preserve"> </w:t>
            </w:r>
            <w:r w:rsidRPr="00811D19">
              <w:rPr>
                <w:rFonts w:ascii="Times New Roman" w:hAnsi="Times New Roman"/>
                <w:sz w:val="24"/>
                <w:szCs w:val="24"/>
              </w:rPr>
              <w:t>an</w:t>
            </w:r>
            <w:r w:rsidRPr="00811D19">
              <w:rPr>
                <w:rFonts w:ascii="Times New Roman" w:hAnsi="Times New Roman"/>
                <w:spacing w:val="9"/>
                <w:sz w:val="24"/>
                <w:szCs w:val="24"/>
              </w:rPr>
              <w:t xml:space="preserve"> </w:t>
            </w:r>
            <w:r w:rsidRPr="00811D19">
              <w:rPr>
                <w:rFonts w:ascii="Times New Roman" w:hAnsi="Times New Roman"/>
                <w:sz w:val="24"/>
                <w:szCs w:val="24"/>
              </w:rPr>
              <w:t>average</w:t>
            </w:r>
            <w:r w:rsidRPr="00811D19">
              <w:rPr>
                <w:rFonts w:ascii="Times New Roman" w:hAnsi="Times New Roman"/>
                <w:spacing w:val="5"/>
                <w:sz w:val="24"/>
                <w:szCs w:val="24"/>
              </w:rPr>
              <w:t xml:space="preserve"> </w:t>
            </w:r>
            <w:r w:rsidRPr="00811D19">
              <w:rPr>
                <w:rFonts w:ascii="Times New Roman" w:hAnsi="Times New Roman"/>
                <w:sz w:val="24"/>
                <w:szCs w:val="24"/>
              </w:rPr>
              <w:t>twenty-four</w:t>
            </w:r>
            <w:r w:rsidRPr="00811D19">
              <w:rPr>
                <w:rFonts w:ascii="Times New Roman" w:hAnsi="Times New Roman"/>
                <w:spacing w:val="20"/>
                <w:sz w:val="24"/>
                <w:szCs w:val="24"/>
              </w:rPr>
              <w:t xml:space="preserve"> </w:t>
            </w:r>
            <w:r w:rsidRPr="00811D19">
              <w:rPr>
                <w:rFonts w:ascii="Times New Roman" w:hAnsi="Times New Roman"/>
                <w:sz w:val="24"/>
                <w:szCs w:val="24"/>
              </w:rPr>
              <w:t>(24)</w:t>
            </w:r>
            <w:r w:rsidRPr="00811D19">
              <w:rPr>
                <w:rFonts w:ascii="Times New Roman" w:hAnsi="Times New Roman"/>
                <w:spacing w:val="1"/>
                <w:sz w:val="24"/>
                <w:szCs w:val="24"/>
              </w:rPr>
              <w:t xml:space="preserve"> </w:t>
            </w:r>
            <w:r w:rsidRPr="00811D19">
              <w:rPr>
                <w:rFonts w:ascii="Times New Roman" w:hAnsi="Times New Roman"/>
                <w:sz w:val="24"/>
                <w:szCs w:val="24"/>
              </w:rPr>
              <w:t>hours.  Licensee resources must be available</w:t>
            </w:r>
            <w:r w:rsidRPr="00811D19">
              <w:rPr>
                <w:rFonts w:ascii="Times New Roman" w:hAnsi="Times New Roman"/>
                <w:spacing w:val="19"/>
                <w:sz w:val="24"/>
                <w:szCs w:val="24"/>
              </w:rPr>
              <w:t xml:space="preserve"> </w:t>
            </w:r>
            <w:r w:rsidRPr="00811D19">
              <w:rPr>
                <w:rFonts w:ascii="Times New Roman" w:hAnsi="Times New Roman"/>
                <w:sz w:val="24"/>
                <w:szCs w:val="24"/>
              </w:rPr>
              <w:t>to assist</w:t>
            </w:r>
            <w:r w:rsidRPr="00811D19">
              <w:rPr>
                <w:rFonts w:ascii="Times New Roman" w:hAnsi="Times New Roman"/>
                <w:spacing w:val="37"/>
                <w:sz w:val="24"/>
                <w:szCs w:val="24"/>
              </w:rPr>
              <w:t xml:space="preserve"> </w:t>
            </w:r>
            <w:r w:rsidRPr="00811D19">
              <w:rPr>
                <w:rFonts w:ascii="Times New Roman" w:hAnsi="Times New Roman"/>
                <w:sz w:val="24"/>
                <w:szCs w:val="24"/>
              </w:rPr>
              <w:t>with problem determination.</w:t>
            </w:r>
          </w:p>
        </w:tc>
      </w:tr>
      <w:tr w:rsidR="0032079C" w:rsidRPr="00811D19" w14:paraId="56649AD7" w14:textId="77777777">
        <w:trPr>
          <w:trHeight w:hRule="exact" w:val="2256"/>
        </w:trPr>
        <w:tc>
          <w:tcPr>
            <w:tcW w:w="1525" w:type="dxa"/>
            <w:tcBorders>
              <w:top w:val="single" w:sz="8" w:space="0" w:color="1F1F1F"/>
              <w:left w:val="single" w:sz="8" w:space="0" w:color="1F1F1F"/>
              <w:bottom w:val="single" w:sz="8" w:space="0" w:color="1F1F1F"/>
              <w:right w:val="single" w:sz="8" w:space="0" w:color="1F1F1F"/>
            </w:tcBorders>
            <w:shd w:val="clear" w:color="auto" w:fill="auto"/>
            <w:tcMar>
              <w:top w:w="80" w:type="dxa"/>
              <w:left w:w="80" w:type="dxa"/>
              <w:bottom w:w="80" w:type="dxa"/>
              <w:right w:w="80" w:type="dxa"/>
            </w:tcMar>
          </w:tcPr>
          <w:p w14:paraId="3F738449" w14:textId="77777777" w:rsidR="0032079C" w:rsidRPr="00811D19" w:rsidRDefault="0032079C">
            <w:pPr>
              <w:pStyle w:val="TableParagraph"/>
              <w:spacing w:before="16" w:line="256" w:lineRule="auto"/>
              <w:ind w:left="644"/>
              <w:rPr>
                <w:rFonts w:ascii="Times New Roman" w:eastAsia="Times New Roman" w:hAnsi="Times New Roman" w:cs="Times New Roman"/>
                <w:sz w:val="24"/>
                <w:szCs w:val="24"/>
              </w:rPr>
            </w:pPr>
            <w:r w:rsidRPr="00811D19">
              <w:rPr>
                <w:rFonts w:ascii="Times New Roman" w:hAnsi="Times New Roman"/>
                <w:noProof/>
                <w:sz w:val="24"/>
                <w:szCs w:val="24"/>
              </w:rPr>
              <w:drawing>
                <wp:inline distT="0" distB="0" distL="0" distR="0" wp14:anchorId="242079EC" wp14:editId="0CF225D5">
                  <wp:extent cx="53340" cy="9144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9">
                            <a:extLst/>
                          </a:blip>
                          <a:stretch>
                            <a:fillRect/>
                          </a:stretch>
                        </pic:blipFill>
                        <pic:spPr>
                          <a:xfrm>
                            <a:off x="0" y="0"/>
                            <a:ext cx="53340" cy="91440"/>
                          </a:xfrm>
                          <a:prstGeom prst="rect">
                            <a:avLst/>
                          </a:prstGeom>
                          <a:ln w="12700" cap="flat">
                            <a:noFill/>
                            <a:miter lim="400000"/>
                          </a:ln>
                          <a:effectLst/>
                        </pic:spPr>
                      </pic:pic>
                    </a:graphicData>
                  </a:graphic>
                </wp:inline>
              </w:drawing>
            </w:r>
          </w:p>
          <w:p w14:paraId="4DA6BD75" w14:textId="77777777" w:rsidR="0032079C" w:rsidRPr="00811D19" w:rsidRDefault="0032079C">
            <w:pPr>
              <w:pStyle w:val="TableParagraph"/>
              <w:spacing w:line="200" w:lineRule="exact"/>
              <w:rPr>
                <w:rFonts w:ascii="Times New Roman" w:hAnsi="Times New Roman"/>
                <w:sz w:val="24"/>
                <w:szCs w:val="24"/>
              </w:rPr>
            </w:pPr>
          </w:p>
          <w:p w14:paraId="10BF22A6" w14:textId="77777777" w:rsidR="0032079C" w:rsidRPr="00811D19" w:rsidRDefault="0032079C">
            <w:pPr>
              <w:pStyle w:val="TableParagraph"/>
              <w:spacing w:line="200" w:lineRule="exact"/>
              <w:rPr>
                <w:rFonts w:ascii="Times New Roman" w:hAnsi="Times New Roman"/>
                <w:sz w:val="24"/>
                <w:szCs w:val="24"/>
              </w:rPr>
            </w:pPr>
          </w:p>
          <w:p w14:paraId="0FA0F86C" w14:textId="77777777" w:rsidR="0032079C" w:rsidRPr="00811D19" w:rsidRDefault="0032079C">
            <w:pPr>
              <w:pStyle w:val="TableParagraph"/>
              <w:spacing w:line="200" w:lineRule="exact"/>
              <w:rPr>
                <w:rFonts w:ascii="Times New Roman" w:hAnsi="Times New Roman"/>
                <w:sz w:val="24"/>
                <w:szCs w:val="24"/>
              </w:rPr>
            </w:pPr>
          </w:p>
          <w:p w14:paraId="2D6710F7" w14:textId="77777777" w:rsidR="0032079C" w:rsidRPr="00811D19" w:rsidRDefault="0032079C">
            <w:pPr>
              <w:pStyle w:val="TableParagraph"/>
              <w:spacing w:line="200" w:lineRule="exact"/>
              <w:rPr>
                <w:rFonts w:ascii="Times New Roman" w:hAnsi="Times New Roman"/>
                <w:sz w:val="24"/>
                <w:szCs w:val="24"/>
              </w:rPr>
            </w:pPr>
          </w:p>
          <w:p w14:paraId="6602A361" w14:textId="77777777" w:rsidR="0032079C" w:rsidRPr="00811D19" w:rsidRDefault="0032079C">
            <w:pPr>
              <w:pStyle w:val="TableParagraph"/>
              <w:spacing w:line="200" w:lineRule="exact"/>
              <w:rPr>
                <w:rFonts w:ascii="Times New Roman" w:hAnsi="Times New Roman"/>
                <w:sz w:val="24"/>
                <w:szCs w:val="24"/>
              </w:rPr>
            </w:pPr>
          </w:p>
          <w:p w14:paraId="0E429D4D" w14:textId="77777777" w:rsidR="0032079C" w:rsidRPr="00811D19" w:rsidRDefault="0032079C">
            <w:pPr>
              <w:pStyle w:val="TableParagraph"/>
              <w:spacing w:line="200" w:lineRule="exact"/>
              <w:rPr>
                <w:rFonts w:ascii="Times New Roman" w:hAnsi="Times New Roman"/>
                <w:sz w:val="24"/>
                <w:szCs w:val="24"/>
              </w:rPr>
            </w:pPr>
          </w:p>
          <w:p w14:paraId="2C995D61" w14:textId="77777777" w:rsidR="0032079C" w:rsidRPr="00811D19" w:rsidRDefault="0032079C">
            <w:pPr>
              <w:pStyle w:val="TableParagraph"/>
              <w:spacing w:line="200" w:lineRule="exact"/>
              <w:rPr>
                <w:rFonts w:ascii="Times New Roman" w:hAnsi="Times New Roman"/>
                <w:sz w:val="24"/>
                <w:szCs w:val="24"/>
              </w:rPr>
            </w:pPr>
          </w:p>
          <w:p w14:paraId="12A013E1" w14:textId="77777777" w:rsidR="0032079C" w:rsidRPr="00811D19" w:rsidRDefault="0032079C">
            <w:pPr>
              <w:pStyle w:val="TableParagraph"/>
              <w:spacing w:line="200" w:lineRule="exact"/>
              <w:rPr>
                <w:rFonts w:ascii="Times New Roman" w:hAnsi="Times New Roman"/>
                <w:sz w:val="24"/>
                <w:szCs w:val="24"/>
              </w:rPr>
            </w:pPr>
          </w:p>
        </w:tc>
        <w:tc>
          <w:tcPr>
            <w:tcW w:w="2305" w:type="dxa"/>
            <w:tcBorders>
              <w:top w:val="single" w:sz="8" w:space="0" w:color="0F0F0F"/>
              <w:left w:val="single" w:sz="8" w:space="0" w:color="1F1F1F"/>
              <w:bottom w:val="single" w:sz="8" w:space="0" w:color="080808"/>
              <w:right w:val="single" w:sz="8" w:space="0" w:color="1F1F1F"/>
            </w:tcBorders>
            <w:shd w:val="clear" w:color="auto" w:fill="auto"/>
            <w:tcMar>
              <w:top w:w="80" w:type="dxa"/>
              <w:left w:w="80" w:type="dxa"/>
              <w:bottom w:w="80" w:type="dxa"/>
              <w:right w:w="80" w:type="dxa"/>
            </w:tcMar>
          </w:tcPr>
          <w:p w14:paraId="222756B6" w14:textId="77777777" w:rsidR="0032079C" w:rsidRPr="00811D19" w:rsidRDefault="0032079C" w:rsidP="0032079C">
            <w:pPr>
              <w:pStyle w:val="TableParagraph"/>
              <w:spacing w:line="228" w:lineRule="exact"/>
              <w:ind w:left="119"/>
              <w:rPr>
                <w:rFonts w:ascii="Times New Roman" w:eastAsia="Arial" w:hAnsi="Times New Roman" w:cs="Arial"/>
                <w:sz w:val="24"/>
                <w:szCs w:val="24"/>
              </w:rPr>
            </w:pPr>
            <w:r w:rsidRPr="00811D19">
              <w:rPr>
                <w:rFonts w:ascii="Times New Roman" w:hAnsi="Times New Roman"/>
                <w:b/>
                <w:bCs/>
                <w:sz w:val="24"/>
                <w:szCs w:val="24"/>
              </w:rPr>
              <w:t xml:space="preserve">MEDIUM:  </w:t>
            </w:r>
            <w:r w:rsidRPr="00811D19">
              <w:rPr>
                <w:rFonts w:ascii="Times New Roman" w:hAnsi="Times New Roman"/>
                <w:sz w:val="24"/>
                <w:szCs w:val="24"/>
              </w:rPr>
              <w:t>A</w:t>
            </w:r>
            <w:r w:rsidRPr="00811D19">
              <w:rPr>
                <w:rFonts w:ascii="Times New Roman" w:hAnsi="Times New Roman"/>
                <w:spacing w:val="28"/>
                <w:sz w:val="24"/>
                <w:szCs w:val="24"/>
              </w:rPr>
              <w:t xml:space="preserve"> </w:t>
            </w:r>
            <w:r w:rsidRPr="00811D19">
              <w:rPr>
                <w:rFonts w:ascii="Times New Roman" w:hAnsi="Times New Roman"/>
                <w:sz w:val="24"/>
                <w:szCs w:val="24"/>
              </w:rPr>
              <w:t>Problem where</w:t>
            </w:r>
            <w:r w:rsidRPr="00811D19">
              <w:rPr>
                <w:rFonts w:ascii="Times New Roman" w:hAnsi="Times New Roman"/>
                <w:spacing w:val="37"/>
                <w:sz w:val="24"/>
                <w:szCs w:val="24"/>
              </w:rPr>
              <w:t xml:space="preserve"> </w:t>
            </w:r>
            <w:r w:rsidRPr="00811D19">
              <w:rPr>
                <w:rFonts w:ascii="Times New Roman" w:hAnsi="Times New Roman"/>
                <w:sz w:val="24"/>
                <w:szCs w:val="24"/>
              </w:rPr>
              <w:t>there is minimal</w:t>
            </w:r>
            <w:r w:rsidRPr="00811D19">
              <w:rPr>
                <w:rFonts w:ascii="Times New Roman" w:hAnsi="Times New Roman"/>
                <w:spacing w:val="33"/>
                <w:sz w:val="24"/>
                <w:szCs w:val="24"/>
              </w:rPr>
              <w:t xml:space="preserve"> </w:t>
            </w:r>
            <w:r w:rsidRPr="00811D19">
              <w:rPr>
                <w:rFonts w:ascii="Times New Roman" w:hAnsi="Times New Roman"/>
                <w:sz w:val="24"/>
                <w:szCs w:val="24"/>
              </w:rPr>
              <w:t>impact</w:t>
            </w:r>
            <w:r w:rsidRPr="00811D19">
              <w:rPr>
                <w:rFonts w:ascii="Times New Roman" w:hAnsi="Times New Roman"/>
                <w:spacing w:val="19"/>
                <w:sz w:val="24"/>
                <w:szCs w:val="24"/>
              </w:rPr>
              <w:t xml:space="preserve"> </w:t>
            </w:r>
            <w:r w:rsidRPr="00811D19">
              <w:rPr>
                <w:rFonts w:ascii="Times New Roman" w:hAnsi="Times New Roman"/>
                <w:sz w:val="24"/>
                <w:szCs w:val="24"/>
              </w:rPr>
              <w:t>on</w:t>
            </w:r>
            <w:r w:rsidRPr="00811D19">
              <w:rPr>
                <w:rFonts w:ascii="Times New Roman" w:hAnsi="Times New Roman"/>
                <w:spacing w:val="30"/>
                <w:sz w:val="24"/>
                <w:szCs w:val="24"/>
              </w:rPr>
              <w:t xml:space="preserve"> </w:t>
            </w:r>
            <w:r w:rsidRPr="00811D19">
              <w:rPr>
                <w:rFonts w:ascii="Times New Roman" w:hAnsi="Times New Roman"/>
                <w:sz w:val="24"/>
                <w:szCs w:val="24"/>
              </w:rPr>
              <w:t>the</w:t>
            </w:r>
            <w:r w:rsidRPr="00811D19">
              <w:rPr>
                <w:rFonts w:ascii="Times New Roman" w:hAnsi="Times New Roman"/>
                <w:spacing w:val="21"/>
                <w:sz w:val="24"/>
                <w:szCs w:val="24"/>
              </w:rPr>
              <w:t xml:space="preserve"> </w:t>
            </w:r>
            <w:r w:rsidRPr="00811D19">
              <w:rPr>
                <w:rFonts w:ascii="Times New Roman" w:hAnsi="Times New Roman"/>
                <w:sz w:val="24"/>
                <w:szCs w:val="24"/>
              </w:rPr>
              <w:t>quality,</w:t>
            </w:r>
            <w:r w:rsidRPr="00811D19">
              <w:rPr>
                <w:rFonts w:ascii="Times New Roman" w:hAnsi="Times New Roman"/>
                <w:spacing w:val="34"/>
                <w:sz w:val="24"/>
                <w:szCs w:val="24"/>
              </w:rPr>
              <w:t xml:space="preserve"> </w:t>
            </w:r>
            <w:r w:rsidRPr="00811D19">
              <w:rPr>
                <w:rFonts w:ascii="Times New Roman" w:hAnsi="Times New Roman"/>
                <w:sz w:val="24"/>
                <w:szCs w:val="24"/>
              </w:rPr>
              <w:t>or performance of</w:t>
            </w:r>
            <w:r w:rsidRPr="00811D19">
              <w:rPr>
                <w:rFonts w:ascii="Times New Roman" w:hAnsi="Times New Roman"/>
                <w:spacing w:val="-7"/>
                <w:sz w:val="24"/>
                <w:szCs w:val="24"/>
              </w:rPr>
              <w:t xml:space="preserve"> </w:t>
            </w:r>
            <w:r w:rsidRPr="00811D19">
              <w:rPr>
                <w:rFonts w:ascii="Times New Roman" w:hAnsi="Times New Roman"/>
                <w:sz w:val="24"/>
                <w:szCs w:val="24"/>
              </w:rPr>
              <w:t>the</w:t>
            </w:r>
            <w:r w:rsidRPr="00811D19">
              <w:rPr>
                <w:rFonts w:ascii="Times New Roman" w:hAnsi="Times New Roman"/>
                <w:spacing w:val="-1"/>
                <w:sz w:val="24"/>
                <w:szCs w:val="24"/>
              </w:rPr>
              <w:t xml:space="preserve"> </w:t>
            </w:r>
            <w:r w:rsidRPr="00811D19">
              <w:rPr>
                <w:rFonts w:ascii="Times New Roman" w:hAnsi="Times New Roman"/>
                <w:sz w:val="24"/>
                <w:szCs w:val="24"/>
              </w:rPr>
              <w:t xml:space="preserve">application </w:t>
            </w:r>
            <w:r w:rsidRPr="00811D19">
              <w:rPr>
                <w:rFonts w:ascii="Times New Roman" w:hAnsi="Times New Roman"/>
                <w:i/>
                <w:iCs/>
                <w:sz w:val="24"/>
                <w:szCs w:val="24"/>
              </w:rPr>
              <w:t>and</w:t>
            </w:r>
            <w:r w:rsidRPr="00811D19">
              <w:rPr>
                <w:rFonts w:ascii="Times New Roman" w:hAnsi="Times New Roman"/>
                <w:i/>
                <w:iCs/>
                <w:spacing w:val="13"/>
                <w:sz w:val="24"/>
                <w:szCs w:val="24"/>
              </w:rPr>
              <w:t xml:space="preserve"> </w:t>
            </w:r>
            <w:r w:rsidRPr="00811D19">
              <w:rPr>
                <w:rFonts w:ascii="Times New Roman" w:hAnsi="Times New Roman"/>
                <w:i/>
                <w:iCs/>
                <w:sz w:val="24"/>
                <w:szCs w:val="24"/>
              </w:rPr>
              <w:t>a</w:t>
            </w:r>
            <w:r w:rsidRPr="00811D19">
              <w:rPr>
                <w:rFonts w:ascii="Times New Roman" w:hAnsi="Times New Roman"/>
                <w:i/>
                <w:iCs/>
                <w:spacing w:val="9"/>
                <w:sz w:val="24"/>
                <w:szCs w:val="24"/>
              </w:rPr>
              <w:t xml:space="preserve"> </w:t>
            </w:r>
            <w:r w:rsidRPr="00811D19">
              <w:rPr>
                <w:rFonts w:ascii="Times New Roman" w:hAnsi="Times New Roman"/>
                <w:sz w:val="24"/>
                <w:szCs w:val="24"/>
              </w:rPr>
              <w:t>workaround</w:t>
            </w:r>
            <w:r w:rsidRPr="00811D19">
              <w:rPr>
                <w:rFonts w:ascii="Times New Roman" w:hAnsi="Times New Roman"/>
                <w:spacing w:val="23"/>
                <w:sz w:val="24"/>
                <w:szCs w:val="24"/>
              </w:rPr>
              <w:t xml:space="preserve"> </w:t>
            </w:r>
            <w:r w:rsidRPr="00811D19">
              <w:rPr>
                <w:rFonts w:ascii="Times New Roman" w:hAnsi="Times New Roman"/>
                <w:sz w:val="24"/>
                <w:szCs w:val="24"/>
              </w:rPr>
              <w:t>exists</w:t>
            </w:r>
          </w:p>
        </w:tc>
        <w:tc>
          <w:tcPr>
            <w:tcW w:w="1801" w:type="dxa"/>
            <w:tcBorders>
              <w:top w:val="single" w:sz="8" w:space="0" w:color="1F1F1F"/>
              <w:left w:val="single" w:sz="8" w:space="0" w:color="1F1F1F"/>
              <w:bottom w:val="single" w:sz="8" w:space="0" w:color="1F1F1F"/>
              <w:right w:val="single" w:sz="8" w:space="0" w:color="1F1F1F"/>
            </w:tcBorders>
            <w:shd w:val="clear" w:color="auto" w:fill="auto"/>
            <w:tcMar>
              <w:top w:w="80" w:type="dxa"/>
              <w:left w:w="80" w:type="dxa"/>
              <w:bottom w:w="80" w:type="dxa"/>
              <w:right w:w="80" w:type="dxa"/>
            </w:tcMar>
          </w:tcPr>
          <w:p w14:paraId="5A3651E4" w14:textId="77777777" w:rsidR="0032079C" w:rsidRPr="00811D19" w:rsidRDefault="0032079C" w:rsidP="004F730A">
            <w:pPr>
              <w:pStyle w:val="TableParagraph"/>
              <w:spacing w:line="195" w:lineRule="exact"/>
              <w:ind w:left="128"/>
              <w:rPr>
                <w:rFonts w:ascii="Times New Roman" w:eastAsia="Arial" w:hAnsi="Times New Roman" w:cs="Arial"/>
                <w:sz w:val="24"/>
                <w:szCs w:val="24"/>
              </w:rPr>
            </w:pPr>
            <w:r w:rsidRPr="00811D19">
              <w:rPr>
                <w:rFonts w:ascii="Times New Roman" w:hAnsi="Times New Roman"/>
                <w:sz w:val="24"/>
                <w:szCs w:val="24"/>
              </w:rPr>
              <w:t>Licensor</w:t>
            </w:r>
            <w:r w:rsidRPr="00811D19">
              <w:rPr>
                <w:rFonts w:ascii="Times New Roman" w:hAnsi="Times New Roman"/>
                <w:spacing w:val="1"/>
                <w:sz w:val="24"/>
                <w:szCs w:val="24"/>
              </w:rPr>
              <w:t xml:space="preserve"> </w:t>
            </w:r>
            <w:r w:rsidRPr="00811D19">
              <w:rPr>
                <w:rFonts w:ascii="Times New Roman" w:hAnsi="Times New Roman"/>
                <w:sz w:val="24"/>
                <w:szCs w:val="24"/>
              </w:rPr>
              <w:t>will</w:t>
            </w:r>
            <w:r w:rsidRPr="00811D19">
              <w:rPr>
                <w:rFonts w:ascii="Times New Roman" w:hAnsi="Times New Roman"/>
                <w:spacing w:val="2"/>
                <w:sz w:val="24"/>
                <w:szCs w:val="24"/>
              </w:rPr>
              <w:t xml:space="preserve"> </w:t>
            </w:r>
            <w:r w:rsidRPr="00811D19">
              <w:rPr>
                <w:rFonts w:ascii="Times New Roman" w:hAnsi="Times New Roman"/>
                <w:sz w:val="24"/>
                <w:szCs w:val="24"/>
              </w:rPr>
              <w:t>confirm</w:t>
            </w:r>
            <w:r w:rsidR="004F730A" w:rsidRPr="00811D19">
              <w:rPr>
                <w:rFonts w:ascii="Times New Roman" w:eastAsia="Arial" w:hAnsi="Times New Roman" w:cs="Arial"/>
                <w:sz w:val="24"/>
                <w:szCs w:val="24"/>
              </w:rPr>
              <w:t xml:space="preserve"> </w:t>
            </w:r>
            <w:r w:rsidRPr="00811D19">
              <w:rPr>
                <w:rFonts w:ascii="Times New Roman" w:hAnsi="Times New Roman"/>
                <w:sz w:val="24"/>
                <w:szCs w:val="24"/>
              </w:rPr>
              <w:t>receipt</w:t>
            </w:r>
            <w:r w:rsidRPr="00811D19">
              <w:rPr>
                <w:rFonts w:ascii="Times New Roman" w:hAnsi="Times New Roman"/>
                <w:spacing w:val="36"/>
                <w:sz w:val="24"/>
                <w:szCs w:val="24"/>
              </w:rPr>
              <w:t xml:space="preserve"> </w:t>
            </w:r>
            <w:r w:rsidRPr="00811D19">
              <w:rPr>
                <w:rFonts w:ascii="Times New Roman" w:hAnsi="Times New Roman"/>
                <w:sz w:val="24"/>
                <w:szCs w:val="24"/>
              </w:rPr>
              <w:t>of the problem via phone within 4 hours.</w:t>
            </w:r>
          </w:p>
        </w:tc>
        <w:tc>
          <w:tcPr>
            <w:tcW w:w="3245" w:type="dxa"/>
            <w:tcBorders>
              <w:top w:val="single" w:sz="8" w:space="0" w:color="1F1F1F"/>
              <w:left w:val="single" w:sz="8" w:space="0" w:color="1F1F1F"/>
              <w:bottom w:val="single" w:sz="8" w:space="0" w:color="1F1F1F"/>
              <w:right w:val="single" w:sz="8" w:space="0" w:color="1F1F1F"/>
            </w:tcBorders>
            <w:shd w:val="clear" w:color="auto" w:fill="auto"/>
            <w:tcMar>
              <w:top w:w="80" w:type="dxa"/>
              <w:left w:w="80" w:type="dxa"/>
              <w:bottom w:w="80" w:type="dxa"/>
              <w:right w:w="227" w:type="dxa"/>
            </w:tcMar>
          </w:tcPr>
          <w:p w14:paraId="70F0867F" w14:textId="77777777" w:rsidR="0032079C" w:rsidRPr="00811D19" w:rsidRDefault="0032079C">
            <w:pPr>
              <w:pStyle w:val="TableParagraph"/>
              <w:spacing w:before="6" w:line="218" w:lineRule="auto"/>
              <w:ind w:left="121" w:right="147"/>
              <w:rPr>
                <w:rFonts w:ascii="Times New Roman" w:hAnsi="Times New Roman"/>
                <w:sz w:val="24"/>
                <w:szCs w:val="24"/>
              </w:rPr>
            </w:pPr>
            <w:r w:rsidRPr="00811D19">
              <w:rPr>
                <w:rFonts w:ascii="Times New Roman" w:hAnsi="Times New Roman"/>
                <w:sz w:val="24"/>
                <w:szCs w:val="24"/>
              </w:rPr>
              <w:t>Licensor will</w:t>
            </w:r>
            <w:r w:rsidRPr="00811D19">
              <w:rPr>
                <w:rFonts w:ascii="Times New Roman" w:hAnsi="Times New Roman"/>
                <w:spacing w:val="13"/>
                <w:sz w:val="24"/>
                <w:szCs w:val="24"/>
              </w:rPr>
              <w:t xml:space="preserve"> </w:t>
            </w:r>
            <w:r w:rsidRPr="00811D19">
              <w:rPr>
                <w:rFonts w:ascii="Times New Roman" w:hAnsi="Times New Roman"/>
                <w:sz w:val="24"/>
                <w:szCs w:val="24"/>
              </w:rPr>
              <w:t>use Best</w:t>
            </w:r>
            <w:r w:rsidRPr="00811D19">
              <w:rPr>
                <w:rFonts w:ascii="Times New Roman" w:hAnsi="Times New Roman"/>
                <w:spacing w:val="2"/>
                <w:sz w:val="24"/>
                <w:szCs w:val="24"/>
              </w:rPr>
              <w:t xml:space="preserve"> </w:t>
            </w:r>
            <w:r w:rsidRPr="00811D19">
              <w:rPr>
                <w:rFonts w:ascii="Times New Roman" w:hAnsi="Times New Roman"/>
                <w:sz w:val="24"/>
                <w:szCs w:val="24"/>
              </w:rPr>
              <w:t>Commercial Practices</w:t>
            </w:r>
            <w:r w:rsidRPr="00811D19">
              <w:rPr>
                <w:rFonts w:ascii="Times New Roman" w:hAnsi="Times New Roman"/>
                <w:spacing w:val="10"/>
                <w:sz w:val="24"/>
                <w:szCs w:val="24"/>
              </w:rPr>
              <w:t xml:space="preserve"> </w:t>
            </w:r>
            <w:r w:rsidRPr="00811D19">
              <w:rPr>
                <w:rFonts w:ascii="Times New Roman" w:hAnsi="Times New Roman"/>
                <w:sz w:val="24"/>
                <w:szCs w:val="24"/>
              </w:rPr>
              <w:t>to</w:t>
            </w:r>
            <w:r w:rsidRPr="00811D19">
              <w:rPr>
                <w:rFonts w:ascii="Times New Roman" w:hAnsi="Times New Roman"/>
                <w:spacing w:val="11"/>
                <w:sz w:val="24"/>
                <w:szCs w:val="24"/>
              </w:rPr>
              <w:t xml:space="preserve"> </w:t>
            </w:r>
            <w:r w:rsidRPr="00811D19">
              <w:rPr>
                <w:rFonts w:ascii="Times New Roman" w:hAnsi="Times New Roman"/>
                <w:sz w:val="24"/>
                <w:szCs w:val="24"/>
              </w:rPr>
              <w:t>provide</w:t>
            </w:r>
            <w:r w:rsidRPr="00811D19">
              <w:rPr>
                <w:rFonts w:ascii="Times New Roman" w:hAnsi="Times New Roman"/>
                <w:spacing w:val="1"/>
                <w:sz w:val="24"/>
                <w:szCs w:val="24"/>
              </w:rPr>
              <w:t xml:space="preserve"> </w:t>
            </w:r>
            <w:r w:rsidRPr="00811D19">
              <w:rPr>
                <w:rFonts w:ascii="Times New Roman" w:hAnsi="Times New Roman"/>
                <w:sz w:val="24"/>
                <w:szCs w:val="24"/>
              </w:rPr>
              <w:t>a workaround</w:t>
            </w:r>
            <w:r w:rsidRPr="00811D19">
              <w:rPr>
                <w:rFonts w:ascii="Times New Roman" w:hAnsi="Times New Roman"/>
                <w:spacing w:val="10"/>
                <w:sz w:val="24"/>
                <w:szCs w:val="24"/>
              </w:rPr>
              <w:t xml:space="preserve"> </w:t>
            </w:r>
            <w:r w:rsidRPr="00811D19">
              <w:rPr>
                <w:rFonts w:ascii="Times New Roman" w:hAnsi="Times New Roman"/>
                <w:sz w:val="24"/>
                <w:szCs w:val="24"/>
              </w:rPr>
              <w:t>or</w:t>
            </w:r>
            <w:r w:rsidRPr="00811D19">
              <w:rPr>
                <w:rFonts w:ascii="Times New Roman" w:hAnsi="Times New Roman"/>
                <w:spacing w:val="-5"/>
                <w:sz w:val="24"/>
                <w:szCs w:val="24"/>
              </w:rPr>
              <w:t xml:space="preserve"> </w:t>
            </w:r>
            <w:r w:rsidRPr="00811D19">
              <w:rPr>
                <w:rFonts w:ascii="Times New Roman" w:hAnsi="Times New Roman"/>
                <w:sz w:val="24"/>
                <w:szCs w:val="24"/>
              </w:rPr>
              <w:t>correct the</w:t>
            </w:r>
            <w:r w:rsidRPr="00811D19">
              <w:rPr>
                <w:rFonts w:ascii="Times New Roman" w:hAnsi="Times New Roman"/>
                <w:spacing w:val="5"/>
                <w:sz w:val="24"/>
                <w:szCs w:val="24"/>
              </w:rPr>
              <w:t xml:space="preserve"> </w:t>
            </w:r>
            <w:r w:rsidRPr="00811D19">
              <w:rPr>
                <w:rFonts w:ascii="Times New Roman" w:hAnsi="Times New Roman"/>
                <w:sz w:val="24"/>
                <w:szCs w:val="24"/>
              </w:rPr>
              <w:t>problem</w:t>
            </w:r>
            <w:r w:rsidRPr="00811D19">
              <w:rPr>
                <w:rFonts w:ascii="Times New Roman" w:hAnsi="Times New Roman"/>
                <w:spacing w:val="-3"/>
                <w:sz w:val="24"/>
                <w:szCs w:val="24"/>
              </w:rPr>
              <w:t xml:space="preserve"> </w:t>
            </w:r>
            <w:r w:rsidRPr="00811D19">
              <w:rPr>
                <w:rFonts w:ascii="Times New Roman" w:hAnsi="Times New Roman"/>
                <w:sz w:val="24"/>
                <w:szCs w:val="24"/>
              </w:rPr>
              <w:t>within</w:t>
            </w:r>
            <w:r w:rsidRPr="00811D19">
              <w:rPr>
                <w:rFonts w:ascii="Times New Roman" w:hAnsi="Times New Roman"/>
                <w:spacing w:val="3"/>
                <w:sz w:val="24"/>
                <w:szCs w:val="24"/>
              </w:rPr>
              <w:t xml:space="preserve"> </w:t>
            </w:r>
            <w:r w:rsidRPr="00811D19">
              <w:rPr>
                <w:rFonts w:ascii="Times New Roman" w:hAnsi="Times New Roman"/>
                <w:sz w:val="24"/>
                <w:szCs w:val="24"/>
              </w:rPr>
              <w:t>an average</w:t>
            </w:r>
            <w:r w:rsidRPr="00811D19">
              <w:rPr>
                <w:rFonts w:ascii="Times New Roman" w:hAnsi="Times New Roman"/>
                <w:spacing w:val="-20"/>
                <w:sz w:val="24"/>
                <w:szCs w:val="24"/>
              </w:rPr>
              <w:t xml:space="preserve"> </w:t>
            </w:r>
            <w:r w:rsidRPr="00811D19">
              <w:rPr>
                <w:rFonts w:ascii="Times New Roman" w:hAnsi="Times New Roman"/>
                <w:sz w:val="24"/>
                <w:szCs w:val="24"/>
              </w:rPr>
              <w:t>forty-eight</w:t>
            </w:r>
            <w:r w:rsidRPr="00811D19">
              <w:rPr>
                <w:rFonts w:ascii="Times New Roman" w:hAnsi="Times New Roman"/>
                <w:spacing w:val="-13"/>
                <w:sz w:val="24"/>
                <w:szCs w:val="24"/>
              </w:rPr>
              <w:t xml:space="preserve"> </w:t>
            </w:r>
            <w:r w:rsidRPr="00811D19">
              <w:rPr>
                <w:rFonts w:ascii="Times New Roman" w:hAnsi="Times New Roman"/>
                <w:sz w:val="24"/>
                <w:szCs w:val="24"/>
              </w:rPr>
              <w:t>(48)</w:t>
            </w:r>
            <w:r w:rsidRPr="00811D19">
              <w:rPr>
                <w:rFonts w:ascii="Times New Roman" w:hAnsi="Times New Roman"/>
                <w:spacing w:val="-21"/>
                <w:sz w:val="24"/>
                <w:szCs w:val="24"/>
              </w:rPr>
              <w:t xml:space="preserve"> </w:t>
            </w:r>
            <w:r w:rsidRPr="00811D19">
              <w:rPr>
                <w:rFonts w:ascii="Times New Roman" w:hAnsi="Times New Roman"/>
                <w:sz w:val="24"/>
                <w:szCs w:val="24"/>
              </w:rPr>
              <w:t>hours</w:t>
            </w:r>
            <w:r w:rsidRPr="00811D19">
              <w:rPr>
                <w:rFonts w:ascii="Times New Roman" w:hAnsi="Times New Roman"/>
                <w:spacing w:val="-19"/>
                <w:sz w:val="24"/>
                <w:szCs w:val="24"/>
              </w:rPr>
              <w:t xml:space="preserve"> </w:t>
            </w:r>
            <w:r w:rsidRPr="00811D19">
              <w:rPr>
                <w:rFonts w:ascii="Times New Roman" w:hAnsi="Times New Roman"/>
                <w:sz w:val="24"/>
                <w:szCs w:val="24"/>
              </w:rPr>
              <w:t>after</w:t>
            </w:r>
            <w:r w:rsidRPr="00811D19">
              <w:rPr>
                <w:rFonts w:ascii="Times New Roman" w:hAnsi="Times New Roman"/>
                <w:spacing w:val="-22"/>
                <w:sz w:val="24"/>
                <w:szCs w:val="24"/>
              </w:rPr>
              <w:t xml:space="preserve"> </w:t>
            </w:r>
            <w:r w:rsidRPr="00811D19">
              <w:rPr>
                <w:rFonts w:ascii="Times New Roman" w:hAnsi="Times New Roman"/>
                <w:sz w:val="24"/>
                <w:szCs w:val="24"/>
              </w:rPr>
              <w:t>the</w:t>
            </w:r>
            <w:r w:rsidRPr="00811D19">
              <w:rPr>
                <w:rFonts w:ascii="Times New Roman" w:hAnsi="Times New Roman"/>
                <w:spacing w:val="-20"/>
                <w:sz w:val="24"/>
                <w:szCs w:val="24"/>
              </w:rPr>
              <w:t xml:space="preserve"> </w:t>
            </w:r>
            <w:r w:rsidRPr="00811D19">
              <w:rPr>
                <w:rFonts w:ascii="Times New Roman" w:hAnsi="Times New Roman"/>
                <w:sz w:val="24"/>
                <w:szCs w:val="24"/>
              </w:rPr>
              <w:t>initial report.  Licensee resources must be available to assist with problem determination.</w:t>
            </w:r>
          </w:p>
        </w:tc>
      </w:tr>
      <w:tr w:rsidR="0032079C" w:rsidRPr="00811D19" w14:paraId="3D316A1D" w14:textId="77777777">
        <w:trPr>
          <w:trHeight w:hRule="exact" w:val="1419"/>
        </w:trPr>
        <w:tc>
          <w:tcPr>
            <w:tcW w:w="1525" w:type="dxa"/>
            <w:tcBorders>
              <w:top w:val="single" w:sz="8" w:space="0" w:color="1F1F1F"/>
              <w:left w:val="single" w:sz="8" w:space="0" w:color="1F1F1F"/>
              <w:bottom w:val="single" w:sz="8" w:space="0" w:color="1F1F1F"/>
              <w:right w:val="single" w:sz="8" w:space="0" w:color="1F1F1F"/>
            </w:tcBorders>
            <w:shd w:val="clear" w:color="auto" w:fill="auto"/>
          </w:tcPr>
          <w:p w14:paraId="6C9508BD" w14:textId="77777777" w:rsidR="0032079C" w:rsidRPr="00811D19" w:rsidRDefault="0032079C">
            <w:pPr>
              <w:pStyle w:val="TableParagraph"/>
              <w:spacing w:before="9" w:line="256" w:lineRule="auto"/>
              <w:ind w:left="651" w:right="1317"/>
              <w:rPr>
                <w:rFonts w:ascii="Times New Roman" w:eastAsia="Times New Roman" w:hAnsi="Times New Roman" w:cs="Times New Roman"/>
                <w:sz w:val="24"/>
                <w:szCs w:val="24"/>
              </w:rPr>
            </w:pPr>
            <w:r w:rsidRPr="00811D19">
              <w:rPr>
                <w:rFonts w:ascii="Times New Roman" w:hAnsi="Times New Roman"/>
                <w:noProof/>
                <w:sz w:val="24"/>
                <w:szCs w:val="24"/>
              </w:rPr>
              <w:drawing>
                <wp:inline distT="0" distB="0" distL="0" distR="0" wp14:anchorId="40A220B7" wp14:editId="26CDD922">
                  <wp:extent cx="45720" cy="9906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0">
                            <a:extLst/>
                          </a:blip>
                          <a:stretch>
                            <a:fillRect/>
                          </a:stretch>
                        </pic:blipFill>
                        <pic:spPr>
                          <a:xfrm>
                            <a:off x="0" y="0"/>
                            <a:ext cx="45720" cy="99061"/>
                          </a:xfrm>
                          <a:prstGeom prst="rect">
                            <a:avLst/>
                          </a:prstGeom>
                          <a:ln w="12700" cap="flat">
                            <a:noFill/>
                            <a:miter lim="400000"/>
                          </a:ln>
                          <a:effectLst/>
                        </pic:spPr>
                      </pic:pic>
                    </a:graphicData>
                  </a:graphic>
                </wp:inline>
              </w:drawing>
            </w:r>
          </w:p>
          <w:p w14:paraId="2C7D2450" w14:textId="77777777" w:rsidR="0032079C" w:rsidRPr="00811D19" w:rsidRDefault="0032079C">
            <w:pPr>
              <w:pStyle w:val="TableParagraph"/>
              <w:spacing w:before="10" w:line="110" w:lineRule="exact"/>
              <w:rPr>
                <w:rFonts w:ascii="Times New Roman" w:hAnsi="Times New Roman"/>
                <w:sz w:val="24"/>
                <w:szCs w:val="24"/>
              </w:rPr>
            </w:pPr>
          </w:p>
          <w:p w14:paraId="57E6C908" w14:textId="77777777" w:rsidR="0032079C" w:rsidRPr="00811D19" w:rsidRDefault="0032079C">
            <w:pPr>
              <w:pStyle w:val="TableParagraph"/>
              <w:spacing w:before="10" w:line="110" w:lineRule="exact"/>
              <w:rPr>
                <w:rFonts w:ascii="Times New Roman" w:hAnsi="Times New Roman"/>
                <w:sz w:val="24"/>
                <w:szCs w:val="24"/>
              </w:rPr>
            </w:pPr>
          </w:p>
          <w:p w14:paraId="4BBB2C0B" w14:textId="77777777" w:rsidR="0032079C" w:rsidRPr="00811D19" w:rsidRDefault="0032079C">
            <w:pPr>
              <w:pStyle w:val="TableParagraph"/>
              <w:spacing w:before="10" w:line="110" w:lineRule="exact"/>
              <w:rPr>
                <w:rFonts w:ascii="Times New Roman" w:hAnsi="Times New Roman"/>
                <w:sz w:val="24"/>
                <w:szCs w:val="24"/>
              </w:rPr>
            </w:pPr>
          </w:p>
          <w:p w14:paraId="669590AA" w14:textId="77777777" w:rsidR="0032079C" w:rsidRPr="00811D19" w:rsidRDefault="0032079C">
            <w:pPr>
              <w:pStyle w:val="TableParagraph"/>
              <w:spacing w:line="200" w:lineRule="exact"/>
              <w:rPr>
                <w:rFonts w:ascii="Times New Roman" w:hAnsi="Times New Roman"/>
                <w:sz w:val="24"/>
                <w:szCs w:val="24"/>
              </w:rPr>
            </w:pPr>
          </w:p>
        </w:tc>
        <w:tc>
          <w:tcPr>
            <w:tcW w:w="2305" w:type="dxa"/>
            <w:tcBorders>
              <w:top w:val="single" w:sz="8" w:space="0" w:color="080808"/>
              <w:left w:val="single" w:sz="8" w:space="0" w:color="1F1F1F"/>
              <w:bottom w:val="single" w:sz="8" w:space="0" w:color="1F1F1F"/>
              <w:right w:val="single" w:sz="8" w:space="0" w:color="1F1F1F"/>
            </w:tcBorders>
            <w:shd w:val="clear" w:color="auto" w:fill="auto"/>
            <w:tcMar>
              <w:top w:w="80" w:type="dxa"/>
              <w:left w:w="80" w:type="dxa"/>
              <w:bottom w:w="80" w:type="dxa"/>
              <w:right w:w="80" w:type="dxa"/>
            </w:tcMar>
          </w:tcPr>
          <w:p w14:paraId="12DBAE77" w14:textId="77777777" w:rsidR="0032079C" w:rsidRPr="00811D19" w:rsidRDefault="0032079C">
            <w:pPr>
              <w:pStyle w:val="TableParagraph"/>
              <w:spacing w:line="193" w:lineRule="exact"/>
              <w:ind w:left="133"/>
              <w:rPr>
                <w:rFonts w:ascii="Times New Roman" w:hAnsi="Times New Roman"/>
                <w:sz w:val="24"/>
                <w:szCs w:val="24"/>
              </w:rPr>
            </w:pPr>
            <w:r w:rsidRPr="00811D19">
              <w:rPr>
                <w:rFonts w:ascii="Times New Roman" w:hAnsi="Times New Roman"/>
                <w:b/>
                <w:bCs/>
                <w:sz w:val="24"/>
                <w:szCs w:val="24"/>
              </w:rPr>
              <w:t xml:space="preserve">LOW:  </w:t>
            </w:r>
            <w:r w:rsidRPr="00811D19">
              <w:rPr>
                <w:rFonts w:ascii="Times New Roman" w:hAnsi="Times New Roman"/>
                <w:sz w:val="24"/>
                <w:szCs w:val="24"/>
              </w:rPr>
              <w:t>Functionality</w:t>
            </w:r>
            <w:r w:rsidRPr="00811D19">
              <w:rPr>
                <w:rFonts w:ascii="Times New Roman" w:hAnsi="Times New Roman"/>
                <w:spacing w:val="13"/>
                <w:sz w:val="24"/>
                <w:szCs w:val="24"/>
              </w:rPr>
              <w:t xml:space="preserve"> </w:t>
            </w:r>
            <w:r w:rsidRPr="00811D19">
              <w:rPr>
                <w:rFonts w:ascii="Times New Roman" w:hAnsi="Times New Roman"/>
                <w:sz w:val="24"/>
                <w:szCs w:val="24"/>
              </w:rPr>
              <w:t>does</w:t>
            </w:r>
            <w:r w:rsidRPr="00811D19">
              <w:rPr>
                <w:rFonts w:ascii="Times New Roman" w:hAnsi="Times New Roman"/>
                <w:spacing w:val="5"/>
                <w:sz w:val="24"/>
                <w:szCs w:val="24"/>
              </w:rPr>
              <w:t xml:space="preserve"> </w:t>
            </w:r>
            <w:r w:rsidRPr="00811D19">
              <w:rPr>
                <w:rFonts w:ascii="Times New Roman" w:hAnsi="Times New Roman"/>
                <w:sz w:val="24"/>
                <w:szCs w:val="24"/>
              </w:rPr>
              <w:t>not</w:t>
            </w:r>
            <w:r w:rsidRPr="00811D19">
              <w:rPr>
                <w:rFonts w:ascii="Times New Roman" w:hAnsi="Times New Roman"/>
                <w:spacing w:val="-2"/>
                <w:sz w:val="24"/>
                <w:szCs w:val="24"/>
              </w:rPr>
              <w:t xml:space="preserve"> </w:t>
            </w:r>
            <w:r w:rsidRPr="00811D19">
              <w:rPr>
                <w:rFonts w:ascii="Times New Roman" w:hAnsi="Times New Roman"/>
                <w:sz w:val="24"/>
                <w:szCs w:val="24"/>
              </w:rPr>
              <w:t>match documented</w:t>
            </w:r>
            <w:r w:rsidRPr="00811D19">
              <w:rPr>
                <w:rFonts w:ascii="Times New Roman" w:hAnsi="Times New Roman"/>
                <w:spacing w:val="3"/>
                <w:sz w:val="24"/>
                <w:szCs w:val="24"/>
              </w:rPr>
              <w:t xml:space="preserve"> </w:t>
            </w:r>
            <w:r w:rsidRPr="00811D19">
              <w:rPr>
                <w:rFonts w:ascii="Times New Roman" w:hAnsi="Times New Roman"/>
                <w:sz w:val="24"/>
                <w:szCs w:val="24"/>
              </w:rPr>
              <w:t>specifications</w:t>
            </w:r>
            <w:r w:rsidRPr="00811D19">
              <w:rPr>
                <w:rFonts w:ascii="Times New Roman" w:hAnsi="Times New Roman"/>
                <w:spacing w:val="10"/>
                <w:sz w:val="24"/>
                <w:szCs w:val="24"/>
              </w:rPr>
              <w:t xml:space="preserve"> </w:t>
            </w:r>
            <w:r w:rsidRPr="00811D19">
              <w:rPr>
                <w:rFonts w:ascii="Times New Roman" w:hAnsi="Times New Roman"/>
                <w:sz w:val="24"/>
                <w:szCs w:val="24"/>
              </w:rPr>
              <w:t>or enhancement</w:t>
            </w:r>
            <w:r w:rsidRPr="00811D19">
              <w:rPr>
                <w:rFonts w:ascii="Times New Roman" w:hAnsi="Times New Roman"/>
                <w:spacing w:val="3"/>
                <w:sz w:val="24"/>
                <w:szCs w:val="24"/>
              </w:rPr>
              <w:t xml:space="preserve"> </w:t>
            </w:r>
            <w:r w:rsidRPr="00811D19">
              <w:rPr>
                <w:rFonts w:ascii="Times New Roman" w:hAnsi="Times New Roman"/>
                <w:sz w:val="24"/>
                <w:szCs w:val="24"/>
              </w:rPr>
              <w:t>request.</w:t>
            </w:r>
          </w:p>
        </w:tc>
        <w:tc>
          <w:tcPr>
            <w:tcW w:w="1801" w:type="dxa"/>
            <w:tcBorders>
              <w:top w:val="single" w:sz="8" w:space="0" w:color="1F1F1F"/>
              <w:left w:val="single" w:sz="8" w:space="0" w:color="1F1F1F"/>
              <w:bottom w:val="single" w:sz="8" w:space="0" w:color="1F1F1F"/>
              <w:right w:val="single" w:sz="8" w:space="0" w:color="1F1F1F"/>
            </w:tcBorders>
            <w:shd w:val="clear" w:color="auto" w:fill="auto"/>
            <w:tcMar>
              <w:top w:w="80" w:type="dxa"/>
              <w:left w:w="80" w:type="dxa"/>
              <w:bottom w:w="80" w:type="dxa"/>
              <w:right w:w="1397" w:type="dxa"/>
            </w:tcMar>
          </w:tcPr>
          <w:p w14:paraId="10C0C381" w14:textId="77777777" w:rsidR="0032079C" w:rsidRPr="00811D19" w:rsidRDefault="004F730A" w:rsidP="004F730A">
            <w:pPr>
              <w:pStyle w:val="TableParagraph"/>
              <w:spacing w:line="195" w:lineRule="exact"/>
              <w:ind w:right="-1396"/>
              <w:rPr>
                <w:rFonts w:ascii="Times New Roman" w:eastAsia="Arial" w:hAnsi="Times New Roman" w:cs="Arial"/>
                <w:sz w:val="24"/>
                <w:szCs w:val="24"/>
              </w:rPr>
            </w:pPr>
            <w:r w:rsidRPr="00811D19">
              <w:rPr>
                <w:rFonts w:ascii="Times New Roman" w:hAnsi="Times New Roman"/>
                <w:sz w:val="24"/>
                <w:szCs w:val="24"/>
              </w:rPr>
              <w:t xml:space="preserve">Licensor will confirm </w:t>
            </w:r>
            <w:r w:rsidR="0032079C" w:rsidRPr="00811D19">
              <w:rPr>
                <w:rFonts w:ascii="Times New Roman" w:hAnsi="Times New Roman"/>
                <w:sz w:val="24"/>
                <w:szCs w:val="24"/>
              </w:rPr>
              <w:t>receipt</w:t>
            </w:r>
            <w:r w:rsidR="0032079C" w:rsidRPr="00811D19">
              <w:rPr>
                <w:rFonts w:ascii="Times New Roman" w:hAnsi="Times New Roman"/>
                <w:spacing w:val="31"/>
                <w:sz w:val="24"/>
                <w:szCs w:val="24"/>
              </w:rPr>
              <w:t xml:space="preserve"> </w:t>
            </w:r>
            <w:r w:rsidR="0032079C" w:rsidRPr="00811D19">
              <w:rPr>
                <w:rFonts w:ascii="Times New Roman" w:hAnsi="Times New Roman"/>
                <w:sz w:val="24"/>
                <w:szCs w:val="24"/>
              </w:rPr>
              <w:t>of</w:t>
            </w:r>
            <w:r w:rsidR="0032079C" w:rsidRPr="00811D19">
              <w:rPr>
                <w:rFonts w:ascii="Times New Roman" w:hAnsi="Times New Roman"/>
                <w:spacing w:val="34"/>
                <w:sz w:val="24"/>
                <w:szCs w:val="24"/>
              </w:rPr>
              <w:t xml:space="preserve"> </w:t>
            </w:r>
            <w:r w:rsidR="0032079C" w:rsidRPr="00811D19">
              <w:rPr>
                <w:rFonts w:ascii="Times New Roman" w:hAnsi="Times New Roman"/>
                <w:sz w:val="24"/>
                <w:szCs w:val="24"/>
              </w:rPr>
              <w:t>problem</w:t>
            </w:r>
            <w:r w:rsidR="0032079C" w:rsidRPr="00811D19">
              <w:rPr>
                <w:rFonts w:ascii="Times New Roman" w:hAnsi="Times New Roman"/>
                <w:spacing w:val="37"/>
                <w:sz w:val="24"/>
                <w:szCs w:val="24"/>
              </w:rPr>
              <w:t xml:space="preserve"> </w:t>
            </w:r>
            <w:r w:rsidR="0032079C" w:rsidRPr="00811D19">
              <w:rPr>
                <w:rFonts w:ascii="Times New Roman" w:hAnsi="Times New Roman"/>
                <w:sz w:val="24"/>
                <w:szCs w:val="24"/>
              </w:rPr>
              <w:t>within one</w:t>
            </w:r>
            <w:r w:rsidR="0032079C" w:rsidRPr="00811D19">
              <w:rPr>
                <w:rFonts w:ascii="Times New Roman" w:hAnsi="Times New Roman"/>
                <w:spacing w:val="33"/>
                <w:sz w:val="24"/>
                <w:szCs w:val="24"/>
              </w:rPr>
              <w:t xml:space="preserve"> </w:t>
            </w:r>
            <w:r w:rsidR="0032079C" w:rsidRPr="00811D19">
              <w:rPr>
                <w:rFonts w:ascii="Times New Roman" w:hAnsi="Times New Roman"/>
                <w:sz w:val="24"/>
                <w:szCs w:val="24"/>
              </w:rPr>
              <w:t>(2) Business</w:t>
            </w:r>
            <w:r w:rsidR="0032079C" w:rsidRPr="00811D19">
              <w:rPr>
                <w:rFonts w:ascii="Times New Roman" w:hAnsi="Times New Roman"/>
                <w:spacing w:val="41"/>
                <w:sz w:val="24"/>
                <w:szCs w:val="24"/>
              </w:rPr>
              <w:t xml:space="preserve"> </w:t>
            </w:r>
            <w:r w:rsidR="0032079C" w:rsidRPr="00811D19">
              <w:rPr>
                <w:rFonts w:ascii="Times New Roman" w:hAnsi="Times New Roman"/>
                <w:sz w:val="24"/>
                <w:szCs w:val="24"/>
              </w:rPr>
              <w:t>days.</w:t>
            </w:r>
          </w:p>
        </w:tc>
        <w:tc>
          <w:tcPr>
            <w:tcW w:w="3245" w:type="dxa"/>
            <w:tcBorders>
              <w:top w:val="single" w:sz="8" w:space="0" w:color="1F1F1F"/>
              <w:left w:val="single" w:sz="8" w:space="0" w:color="1F1F1F"/>
              <w:bottom w:val="single" w:sz="8" w:space="0" w:color="1F1F1F"/>
              <w:right w:val="single" w:sz="8" w:space="0" w:color="1F1F1F"/>
            </w:tcBorders>
            <w:shd w:val="clear" w:color="auto" w:fill="auto"/>
            <w:tcMar>
              <w:right w:w="1397" w:type="dxa"/>
            </w:tcMar>
          </w:tcPr>
          <w:p w14:paraId="4E18EF26" w14:textId="77777777" w:rsidR="004F730A" w:rsidRPr="00811D19" w:rsidRDefault="004F730A" w:rsidP="004F730A">
            <w:pPr>
              <w:pStyle w:val="TableParagraph"/>
              <w:spacing w:line="190" w:lineRule="exact"/>
              <w:ind w:left="142"/>
              <w:rPr>
                <w:rFonts w:ascii="Times New Roman" w:eastAsia="Arial" w:hAnsi="Times New Roman" w:cs="Arial"/>
                <w:sz w:val="24"/>
                <w:szCs w:val="24"/>
              </w:rPr>
            </w:pPr>
            <w:r w:rsidRPr="00811D19">
              <w:rPr>
                <w:rFonts w:ascii="Times New Roman" w:hAnsi="Times New Roman"/>
                <w:sz w:val="24"/>
                <w:szCs w:val="24"/>
              </w:rPr>
              <w:t>Resolution</w:t>
            </w:r>
            <w:r w:rsidR="0032079C" w:rsidRPr="00811D19">
              <w:rPr>
                <w:rFonts w:ascii="Times New Roman" w:hAnsi="Times New Roman"/>
                <w:sz w:val="24"/>
                <w:szCs w:val="24"/>
              </w:rPr>
              <w:t xml:space="preserve"> of</w:t>
            </w:r>
            <w:r w:rsidR="0032079C" w:rsidRPr="00811D19">
              <w:rPr>
                <w:rFonts w:ascii="Times New Roman" w:hAnsi="Times New Roman"/>
                <w:spacing w:val="22"/>
                <w:sz w:val="24"/>
                <w:szCs w:val="24"/>
              </w:rPr>
              <w:t xml:space="preserve"> </w:t>
            </w:r>
            <w:r w:rsidR="0032079C" w:rsidRPr="00811D19">
              <w:rPr>
                <w:rFonts w:ascii="Times New Roman" w:hAnsi="Times New Roman"/>
                <w:sz w:val="24"/>
                <w:szCs w:val="24"/>
              </w:rPr>
              <w:t>the problem</w:t>
            </w:r>
            <w:r w:rsidRPr="00811D19">
              <w:rPr>
                <w:rFonts w:ascii="Times New Roman" w:hAnsi="Times New Roman"/>
                <w:sz w:val="24"/>
                <w:szCs w:val="24"/>
              </w:rPr>
              <w:t xml:space="preserve"> may</w:t>
            </w:r>
            <w:r w:rsidRPr="00811D19">
              <w:rPr>
                <w:rFonts w:ascii="Times New Roman" w:hAnsi="Times New Roman"/>
                <w:spacing w:val="23"/>
                <w:sz w:val="24"/>
                <w:szCs w:val="24"/>
              </w:rPr>
              <w:t xml:space="preserve"> </w:t>
            </w:r>
            <w:r w:rsidRPr="00811D19">
              <w:rPr>
                <w:rFonts w:ascii="Times New Roman" w:hAnsi="Times New Roman"/>
                <w:sz w:val="24"/>
                <w:szCs w:val="24"/>
              </w:rPr>
              <w:t>appear in</w:t>
            </w:r>
            <w:r w:rsidRPr="00811D19">
              <w:rPr>
                <w:rFonts w:ascii="Times New Roman" w:hAnsi="Times New Roman"/>
                <w:spacing w:val="23"/>
                <w:sz w:val="24"/>
                <w:szCs w:val="24"/>
              </w:rPr>
              <w:t xml:space="preserve"> </w:t>
            </w:r>
            <w:r w:rsidRPr="00811D19">
              <w:rPr>
                <w:rFonts w:ascii="Times New Roman" w:hAnsi="Times New Roman"/>
                <w:sz w:val="24"/>
                <w:szCs w:val="24"/>
              </w:rPr>
              <w:t>future</w:t>
            </w:r>
            <w:r w:rsidRPr="00811D19">
              <w:rPr>
                <w:rFonts w:ascii="Times New Roman" w:eastAsia="Arial" w:hAnsi="Times New Roman" w:cs="Arial"/>
                <w:sz w:val="24"/>
                <w:szCs w:val="24"/>
              </w:rPr>
              <w:t xml:space="preserve"> </w:t>
            </w:r>
            <w:r w:rsidRPr="00811D19">
              <w:rPr>
                <w:rFonts w:ascii="Times New Roman" w:hAnsi="Times New Roman"/>
                <w:sz w:val="24"/>
                <w:szCs w:val="24"/>
              </w:rPr>
              <w:t>software or documentation</w:t>
            </w:r>
            <w:r w:rsidRPr="00811D19">
              <w:rPr>
                <w:rFonts w:ascii="Times New Roman" w:hAnsi="Times New Roman"/>
                <w:spacing w:val="25"/>
                <w:sz w:val="24"/>
                <w:szCs w:val="24"/>
              </w:rPr>
              <w:t xml:space="preserve"> </w:t>
            </w:r>
            <w:r w:rsidRPr="00811D19">
              <w:rPr>
                <w:rFonts w:ascii="Times New Roman" w:hAnsi="Times New Roman"/>
                <w:sz w:val="24"/>
                <w:szCs w:val="24"/>
              </w:rPr>
              <w:t>releases.</w:t>
            </w:r>
          </w:p>
          <w:p w14:paraId="2D9B62FE" w14:textId="77777777" w:rsidR="0032079C" w:rsidRPr="00811D19" w:rsidRDefault="0032079C" w:rsidP="004F730A">
            <w:pPr>
              <w:pStyle w:val="TableParagraph"/>
              <w:spacing w:before="3" w:line="223" w:lineRule="auto"/>
              <w:ind w:left="121" w:right="204" w:firstLine="7"/>
              <w:rPr>
                <w:rFonts w:ascii="Times New Roman" w:hAnsi="Times New Roman"/>
                <w:sz w:val="24"/>
                <w:szCs w:val="24"/>
              </w:rPr>
            </w:pPr>
          </w:p>
        </w:tc>
      </w:tr>
    </w:tbl>
    <w:p w14:paraId="2BC0AB16" w14:textId="77777777" w:rsidR="0032079C" w:rsidRPr="00811D19" w:rsidRDefault="0032079C" w:rsidP="0032079C">
      <w:pPr>
        <w:pStyle w:val="BodyText"/>
        <w:ind w:left="102" w:right="362" w:firstLine="142"/>
        <w:rPr>
          <w:rFonts w:ascii="Times New Roman" w:hAnsi="Times New Roman"/>
          <w:sz w:val="24"/>
          <w:szCs w:val="24"/>
        </w:rPr>
      </w:pPr>
    </w:p>
    <w:p w14:paraId="19702896" w14:textId="77777777" w:rsidR="0032079C" w:rsidRPr="00811D19" w:rsidRDefault="0032079C" w:rsidP="0032079C">
      <w:pPr>
        <w:pStyle w:val="Heading4"/>
        <w:jc w:val="left"/>
        <w:rPr>
          <w:sz w:val="24"/>
          <w:szCs w:val="24"/>
        </w:rPr>
      </w:pPr>
    </w:p>
    <w:p w14:paraId="7ED1C1CE" w14:textId="50D1CE6B" w:rsidR="0032079C" w:rsidRPr="00811D19" w:rsidRDefault="001C5A96" w:rsidP="0032079C">
      <w:pPr>
        <w:pStyle w:val="Body"/>
        <w:widowControl w:val="0"/>
        <w:rPr>
          <w:rFonts w:ascii="Times New Roman" w:hAnsi="Times New Roman"/>
          <w:sz w:val="24"/>
          <w:szCs w:val="24"/>
        </w:rPr>
      </w:pPr>
      <w:ins w:id="33" w:author="Paul Floyd" w:date="2015-07-25T17:28:00Z">
        <w:r>
          <w:rPr>
            <w:rFonts w:ascii="Times New Roman" w:eastAsia="Calibri" w:hAnsi="Times New Roman" w:cs="Calibri"/>
            <w:sz w:val="24"/>
            <w:szCs w:val="24"/>
            <w:u w:color="000000"/>
          </w:rPr>
          <w:t>We will have to add the Clinical Services piece to this or in a new appendix.</w:t>
        </w:r>
      </w:ins>
      <w:r w:rsidR="0032079C" w:rsidRPr="00811D19">
        <w:rPr>
          <w:rFonts w:ascii="Times New Roman" w:eastAsia="Calibri" w:hAnsi="Times New Roman" w:cs="Calibri"/>
          <w:sz w:val="24"/>
          <w:szCs w:val="24"/>
          <w:u w:color="000000"/>
        </w:rPr>
        <w:br w:type="page"/>
      </w:r>
    </w:p>
    <w:p w14:paraId="5004E855" w14:textId="77777777" w:rsidR="0032079C" w:rsidRPr="00811D19" w:rsidRDefault="0032079C" w:rsidP="0032079C">
      <w:pPr>
        <w:pStyle w:val="Body"/>
        <w:widowControl w:val="0"/>
        <w:rPr>
          <w:rFonts w:ascii="Times New Roman" w:eastAsia="Times New Roman" w:hAnsi="Times New Roman" w:cs="Times New Roman"/>
          <w:sz w:val="24"/>
          <w:szCs w:val="24"/>
          <w:u w:color="000000"/>
        </w:rPr>
      </w:pPr>
    </w:p>
    <w:p w14:paraId="6751DF51" w14:textId="77777777" w:rsidR="0032079C" w:rsidRPr="00811D19" w:rsidRDefault="0032079C" w:rsidP="0032079C">
      <w:pPr>
        <w:pStyle w:val="Heading2"/>
        <w:jc w:val="center"/>
        <w:rPr>
          <w:rFonts w:ascii="Times New Roman" w:eastAsia="Calibri" w:hAnsi="Times New Roman" w:cs="Calibri"/>
          <w:u w:color="1F1F23"/>
        </w:rPr>
      </w:pPr>
      <w:proofErr w:type="spellStart"/>
      <w:r w:rsidRPr="00811D19">
        <w:rPr>
          <w:rFonts w:ascii="Times New Roman" w:hAnsi="Times New Roman"/>
          <w:u w:color="1F1F23"/>
        </w:rPr>
        <w:t>Appendix</w:t>
      </w:r>
      <w:proofErr w:type="spellEnd"/>
      <w:r w:rsidRPr="00811D19">
        <w:rPr>
          <w:rFonts w:ascii="Times New Roman" w:hAnsi="Times New Roman"/>
          <w:u w:color="1F1F23"/>
        </w:rPr>
        <w:t xml:space="preserve"> B</w:t>
      </w:r>
    </w:p>
    <w:p w14:paraId="4AF1097B" w14:textId="77777777" w:rsidR="0032079C" w:rsidRPr="00811D19" w:rsidRDefault="0032079C" w:rsidP="0032079C">
      <w:pPr>
        <w:pStyle w:val="Body"/>
        <w:widowControl w:val="0"/>
        <w:spacing w:before="69"/>
        <w:ind w:left="2096"/>
        <w:rPr>
          <w:rFonts w:ascii="Times New Roman" w:eastAsia="Calibri" w:hAnsi="Times New Roman" w:cs="Calibri"/>
          <w:sz w:val="24"/>
          <w:szCs w:val="24"/>
          <w:u w:val="thick" w:color="1F1F23"/>
        </w:rPr>
      </w:pPr>
    </w:p>
    <w:p w14:paraId="1C059278" w14:textId="77777777" w:rsidR="0032079C" w:rsidRPr="00811D19" w:rsidRDefault="004F730A" w:rsidP="0032079C">
      <w:pPr>
        <w:pStyle w:val="Heading4"/>
        <w:rPr>
          <w:rFonts w:eastAsia="Calibri" w:cs="Calibri"/>
          <w:b/>
          <w:sz w:val="24"/>
          <w:szCs w:val="24"/>
        </w:rPr>
      </w:pPr>
      <w:r w:rsidRPr="00811D19">
        <w:rPr>
          <w:b/>
          <w:sz w:val="24"/>
          <w:szCs w:val="24"/>
          <w:u w:color="1F1F23"/>
        </w:rPr>
        <w:t>Data Security</w:t>
      </w:r>
      <w:r w:rsidR="0032079C" w:rsidRPr="00811D19">
        <w:rPr>
          <w:b/>
          <w:sz w:val="24"/>
          <w:szCs w:val="24"/>
          <w:u w:color="1F1F23"/>
        </w:rPr>
        <w:t xml:space="preserve"> of Protected Health Information (PHI)</w:t>
      </w:r>
    </w:p>
    <w:p w14:paraId="1CD0D6D2" w14:textId="77777777" w:rsidR="0032079C" w:rsidRPr="00811D19" w:rsidRDefault="0032079C" w:rsidP="0032079C">
      <w:pPr>
        <w:pStyle w:val="Body"/>
        <w:widowControl w:val="0"/>
        <w:spacing w:before="2" w:line="170" w:lineRule="exact"/>
        <w:rPr>
          <w:rFonts w:ascii="Times New Roman" w:eastAsia="Calibri" w:hAnsi="Times New Roman" w:cs="Calibri"/>
          <w:sz w:val="24"/>
          <w:szCs w:val="24"/>
          <w:u w:color="000000"/>
        </w:rPr>
      </w:pPr>
    </w:p>
    <w:p w14:paraId="12CDE5DF" w14:textId="77777777" w:rsidR="0032079C" w:rsidRPr="00811D19" w:rsidRDefault="0032079C" w:rsidP="0032079C">
      <w:pPr>
        <w:pStyle w:val="Body"/>
        <w:widowControl w:val="0"/>
        <w:spacing w:before="69"/>
        <w:ind w:left="130"/>
        <w:rPr>
          <w:rFonts w:ascii="Times New Roman" w:eastAsia="Calibri" w:hAnsi="Times New Roman" w:cs="Calibri"/>
          <w:sz w:val="24"/>
          <w:szCs w:val="24"/>
          <w:u w:val="single" w:color="000000"/>
        </w:rPr>
      </w:pPr>
      <w:r w:rsidRPr="00811D19">
        <w:rPr>
          <w:rFonts w:ascii="Times New Roman" w:hAnsi="Times New Roman"/>
          <w:sz w:val="24"/>
          <w:szCs w:val="24"/>
          <w:u w:val="single" w:color="0C0C0C"/>
        </w:rPr>
        <w:t>Technical</w:t>
      </w:r>
      <w:r w:rsidRPr="00811D19">
        <w:rPr>
          <w:rFonts w:ascii="Times New Roman" w:hAnsi="Times New Roman"/>
          <w:spacing w:val="60"/>
          <w:sz w:val="24"/>
          <w:szCs w:val="24"/>
          <w:u w:val="single" w:color="0C0C0C"/>
        </w:rPr>
        <w:t xml:space="preserve"> </w:t>
      </w:r>
      <w:r w:rsidRPr="00811D19">
        <w:rPr>
          <w:rFonts w:ascii="Times New Roman" w:hAnsi="Times New Roman"/>
          <w:sz w:val="24"/>
          <w:szCs w:val="24"/>
          <w:u w:val="single" w:color="0C0C0C"/>
        </w:rPr>
        <w:t>Security</w:t>
      </w:r>
    </w:p>
    <w:p w14:paraId="7FF85C99" w14:textId="77777777" w:rsidR="0032079C" w:rsidRPr="00811D19" w:rsidRDefault="0032079C" w:rsidP="0032079C">
      <w:pPr>
        <w:pStyle w:val="Body"/>
        <w:widowControl w:val="0"/>
        <w:spacing w:before="11" w:line="260" w:lineRule="exact"/>
        <w:rPr>
          <w:rFonts w:ascii="Times New Roman" w:eastAsia="Calibri" w:hAnsi="Times New Roman" w:cs="Calibri"/>
          <w:sz w:val="24"/>
          <w:szCs w:val="24"/>
          <w:u w:color="000000"/>
        </w:rPr>
      </w:pPr>
    </w:p>
    <w:p w14:paraId="76054972" w14:textId="40C60482" w:rsidR="004F730A" w:rsidRPr="00811D19" w:rsidRDefault="0032079C" w:rsidP="0032079C">
      <w:pPr>
        <w:pStyle w:val="Body"/>
        <w:widowControl w:val="0"/>
        <w:spacing w:line="244" w:lineRule="auto"/>
        <w:ind w:left="152" w:right="272" w:hanging="15"/>
        <w:rPr>
          <w:rFonts w:ascii="Times New Roman" w:hAnsi="Times New Roman"/>
          <w:sz w:val="24"/>
          <w:szCs w:val="24"/>
          <w:u w:color="000000"/>
        </w:rPr>
      </w:pPr>
      <w:r w:rsidRPr="00811D19">
        <w:rPr>
          <w:rFonts w:ascii="Times New Roman" w:hAnsi="Times New Roman"/>
          <w:sz w:val="24"/>
          <w:szCs w:val="24"/>
          <w:u w:color="000000"/>
          <w:lang w:val="de-DE"/>
        </w:rPr>
        <w:t>Senscio</w:t>
      </w:r>
      <w:r w:rsidRPr="00811D19">
        <w:rPr>
          <w:rFonts w:ascii="Times New Roman" w:hAnsi="Times New Roman"/>
          <w:spacing w:val="36"/>
          <w:sz w:val="24"/>
          <w:szCs w:val="24"/>
          <w:u w:color="000000"/>
        </w:rPr>
        <w:t xml:space="preserve"> </w:t>
      </w:r>
      <w:r w:rsidRPr="00811D19">
        <w:rPr>
          <w:rFonts w:ascii="Times New Roman" w:hAnsi="Times New Roman"/>
          <w:sz w:val="24"/>
          <w:szCs w:val="24"/>
          <w:u w:color="000000"/>
        </w:rPr>
        <w:t>System</w:t>
      </w:r>
      <w:r w:rsidR="00261CCE">
        <w:rPr>
          <w:rFonts w:ascii="Times New Roman" w:hAnsi="Times New Roman"/>
          <w:sz w:val="24"/>
          <w:szCs w:val="24"/>
          <w:u w:color="000000"/>
        </w:rPr>
        <w:t>s</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has</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designed</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37"/>
          <w:sz w:val="24"/>
          <w:szCs w:val="24"/>
          <w:u w:color="000000"/>
        </w:rPr>
        <w:t xml:space="preserve"> </w:t>
      </w:r>
      <w:proofErr w:type="spellStart"/>
      <w:r w:rsidRPr="00811D19">
        <w:rPr>
          <w:rFonts w:ascii="Times New Roman" w:hAnsi="Times New Roman"/>
          <w:sz w:val="24"/>
          <w:szCs w:val="24"/>
          <w:u w:color="000000"/>
        </w:rPr>
        <w:t>lbis</w:t>
      </w:r>
      <w:proofErr w:type="spellEnd"/>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system</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with</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PHI</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security</w:t>
      </w:r>
      <w:r w:rsidRPr="00811D19">
        <w:rPr>
          <w:rFonts w:ascii="Times New Roman" w:hAnsi="Times New Roman"/>
          <w:spacing w:val="42"/>
          <w:sz w:val="24"/>
          <w:szCs w:val="24"/>
          <w:u w:color="000000"/>
        </w:rPr>
        <w:t xml:space="preserve"> </w:t>
      </w:r>
      <w:r w:rsidRPr="00811D19">
        <w:rPr>
          <w:rFonts w:ascii="Times New Roman" w:hAnsi="Times New Roman"/>
          <w:sz w:val="24"/>
          <w:szCs w:val="24"/>
          <w:u w:color="000000"/>
        </w:rPr>
        <w:t>in</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mind.</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 xml:space="preserve">The </w:t>
      </w:r>
      <w:proofErr w:type="spellStart"/>
      <w:r w:rsidRPr="00811D19">
        <w:rPr>
          <w:rFonts w:ascii="Times New Roman" w:hAnsi="Times New Roman"/>
          <w:sz w:val="24"/>
          <w:szCs w:val="24"/>
          <w:u w:color="000000"/>
        </w:rPr>
        <w:t>lbis</w:t>
      </w:r>
      <w:proofErr w:type="spellEnd"/>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system</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employs</w:t>
      </w:r>
      <w:r w:rsidRPr="00811D19">
        <w:rPr>
          <w:rFonts w:ascii="Times New Roman" w:hAnsi="Times New Roman"/>
          <w:spacing w:val="27"/>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following</w:t>
      </w:r>
      <w:r w:rsidRPr="00811D19">
        <w:rPr>
          <w:rFonts w:ascii="Times New Roman" w:hAnsi="Times New Roman"/>
          <w:spacing w:val="50"/>
          <w:sz w:val="24"/>
          <w:szCs w:val="24"/>
          <w:u w:color="000000"/>
        </w:rPr>
        <w:t xml:space="preserve"> </w:t>
      </w:r>
      <w:r w:rsidRPr="00811D19">
        <w:rPr>
          <w:rFonts w:ascii="Times New Roman" w:hAnsi="Times New Roman"/>
          <w:sz w:val="24"/>
          <w:szCs w:val="24"/>
          <w:u w:color="000000"/>
        </w:rPr>
        <w:t>methods</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secure</w:t>
      </w:r>
      <w:r w:rsidRPr="00811D19">
        <w:rPr>
          <w:rFonts w:ascii="Times New Roman" w:hAnsi="Times New Roman"/>
          <w:spacing w:val="47"/>
          <w:sz w:val="24"/>
          <w:szCs w:val="24"/>
          <w:u w:color="000000"/>
        </w:rPr>
        <w:t xml:space="preserve"> </w:t>
      </w:r>
      <w:r w:rsidRPr="00811D19">
        <w:rPr>
          <w:rFonts w:ascii="Times New Roman" w:hAnsi="Times New Roman"/>
          <w:sz w:val="24"/>
          <w:szCs w:val="24"/>
          <w:u w:color="000000"/>
        </w:rPr>
        <w:t>PHI.</w:t>
      </w:r>
    </w:p>
    <w:p w14:paraId="43DFA1F6" w14:textId="77777777" w:rsidR="004F730A" w:rsidRPr="00811D19" w:rsidRDefault="004F730A" w:rsidP="004F730A">
      <w:pPr>
        <w:pStyle w:val="Body"/>
        <w:widowControl w:val="0"/>
        <w:spacing w:before="20" w:line="260" w:lineRule="exact"/>
        <w:rPr>
          <w:rFonts w:ascii="Times New Roman" w:eastAsia="Calibri" w:hAnsi="Times New Roman" w:cs="Calibri"/>
          <w:sz w:val="24"/>
          <w:szCs w:val="24"/>
          <w:u w:color="000000"/>
        </w:rPr>
      </w:pPr>
    </w:p>
    <w:p w14:paraId="75552478" w14:textId="77777777" w:rsidR="004F730A" w:rsidRPr="00811D19" w:rsidRDefault="0032079C" w:rsidP="004F730A">
      <w:pPr>
        <w:pStyle w:val="Body"/>
        <w:widowControl w:val="0"/>
        <w:numPr>
          <w:ilvl w:val="1"/>
          <w:numId w:val="1"/>
        </w:numPr>
        <w:spacing w:before="20" w:line="260" w:lineRule="exact"/>
        <w:rPr>
          <w:rFonts w:ascii="Times New Roman" w:eastAsia="Calibri" w:hAnsi="Times New Roman" w:cs="Calibri"/>
          <w:sz w:val="24"/>
          <w:szCs w:val="24"/>
          <w:u w:color="000000"/>
        </w:rPr>
      </w:pP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All</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identification</w:t>
      </w:r>
      <w:r w:rsidRPr="00811D19">
        <w:rPr>
          <w:rFonts w:ascii="Times New Roman" w:hAnsi="Times New Roman"/>
          <w:spacing w:val="39"/>
          <w:sz w:val="24"/>
          <w:szCs w:val="24"/>
          <w:u w:color="000000"/>
        </w:rPr>
        <w:t xml:space="preserve"> </w:t>
      </w:r>
      <w:r w:rsidRPr="00811D19">
        <w:rPr>
          <w:rFonts w:ascii="Times New Roman" w:hAnsi="Times New Roman"/>
          <w:sz w:val="24"/>
          <w:szCs w:val="24"/>
          <w:u w:color="000000"/>
        </w:rPr>
        <w:t>information</w:t>
      </w:r>
      <w:r w:rsidRPr="00811D19">
        <w:rPr>
          <w:rFonts w:ascii="Times New Roman" w:hAnsi="Times New Roman"/>
          <w:spacing w:val="36"/>
          <w:sz w:val="24"/>
          <w:szCs w:val="24"/>
          <w:u w:color="000000"/>
        </w:rPr>
        <w:t xml:space="preserve"> </w:t>
      </w:r>
      <w:r w:rsidRPr="00811D19">
        <w:rPr>
          <w:rFonts w:ascii="Times New Roman" w:hAnsi="Times New Roman"/>
          <w:sz w:val="24"/>
          <w:szCs w:val="24"/>
          <w:u w:color="000000"/>
        </w:rPr>
        <w:t>(name,</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address,</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date</w:t>
      </w:r>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rPr>
        <w:t>birth,</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lang w:val="fr-FR"/>
        </w:rPr>
        <w:t>phone</w:t>
      </w:r>
      <w:r w:rsidRPr="00811D19">
        <w:rPr>
          <w:rFonts w:ascii="Times New Roman" w:hAnsi="Times New Roman"/>
          <w:spacing w:val="27"/>
          <w:sz w:val="24"/>
          <w:szCs w:val="24"/>
          <w:u w:color="000000"/>
        </w:rPr>
        <w:t xml:space="preserve"> </w:t>
      </w:r>
      <w:r w:rsidRPr="00811D19">
        <w:rPr>
          <w:rFonts w:ascii="Times New Roman" w:hAnsi="Times New Roman"/>
          <w:sz w:val="24"/>
          <w:szCs w:val="24"/>
          <w:u w:color="000000"/>
        </w:rPr>
        <w:t>numbers,</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gender) are</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kept</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separate</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from</w:t>
      </w:r>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rPr>
        <w:t>health</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information.</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An</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ID</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is</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assigned</w:t>
      </w:r>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each</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person.</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The identification</w:t>
      </w:r>
      <w:r w:rsidRPr="00811D19">
        <w:rPr>
          <w:rFonts w:ascii="Times New Roman" w:hAnsi="Times New Roman"/>
          <w:spacing w:val="38"/>
          <w:sz w:val="24"/>
          <w:szCs w:val="24"/>
          <w:u w:color="000000"/>
        </w:rPr>
        <w:t xml:space="preserve"> </w:t>
      </w:r>
      <w:r w:rsidRPr="00811D19">
        <w:rPr>
          <w:rFonts w:ascii="Times New Roman" w:hAnsi="Times New Roman"/>
          <w:sz w:val="24"/>
          <w:szCs w:val="24"/>
          <w:u w:color="000000"/>
        </w:rPr>
        <w:t>information</w:t>
      </w:r>
      <w:r w:rsidRPr="00811D19">
        <w:rPr>
          <w:rFonts w:ascii="Times New Roman" w:hAnsi="Times New Roman"/>
          <w:spacing w:val="27"/>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24"/>
          <w:sz w:val="24"/>
          <w:szCs w:val="24"/>
          <w:u w:color="000000"/>
        </w:rPr>
        <w:t xml:space="preserve"> </w:t>
      </w:r>
      <w:r w:rsidRPr="00811D19">
        <w:rPr>
          <w:rFonts w:ascii="Times New Roman" w:hAnsi="Times New Roman"/>
          <w:sz w:val="24"/>
          <w:szCs w:val="24"/>
          <w:u w:color="000000"/>
        </w:rPr>
        <w:t>associated</w:t>
      </w:r>
      <w:r w:rsidRPr="00811D19">
        <w:rPr>
          <w:rFonts w:ascii="Times New Roman" w:hAnsi="Times New Roman"/>
          <w:spacing w:val="45"/>
          <w:sz w:val="24"/>
          <w:szCs w:val="24"/>
          <w:u w:color="000000"/>
        </w:rPr>
        <w:t xml:space="preserve"> </w:t>
      </w:r>
      <w:r w:rsidRPr="00811D19">
        <w:rPr>
          <w:rFonts w:ascii="Times New Roman" w:hAnsi="Times New Roman"/>
          <w:sz w:val="24"/>
          <w:szCs w:val="24"/>
          <w:u w:color="000000"/>
        </w:rPr>
        <w:t>ID</w:t>
      </w:r>
      <w:r w:rsidRPr="00811D19">
        <w:rPr>
          <w:rFonts w:ascii="Times New Roman" w:hAnsi="Times New Roman"/>
          <w:spacing w:val="12"/>
          <w:sz w:val="24"/>
          <w:szCs w:val="24"/>
          <w:u w:color="000000"/>
        </w:rPr>
        <w:t xml:space="preserve"> </w:t>
      </w:r>
      <w:r w:rsidRPr="00811D19">
        <w:rPr>
          <w:rFonts w:ascii="Times New Roman" w:hAnsi="Times New Roman"/>
          <w:sz w:val="24"/>
          <w:szCs w:val="24"/>
          <w:u w:color="000000"/>
        </w:rPr>
        <w:t>is</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saved</w:t>
      </w:r>
      <w:r w:rsidRPr="00811D19">
        <w:rPr>
          <w:rFonts w:ascii="Times New Roman" w:hAnsi="Times New Roman"/>
          <w:spacing w:val="39"/>
          <w:sz w:val="24"/>
          <w:szCs w:val="24"/>
          <w:u w:color="000000"/>
        </w:rPr>
        <w:t xml:space="preserve"> </w:t>
      </w:r>
      <w:r w:rsidRPr="00811D19">
        <w:rPr>
          <w:rFonts w:ascii="Times New Roman" w:hAnsi="Times New Roman"/>
          <w:sz w:val="24"/>
          <w:szCs w:val="24"/>
          <w:u w:color="000000"/>
        </w:rPr>
        <w:t>in</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an</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encrypted</w:t>
      </w:r>
      <w:r w:rsidRPr="00811D19">
        <w:rPr>
          <w:rFonts w:ascii="Times New Roman" w:hAnsi="Times New Roman"/>
          <w:spacing w:val="31"/>
          <w:sz w:val="24"/>
          <w:szCs w:val="24"/>
          <w:u w:color="000000"/>
        </w:rPr>
        <w:t xml:space="preserve"> </w:t>
      </w:r>
      <w:proofErr w:type="spellStart"/>
      <w:r w:rsidRPr="00811D19">
        <w:rPr>
          <w:rFonts w:ascii="Times New Roman" w:hAnsi="Times New Roman"/>
          <w:sz w:val="24"/>
          <w:szCs w:val="24"/>
          <w:u w:color="000000"/>
          <w:lang w:val="es-ES_tradnl"/>
        </w:rPr>
        <w:t>database</w:t>
      </w:r>
      <w:proofErr w:type="spellEnd"/>
      <w:r w:rsidRPr="00811D19">
        <w:rPr>
          <w:rFonts w:ascii="Times New Roman" w:hAnsi="Times New Roman"/>
          <w:sz w:val="24"/>
          <w:szCs w:val="24"/>
          <w:u w:color="000000"/>
          <w:lang w:val="es-ES_tradnl"/>
        </w:rPr>
        <w:t>.</w:t>
      </w:r>
    </w:p>
    <w:p w14:paraId="5E650215" w14:textId="77777777" w:rsidR="004F730A" w:rsidRPr="00811D19" w:rsidRDefault="004F730A" w:rsidP="004F730A">
      <w:pPr>
        <w:pStyle w:val="Body"/>
        <w:widowControl w:val="0"/>
        <w:numPr>
          <w:ilvl w:val="1"/>
          <w:numId w:val="1"/>
        </w:numPr>
        <w:spacing w:before="20" w:line="260" w:lineRule="exact"/>
        <w:rPr>
          <w:rFonts w:ascii="Times New Roman" w:eastAsia="Calibri" w:hAnsi="Times New Roman" w:cs="Calibri"/>
          <w:sz w:val="24"/>
          <w:szCs w:val="24"/>
          <w:u w:color="000000"/>
        </w:rPr>
      </w:pPr>
      <w:r w:rsidRPr="00811D19">
        <w:rPr>
          <w:rFonts w:ascii="Times New Roman" w:hAnsi="Times New Roman"/>
          <w:sz w:val="24"/>
          <w:szCs w:val="24"/>
          <w:u w:color="000000"/>
        </w:rPr>
        <w:t>Health</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data</w:t>
      </w:r>
      <w:r w:rsidRPr="00811D19">
        <w:rPr>
          <w:rFonts w:ascii="Times New Roman" w:hAnsi="Times New Roman"/>
          <w:spacing w:val="33"/>
          <w:sz w:val="24"/>
          <w:szCs w:val="24"/>
          <w:u w:color="000000"/>
        </w:rPr>
        <w:t xml:space="preserve"> </w:t>
      </w:r>
      <w:r w:rsidRPr="00811D19">
        <w:rPr>
          <w:rFonts w:ascii="Times New Roman" w:hAnsi="Times New Roman"/>
          <w:sz w:val="24"/>
          <w:szCs w:val="24"/>
          <w:u w:color="000000"/>
        </w:rPr>
        <w:t>is</w:t>
      </w:r>
      <w:r w:rsidRPr="00811D19">
        <w:rPr>
          <w:rFonts w:ascii="Times New Roman" w:hAnsi="Times New Roman"/>
          <w:spacing w:val="12"/>
          <w:sz w:val="24"/>
          <w:szCs w:val="24"/>
          <w:u w:color="000000"/>
        </w:rPr>
        <w:t xml:space="preserve"> </w:t>
      </w:r>
      <w:r w:rsidRPr="00811D19">
        <w:rPr>
          <w:rFonts w:ascii="Times New Roman" w:hAnsi="Times New Roman"/>
          <w:sz w:val="24"/>
          <w:szCs w:val="24"/>
          <w:u w:color="000000"/>
        </w:rPr>
        <w:t>saved</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in</w:t>
      </w:r>
      <w:r w:rsidRPr="00811D19">
        <w:rPr>
          <w:rFonts w:ascii="Times New Roman" w:hAnsi="Times New Roman"/>
          <w:spacing w:val="3"/>
          <w:sz w:val="24"/>
          <w:szCs w:val="24"/>
          <w:u w:color="000000"/>
        </w:rPr>
        <w:t xml:space="preserve"> </w:t>
      </w:r>
      <w:r w:rsidRPr="00811D19">
        <w:rPr>
          <w:rFonts w:ascii="Times New Roman" w:hAnsi="Times New Roman"/>
          <w:sz w:val="24"/>
          <w:szCs w:val="24"/>
          <w:u w:color="000000"/>
        </w:rPr>
        <w:t>a</w:t>
      </w:r>
      <w:r w:rsidRPr="00811D19">
        <w:rPr>
          <w:rFonts w:ascii="Times New Roman" w:hAnsi="Times New Roman"/>
          <w:spacing w:val="24"/>
          <w:sz w:val="24"/>
          <w:szCs w:val="24"/>
          <w:u w:color="000000"/>
        </w:rPr>
        <w:t xml:space="preserve"> </w:t>
      </w:r>
      <w:r w:rsidRPr="00811D19">
        <w:rPr>
          <w:rFonts w:ascii="Times New Roman" w:hAnsi="Times New Roman"/>
          <w:sz w:val="24"/>
          <w:szCs w:val="24"/>
          <w:u w:color="000000"/>
        </w:rPr>
        <w:t>separate</w:t>
      </w:r>
      <w:r w:rsidRPr="00811D19">
        <w:rPr>
          <w:rFonts w:ascii="Times New Roman" w:hAnsi="Times New Roman"/>
          <w:spacing w:val="46"/>
          <w:sz w:val="24"/>
          <w:szCs w:val="24"/>
          <w:u w:color="000000"/>
        </w:rPr>
        <w:t xml:space="preserve"> </w:t>
      </w:r>
      <w:r w:rsidRPr="00811D19">
        <w:rPr>
          <w:rFonts w:ascii="Times New Roman" w:hAnsi="Times New Roman"/>
          <w:sz w:val="24"/>
          <w:szCs w:val="24"/>
          <w:u w:color="000000"/>
        </w:rPr>
        <w:t>proprietary</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data</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repository.</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health</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data</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cannot be</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read</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without</w:t>
      </w:r>
      <w:r w:rsidRPr="00811D19">
        <w:rPr>
          <w:rFonts w:ascii="Times New Roman" w:hAnsi="Times New Roman"/>
          <w:spacing w:val="33"/>
          <w:sz w:val="24"/>
          <w:szCs w:val="24"/>
          <w:u w:color="000000"/>
        </w:rPr>
        <w:t xml:space="preserve"> </w:t>
      </w:r>
      <w:proofErr w:type="spellStart"/>
      <w:r w:rsidRPr="00811D19">
        <w:rPr>
          <w:rFonts w:ascii="Times New Roman" w:hAnsi="Times New Roman"/>
          <w:sz w:val="24"/>
          <w:szCs w:val="24"/>
          <w:u w:color="000000"/>
          <w:lang w:val="fr-FR"/>
        </w:rPr>
        <w:t>our</w:t>
      </w:r>
      <w:proofErr w:type="spellEnd"/>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proprietary</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code.</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No</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identifiable</w:t>
      </w:r>
      <w:r w:rsidRPr="00811D19">
        <w:rPr>
          <w:rFonts w:ascii="Times New Roman" w:hAnsi="Times New Roman"/>
          <w:spacing w:val="27"/>
          <w:sz w:val="24"/>
          <w:szCs w:val="24"/>
          <w:u w:color="000000"/>
        </w:rPr>
        <w:t xml:space="preserve"> </w:t>
      </w:r>
      <w:r w:rsidRPr="00811D19">
        <w:rPr>
          <w:rFonts w:ascii="Times New Roman" w:hAnsi="Times New Roman"/>
          <w:sz w:val="24"/>
          <w:szCs w:val="24"/>
          <w:u w:color="000000"/>
        </w:rPr>
        <w:t>information</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is</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saved</w:t>
      </w:r>
      <w:r w:rsidRPr="00811D19">
        <w:rPr>
          <w:rFonts w:ascii="Times New Roman" w:hAnsi="Times New Roman"/>
          <w:spacing w:val="39"/>
          <w:sz w:val="24"/>
          <w:szCs w:val="24"/>
          <w:u w:color="000000"/>
        </w:rPr>
        <w:t xml:space="preserve"> </w:t>
      </w:r>
      <w:r w:rsidRPr="00811D19">
        <w:rPr>
          <w:rFonts w:ascii="Times New Roman" w:hAnsi="Times New Roman"/>
          <w:sz w:val="24"/>
          <w:szCs w:val="24"/>
          <w:u w:color="000000"/>
        </w:rPr>
        <w:t>in</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36"/>
          <w:sz w:val="24"/>
          <w:szCs w:val="24"/>
          <w:u w:color="000000"/>
        </w:rPr>
        <w:t xml:space="preserve"> </w:t>
      </w:r>
      <w:r w:rsidRPr="00811D19">
        <w:rPr>
          <w:rFonts w:ascii="Times New Roman" w:hAnsi="Times New Roman"/>
          <w:sz w:val="24"/>
          <w:szCs w:val="24"/>
          <w:u w:color="000000"/>
        </w:rPr>
        <w:t>health data</w:t>
      </w:r>
      <w:r w:rsidRPr="00811D19">
        <w:rPr>
          <w:rFonts w:ascii="Times New Roman" w:hAnsi="Times New Roman"/>
          <w:spacing w:val="33"/>
          <w:sz w:val="24"/>
          <w:szCs w:val="24"/>
          <w:u w:color="000000"/>
        </w:rPr>
        <w:t xml:space="preserve"> </w:t>
      </w:r>
      <w:r w:rsidRPr="00811D19">
        <w:rPr>
          <w:rFonts w:ascii="Times New Roman" w:hAnsi="Times New Roman"/>
          <w:sz w:val="24"/>
          <w:szCs w:val="24"/>
          <w:u w:color="000000"/>
        </w:rPr>
        <w:t>repository.</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33"/>
          <w:sz w:val="24"/>
          <w:szCs w:val="24"/>
          <w:u w:color="000000"/>
        </w:rPr>
        <w:t xml:space="preserve"> </w:t>
      </w:r>
      <w:r w:rsidRPr="00811D19">
        <w:rPr>
          <w:rFonts w:ascii="Times New Roman" w:hAnsi="Times New Roman"/>
          <w:sz w:val="24"/>
          <w:szCs w:val="24"/>
          <w:u w:color="000000"/>
        </w:rPr>
        <w:t>ID</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is</w:t>
      </w:r>
      <w:r w:rsidRPr="00811D19">
        <w:rPr>
          <w:rFonts w:ascii="Times New Roman" w:hAnsi="Times New Roman"/>
          <w:spacing w:val="12"/>
          <w:sz w:val="24"/>
          <w:szCs w:val="24"/>
          <w:u w:color="000000"/>
        </w:rPr>
        <w:t xml:space="preserve"> </w:t>
      </w:r>
      <w:r w:rsidRPr="00811D19">
        <w:rPr>
          <w:rFonts w:ascii="Times New Roman" w:hAnsi="Times New Roman"/>
          <w:sz w:val="24"/>
          <w:szCs w:val="24"/>
          <w:u w:color="000000"/>
        </w:rPr>
        <w:t>used</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33"/>
          <w:sz w:val="24"/>
          <w:szCs w:val="24"/>
          <w:u w:color="000000"/>
        </w:rPr>
        <w:t xml:space="preserve"> </w:t>
      </w:r>
      <w:r w:rsidRPr="00811D19">
        <w:rPr>
          <w:rFonts w:ascii="Times New Roman" w:hAnsi="Times New Roman"/>
          <w:sz w:val="24"/>
          <w:szCs w:val="24"/>
          <w:u w:color="000000"/>
        </w:rPr>
        <w:t>link</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rPr>
        <w:t>health</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data</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with</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an</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individual</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only</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when</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the health</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data</w:t>
      </w:r>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rPr>
        <w:t>is</w:t>
      </w:r>
      <w:r w:rsidRPr="00811D19">
        <w:rPr>
          <w:rFonts w:ascii="Times New Roman" w:hAnsi="Times New Roman"/>
          <w:spacing w:val="6"/>
          <w:sz w:val="24"/>
          <w:szCs w:val="24"/>
          <w:u w:color="000000"/>
        </w:rPr>
        <w:t xml:space="preserve"> </w:t>
      </w:r>
      <w:r w:rsidRPr="00811D19">
        <w:rPr>
          <w:rFonts w:ascii="Times New Roman" w:hAnsi="Times New Roman"/>
          <w:sz w:val="24"/>
          <w:szCs w:val="24"/>
          <w:u w:color="000000"/>
        </w:rPr>
        <w:t>displayed.</w:t>
      </w:r>
    </w:p>
    <w:p w14:paraId="640DCE72" w14:textId="2913D4B9" w:rsidR="004F730A" w:rsidRPr="00811D19" w:rsidRDefault="004F730A" w:rsidP="004F730A">
      <w:pPr>
        <w:pStyle w:val="Body"/>
        <w:widowControl w:val="0"/>
        <w:numPr>
          <w:ilvl w:val="1"/>
          <w:numId w:val="1"/>
        </w:numPr>
        <w:spacing w:before="20" w:line="260" w:lineRule="exact"/>
        <w:rPr>
          <w:rFonts w:ascii="Times New Roman" w:eastAsia="Calibri" w:hAnsi="Times New Roman" w:cs="Calibri"/>
          <w:sz w:val="24"/>
          <w:szCs w:val="24"/>
          <w:u w:color="000000"/>
        </w:rPr>
      </w:pPr>
      <w:r w:rsidRPr="00811D19">
        <w:rPr>
          <w:rFonts w:ascii="Times New Roman" w:hAnsi="Times New Roman"/>
          <w:sz w:val="24"/>
          <w:szCs w:val="24"/>
          <w:u w:color="000000"/>
        </w:rPr>
        <w:t>All</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health</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data</w:t>
      </w:r>
      <w:r w:rsidRPr="00811D19">
        <w:rPr>
          <w:rFonts w:ascii="Times New Roman" w:hAnsi="Times New Roman"/>
          <w:spacing w:val="39"/>
          <w:sz w:val="24"/>
          <w:szCs w:val="24"/>
          <w:u w:color="000000"/>
        </w:rPr>
        <w:t xml:space="preserve"> </w:t>
      </w:r>
      <w:r w:rsidRPr="00811D19">
        <w:rPr>
          <w:rFonts w:ascii="Times New Roman" w:hAnsi="Times New Roman"/>
          <w:sz w:val="24"/>
          <w:szCs w:val="24"/>
          <w:u w:color="000000"/>
        </w:rPr>
        <w:t>is</w:t>
      </w:r>
      <w:r w:rsidRPr="00811D19">
        <w:rPr>
          <w:rFonts w:ascii="Times New Roman" w:hAnsi="Times New Roman"/>
          <w:spacing w:val="6"/>
          <w:sz w:val="24"/>
          <w:szCs w:val="24"/>
          <w:u w:color="000000"/>
        </w:rPr>
        <w:t xml:space="preserve"> </w:t>
      </w:r>
      <w:r w:rsidRPr="00811D19">
        <w:rPr>
          <w:rFonts w:ascii="Times New Roman" w:hAnsi="Times New Roman"/>
          <w:sz w:val="24"/>
          <w:szCs w:val="24"/>
          <w:u w:color="000000"/>
        </w:rPr>
        <w:t>transmitted</w:t>
      </w:r>
      <w:r w:rsidRPr="00811D19">
        <w:rPr>
          <w:rFonts w:ascii="Times New Roman" w:hAnsi="Times New Roman"/>
          <w:spacing w:val="42"/>
          <w:sz w:val="24"/>
          <w:szCs w:val="24"/>
          <w:u w:color="000000"/>
        </w:rPr>
        <w:t xml:space="preserve"> </w:t>
      </w:r>
      <w:ins w:id="34" w:author="Paul Floyd" w:date="2015-07-25T17:30:00Z">
        <w:r w:rsidR="001C5A96">
          <w:rPr>
            <w:rFonts w:ascii="Times New Roman" w:hAnsi="Times New Roman"/>
            <w:spacing w:val="42"/>
            <w:sz w:val="24"/>
            <w:szCs w:val="24"/>
            <w:u w:color="000000"/>
          </w:rPr>
          <w:t xml:space="preserve">encrypted </w:t>
        </w:r>
      </w:ins>
      <w:r w:rsidRPr="00811D19">
        <w:rPr>
          <w:rFonts w:ascii="Times New Roman" w:hAnsi="Times New Roman"/>
          <w:sz w:val="24"/>
          <w:szCs w:val="24"/>
          <w:u w:color="000000"/>
        </w:rPr>
        <w:t>back</w:t>
      </w:r>
      <w:r w:rsidRPr="00811D19">
        <w:rPr>
          <w:rFonts w:ascii="Times New Roman" w:hAnsi="Times New Roman"/>
          <w:spacing w:val="27"/>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forth</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from</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rPr>
        <w:t>repository</w:t>
      </w:r>
      <w:ins w:id="35" w:author="Paul Floyd" w:date="2015-07-25T17:30:00Z">
        <w:r w:rsidR="001C5A96">
          <w:rPr>
            <w:rFonts w:ascii="Times New Roman" w:hAnsi="Times New Roman"/>
            <w:sz w:val="24"/>
            <w:szCs w:val="24"/>
            <w:u w:color="000000"/>
          </w:rPr>
          <w:t>.</w:t>
        </w:r>
      </w:ins>
      <w:del w:id="36" w:author="Paul Floyd" w:date="2015-07-25T17:30:00Z">
        <w:r w:rsidRPr="00811D19" w:rsidDel="001C5A96">
          <w:rPr>
            <w:rFonts w:ascii="Times New Roman" w:hAnsi="Times New Roman"/>
            <w:sz w:val="24"/>
            <w:szCs w:val="24"/>
            <w:u w:color="000000"/>
          </w:rPr>
          <w:delText>,</w:delText>
        </w:r>
        <w:r w:rsidRPr="00811D19" w:rsidDel="001C5A96">
          <w:rPr>
            <w:rFonts w:ascii="Times New Roman" w:hAnsi="Times New Roman"/>
            <w:spacing w:val="23"/>
            <w:sz w:val="24"/>
            <w:szCs w:val="24"/>
            <w:u w:color="000000"/>
          </w:rPr>
          <w:delText xml:space="preserve"> </w:delText>
        </w:r>
        <w:r w:rsidRPr="00811D19" w:rsidDel="001C5A96">
          <w:rPr>
            <w:rFonts w:ascii="Times New Roman" w:hAnsi="Times New Roman"/>
            <w:sz w:val="24"/>
            <w:szCs w:val="24"/>
            <w:u w:color="000000"/>
          </w:rPr>
          <w:delText>encrypted.</w:delText>
        </w:r>
      </w:del>
    </w:p>
    <w:p w14:paraId="00B5DE0F" w14:textId="77777777" w:rsidR="008F59F5" w:rsidRPr="00811D19" w:rsidRDefault="004F730A" w:rsidP="004F730A">
      <w:pPr>
        <w:pStyle w:val="Body"/>
        <w:widowControl w:val="0"/>
        <w:numPr>
          <w:ilvl w:val="1"/>
          <w:numId w:val="1"/>
        </w:numPr>
        <w:spacing w:before="20" w:line="260" w:lineRule="exact"/>
        <w:rPr>
          <w:rFonts w:ascii="Times New Roman" w:eastAsia="Calibri" w:hAnsi="Times New Roman" w:cs="Calibri"/>
          <w:sz w:val="24"/>
          <w:szCs w:val="24"/>
          <w:u w:color="000000"/>
        </w:rPr>
      </w:pPr>
      <w:r w:rsidRPr="00811D19">
        <w:rPr>
          <w:rFonts w:ascii="Times New Roman" w:hAnsi="Times New Roman"/>
          <w:sz w:val="24"/>
          <w:szCs w:val="24"/>
          <w:u w:color="000000"/>
        </w:rPr>
        <w:t>A</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separate</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encrypted</w:t>
      </w:r>
      <w:r w:rsidRPr="00811D19">
        <w:rPr>
          <w:rFonts w:ascii="Times New Roman" w:hAnsi="Times New Roman"/>
          <w:spacing w:val="15"/>
          <w:sz w:val="24"/>
          <w:szCs w:val="24"/>
          <w:u w:color="000000"/>
        </w:rPr>
        <w:t xml:space="preserve"> </w:t>
      </w:r>
      <w:proofErr w:type="spellStart"/>
      <w:r w:rsidRPr="00811D19">
        <w:rPr>
          <w:rFonts w:ascii="Times New Roman" w:hAnsi="Times New Roman"/>
          <w:sz w:val="24"/>
          <w:szCs w:val="24"/>
          <w:u w:color="000000"/>
          <w:lang w:val="es-ES_tradnl"/>
        </w:rPr>
        <w:t>database</w:t>
      </w:r>
      <w:proofErr w:type="spellEnd"/>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is</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used</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lang w:val="da-DK"/>
        </w:rPr>
        <w:t>store</w:t>
      </w:r>
      <w:r w:rsidRPr="00811D19">
        <w:rPr>
          <w:rFonts w:ascii="Times New Roman" w:hAnsi="Times New Roman"/>
          <w:spacing w:val="33"/>
          <w:sz w:val="24"/>
          <w:szCs w:val="24"/>
          <w:u w:color="000000"/>
        </w:rPr>
        <w:t xml:space="preserve"> </w:t>
      </w:r>
      <w:r w:rsidRPr="00811D19">
        <w:rPr>
          <w:rFonts w:ascii="Times New Roman" w:hAnsi="Times New Roman"/>
          <w:sz w:val="24"/>
          <w:szCs w:val="24"/>
          <w:u w:color="000000"/>
        </w:rPr>
        <w:t>health</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notes,</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written</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by</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lang w:val="pt-PT"/>
        </w:rPr>
        <w:t>clinicians</w:t>
      </w:r>
      <w:r w:rsidRPr="00811D19">
        <w:rPr>
          <w:rFonts w:ascii="Times New Roman" w:hAnsi="Times New Roman"/>
          <w:spacing w:val="33"/>
          <w:sz w:val="24"/>
          <w:szCs w:val="24"/>
          <w:u w:color="000000"/>
        </w:rPr>
        <w:t xml:space="preserve"> </w:t>
      </w:r>
      <w:r w:rsidRPr="00811D19">
        <w:rPr>
          <w:rFonts w:ascii="Times New Roman" w:hAnsi="Times New Roman"/>
          <w:sz w:val="24"/>
          <w:szCs w:val="24"/>
          <w:u w:color="000000"/>
        </w:rPr>
        <w:t>and caregivers,</w:t>
      </w:r>
      <w:r w:rsidRPr="00811D19">
        <w:rPr>
          <w:rFonts w:ascii="Times New Roman" w:hAnsi="Times New Roman"/>
          <w:spacing w:val="46"/>
          <w:sz w:val="24"/>
          <w:szCs w:val="24"/>
          <w:u w:color="000000"/>
        </w:rPr>
        <w:t xml:space="preserve"> </w:t>
      </w:r>
      <w:r w:rsidRPr="00811D19">
        <w:rPr>
          <w:rFonts w:ascii="Times New Roman" w:hAnsi="Times New Roman"/>
          <w:sz w:val="24"/>
          <w:szCs w:val="24"/>
          <w:u w:color="000000"/>
        </w:rPr>
        <w:t>since</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they</w:t>
      </w:r>
      <w:r w:rsidRPr="00811D19">
        <w:rPr>
          <w:rFonts w:ascii="Times New Roman" w:hAnsi="Times New Roman"/>
          <w:spacing w:val="36"/>
          <w:sz w:val="24"/>
          <w:szCs w:val="24"/>
          <w:u w:color="000000"/>
        </w:rPr>
        <w:t xml:space="preserve"> </w:t>
      </w:r>
      <w:r w:rsidRPr="00811D19">
        <w:rPr>
          <w:rFonts w:ascii="Times New Roman" w:hAnsi="Times New Roman"/>
          <w:sz w:val="24"/>
          <w:szCs w:val="24"/>
          <w:u w:color="000000"/>
        </w:rPr>
        <w:t>may</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contain</w:t>
      </w:r>
      <w:r w:rsidRPr="00811D19">
        <w:rPr>
          <w:rFonts w:ascii="Times New Roman" w:hAnsi="Times New Roman"/>
          <w:spacing w:val="38"/>
          <w:sz w:val="24"/>
          <w:szCs w:val="24"/>
          <w:u w:color="000000"/>
        </w:rPr>
        <w:t xml:space="preserve"> </w:t>
      </w:r>
      <w:r w:rsidRPr="00811D19">
        <w:rPr>
          <w:rFonts w:ascii="Times New Roman" w:hAnsi="Times New Roman"/>
          <w:sz w:val="24"/>
          <w:szCs w:val="24"/>
          <w:u w:color="000000"/>
        </w:rPr>
        <w:t>identifiable</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information.</w:t>
      </w:r>
    </w:p>
    <w:p w14:paraId="5C14957A" w14:textId="77777777" w:rsidR="008F59F5" w:rsidRPr="00811D19" w:rsidRDefault="008F59F5" w:rsidP="004F730A">
      <w:pPr>
        <w:pStyle w:val="Body"/>
        <w:widowControl w:val="0"/>
        <w:numPr>
          <w:ilvl w:val="1"/>
          <w:numId w:val="1"/>
        </w:numPr>
        <w:spacing w:before="20" w:line="260" w:lineRule="exact"/>
        <w:rPr>
          <w:rFonts w:ascii="Times New Roman" w:eastAsia="Calibri" w:hAnsi="Times New Roman" w:cs="Calibri"/>
          <w:sz w:val="24"/>
          <w:szCs w:val="24"/>
          <w:u w:color="000000"/>
        </w:rPr>
      </w:pPr>
      <w:r w:rsidRPr="00811D19">
        <w:rPr>
          <w:rFonts w:ascii="Times New Roman" w:hAnsi="Times New Roman"/>
          <w:position w:val="2"/>
          <w:sz w:val="24"/>
          <w:szCs w:val="24"/>
          <w:u w:color="000000"/>
          <w:lang w:val="it-IT"/>
        </w:rPr>
        <w:t>Access</w:t>
      </w:r>
      <w:r w:rsidRPr="00811D19">
        <w:rPr>
          <w:rFonts w:ascii="Times New Roman" w:hAnsi="Times New Roman"/>
          <w:spacing w:val="30"/>
          <w:position w:val="2"/>
          <w:sz w:val="24"/>
          <w:szCs w:val="24"/>
          <w:u w:color="000000"/>
        </w:rPr>
        <w:t xml:space="preserve"> </w:t>
      </w:r>
      <w:r w:rsidRPr="00811D19">
        <w:rPr>
          <w:rFonts w:ascii="Times New Roman" w:hAnsi="Times New Roman"/>
          <w:position w:val="2"/>
          <w:sz w:val="24"/>
          <w:szCs w:val="24"/>
          <w:u w:color="000000"/>
        </w:rPr>
        <w:t>to</w:t>
      </w:r>
      <w:r w:rsidRPr="00811D19">
        <w:rPr>
          <w:rFonts w:ascii="Times New Roman" w:hAnsi="Times New Roman"/>
          <w:spacing w:val="31"/>
          <w:position w:val="2"/>
          <w:sz w:val="24"/>
          <w:szCs w:val="24"/>
          <w:u w:color="000000"/>
        </w:rPr>
        <w:t xml:space="preserve"> </w:t>
      </w:r>
      <w:r w:rsidRPr="00811D19">
        <w:rPr>
          <w:rFonts w:ascii="Times New Roman" w:hAnsi="Times New Roman"/>
          <w:position w:val="2"/>
          <w:sz w:val="24"/>
          <w:szCs w:val="24"/>
          <w:u w:color="000000"/>
        </w:rPr>
        <w:t>health</w:t>
      </w:r>
      <w:r w:rsidRPr="00811D19">
        <w:rPr>
          <w:rFonts w:ascii="Times New Roman" w:hAnsi="Times New Roman"/>
          <w:spacing w:val="15"/>
          <w:position w:val="2"/>
          <w:sz w:val="24"/>
          <w:szCs w:val="24"/>
          <w:u w:color="000000"/>
        </w:rPr>
        <w:t xml:space="preserve"> </w:t>
      </w:r>
      <w:r w:rsidRPr="00811D19">
        <w:rPr>
          <w:rFonts w:ascii="Times New Roman" w:hAnsi="Times New Roman"/>
          <w:position w:val="2"/>
          <w:sz w:val="24"/>
          <w:szCs w:val="24"/>
          <w:u w:color="000000"/>
        </w:rPr>
        <w:t>data</w:t>
      </w:r>
      <w:r w:rsidRPr="00811D19">
        <w:rPr>
          <w:rFonts w:ascii="Times New Roman" w:hAnsi="Times New Roman"/>
          <w:spacing w:val="22"/>
          <w:position w:val="2"/>
          <w:sz w:val="24"/>
          <w:szCs w:val="24"/>
          <w:u w:color="000000"/>
        </w:rPr>
        <w:t xml:space="preserve"> </w:t>
      </w:r>
      <w:r w:rsidRPr="00811D19">
        <w:rPr>
          <w:rFonts w:ascii="Times New Roman" w:hAnsi="Times New Roman"/>
          <w:position w:val="2"/>
          <w:sz w:val="24"/>
          <w:szCs w:val="24"/>
          <w:u w:color="000000"/>
        </w:rPr>
        <w:t>is</w:t>
      </w:r>
      <w:r w:rsidRPr="00811D19">
        <w:rPr>
          <w:rFonts w:ascii="Times New Roman" w:hAnsi="Times New Roman"/>
          <w:spacing w:val="12"/>
          <w:position w:val="2"/>
          <w:sz w:val="24"/>
          <w:szCs w:val="24"/>
          <w:u w:color="000000"/>
        </w:rPr>
        <w:t xml:space="preserve"> </w:t>
      </w:r>
      <w:r w:rsidRPr="00811D19">
        <w:rPr>
          <w:rFonts w:ascii="Times New Roman" w:hAnsi="Times New Roman"/>
          <w:position w:val="2"/>
          <w:sz w:val="24"/>
          <w:szCs w:val="24"/>
          <w:u w:color="000000"/>
        </w:rPr>
        <w:t>gained</w:t>
      </w:r>
      <w:r w:rsidRPr="00811D19">
        <w:rPr>
          <w:rFonts w:ascii="Times New Roman" w:hAnsi="Times New Roman"/>
          <w:spacing w:val="24"/>
          <w:position w:val="2"/>
          <w:sz w:val="24"/>
          <w:szCs w:val="24"/>
          <w:u w:color="000000"/>
        </w:rPr>
        <w:t xml:space="preserve"> </w:t>
      </w:r>
      <w:r w:rsidRPr="00811D19">
        <w:rPr>
          <w:rFonts w:ascii="Times New Roman" w:hAnsi="Times New Roman"/>
          <w:position w:val="2"/>
          <w:sz w:val="24"/>
          <w:szCs w:val="24"/>
          <w:u w:color="000000"/>
        </w:rPr>
        <w:t>through</w:t>
      </w:r>
      <w:r w:rsidRPr="00811D19">
        <w:rPr>
          <w:rFonts w:ascii="Times New Roman" w:hAnsi="Times New Roman"/>
          <w:spacing w:val="27"/>
          <w:position w:val="2"/>
          <w:sz w:val="24"/>
          <w:szCs w:val="24"/>
          <w:u w:color="000000"/>
        </w:rPr>
        <w:t xml:space="preserve"> </w:t>
      </w:r>
      <w:r w:rsidRPr="00811D19">
        <w:rPr>
          <w:rFonts w:ascii="Times New Roman" w:hAnsi="Times New Roman"/>
          <w:position w:val="2"/>
          <w:sz w:val="24"/>
          <w:szCs w:val="24"/>
          <w:u w:color="000000"/>
          <w:lang w:val="fr-FR"/>
        </w:rPr>
        <w:t>applications</w:t>
      </w:r>
      <w:r w:rsidRPr="00811D19">
        <w:rPr>
          <w:rFonts w:ascii="Times New Roman" w:hAnsi="Times New Roman"/>
          <w:spacing w:val="26"/>
          <w:position w:val="2"/>
          <w:sz w:val="24"/>
          <w:szCs w:val="24"/>
          <w:u w:color="000000"/>
        </w:rPr>
        <w:t xml:space="preserve"> </w:t>
      </w:r>
      <w:r w:rsidRPr="00811D19">
        <w:rPr>
          <w:rFonts w:ascii="Times New Roman" w:hAnsi="Times New Roman"/>
          <w:position w:val="2"/>
          <w:sz w:val="24"/>
          <w:szCs w:val="24"/>
          <w:u w:color="000000"/>
        </w:rPr>
        <w:t>that</w:t>
      </w:r>
      <w:r w:rsidRPr="00811D19">
        <w:rPr>
          <w:rFonts w:ascii="Times New Roman" w:hAnsi="Times New Roman"/>
          <w:spacing w:val="31"/>
          <w:position w:val="2"/>
          <w:sz w:val="24"/>
          <w:szCs w:val="24"/>
          <w:u w:color="000000"/>
        </w:rPr>
        <w:t xml:space="preserve"> </w:t>
      </w:r>
      <w:r w:rsidRPr="00811D19">
        <w:rPr>
          <w:rFonts w:ascii="Times New Roman" w:hAnsi="Times New Roman"/>
          <w:position w:val="2"/>
          <w:sz w:val="24"/>
          <w:szCs w:val="24"/>
          <w:u w:color="000000"/>
        </w:rPr>
        <w:t>require</w:t>
      </w:r>
      <w:r w:rsidRPr="00811D19">
        <w:rPr>
          <w:rFonts w:ascii="Times New Roman" w:hAnsi="Times New Roman"/>
          <w:spacing w:val="20"/>
          <w:position w:val="2"/>
          <w:sz w:val="24"/>
          <w:szCs w:val="24"/>
          <w:u w:color="000000"/>
        </w:rPr>
        <w:t xml:space="preserve"> </w:t>
      </w:r>
      <w:r w:rsidRPr="00811D19">
        <w:rPr>
          <w:rFonts w:ascii="Times New Roman" w:hAnsi="Times New Roman"/>
          <w:position w:val="2"/>
          <w:sz w:val="24"/>
          <w:szCs w:val="24"/>
          <w:u w:color="000000"/>
        </w:rPr>
        <w:t>a</w:t>
      </w:r>
      <w:r w:rsidRPr="00811D19">
        <w:rPr>
          <w:rFonts w:ascii="Times New Roman" w:hAnsi="Times New Roman"/>
          <w:spacing w:val="25"/>
          <w:position w:val="2"/>
          <w:sz w:val="24"/>
          <w:szCs w:val="24"/>
          <w:u w:color="000000"/>
        </w:rPr>
        <w:t xml:space="preserve"> </w:t>
      </w:r>
      <w:r w:rsidRPr="00811D19">
        <w:rPr>
          <w:rFonts w:ascii="Times New Roman" w:hAnsi="Times New Roman"/>
          <w:position w:val="2"/>
          <w:sz w:val="24"/>
          <w:szCs w:val="24"/>
          <w:u w:color="000000"/>
        </w:rPr>
        <w:t>login</w:t>
      </w:r>
      <w:r w:rsidRPr="00811D19">
        <w:rPr>
          <w:rFonts w:ascii="Times New Roman" w:hAnsi="Times New Roman"/>
          <w:spacing w:val="10"/>
          <w:position w:val="2"/>
          <w:sz w:val="24"/>
          <w:szCs w:val="24"/>
          <w:u w:color="000000"/>
        </w:rPr>
        <w:t xml:space="preserve"> </w:t>
      </w:r>
      <w:r w:rsidRPr="00811D19">
        <w:rPr>
          <w:rFonts w:ascii="Times New Roman" w:hAnsi="Times New Roman"/>
          <w:position w:val="2"/>
          <w:sz w:val="24"/>
          <w:szCs w:val="24"/>
          <w:u w:color="000000"/>
        </w:rPr>
        <w:t>with</w:t>
      </w:r>
      <w:r w:rsidRPr="00811D19">
        <w:rPr>
          <w:rFonts w:ascii="Times New Roman" w:hAnsi="Times New Roman"/>
          <w:spacing w:val="28"/>
          <w:position w:val="2"/>
          <w:sz w:val="24"/>
          <w:szCs w:val="24"/>
          <w:u w:color="000000"/>
        </w:rPr>
        <w:t xml:space="preserve"> </w:t>
      </w:r>
      <w:r w:rsidRPr="00811D19">
        <w:rPr>
          <w:rFonts w:ascii="Times New Roman" w:hAnsi="Times New Roman"/>
          <w:position w:val="2"/>
          <w:sz w:val="24"/>
          <w:szCs w:val="24"/>
          <w:u w:color="000000"/>
        </w:rPr>
        <w:t xml:space="preserve">a </w:t>
      </w:r>
      <w:r w:rsidRPr="00811D19">
        <w:rPr>
          <w:rFonts w:ascii="Times New Roman" w:hAnsi="Times New Roman"/>
          <w:sz w:val="24"/>
          <w:szCs w:val="24"/>
          <w:u w:color="000000"/>
          <w:lang w:val="nl-NL"/>
        </w:rPr>
        <w:t>password.</w:t>
      </w:r>
      <w:r w:rsidRPr="00811D19">
        <w:rPr>
          <w:rFonts w:ascii="Times New Roman" w:hAnsi="Times New Roman"/>
          <w:spacing w:val="37"/>
          <w:sz w:val="24"/>
          <w:szCs w:val="24"/>
          <w:u w:color="000000"/>
        </w:rPr>
        <w:t xml:space="preserve"> </w:t>
      </w:r>
      <w:r w:rsidRPr="00811D19">
        <w:rPr>
          <w:rFonts w:ascii="Times New Roman" w:hAnsi="Times New Roman"/>
          <w:sz w:val="24"/>
          <w:szCs w:val="24"/>
          <w:u w:color="000000"/>
          <w:lang w:val="pt-PT"/>
        </w:rPr>
        <w:t>Clinicians</w:t>
      </w:r>
      <w:r w:rsidRPr="00811D19">
        <w:rPr>
          <w:rFonts w:ascii="Times New Roman" w:hAnsi="Times New Roman"/>
          <w:spacing w:val="41"/>
          <w:sz w:val="24"/>
          <w:szCs w:val="24"/>
          <w:u w:color="000000"/>
        </w:rPr>
        <w:t xml:space="preserve"> </w:t>
      </w:r>
      <w:r w:rsidRPr="00811D19">
        <w:rPr>
          <w:rFonts w:ascii="Times New Roman" w:hAnsi="Times New Roman"/>
          <w:sz w:val="24"/>
          <w:szCs w:val="24"/>
          <w:u w:color="000000"/>
        </w:rPr>
        <w:t>have</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lang w:val="it-IT"/>
        </w:rPr>
        <w:t>access</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24"/>
          <w:sz w:val="24"/>
          <w:szCs w:val="24"/>
          <w:u w:color="000000"/>
        </w:rPr>
        <w:t xml:space="preserve"> </w:t>
      </w:r>
      <w:r w:rsidRPr="00811D19">
        <w:rPr>
          <w:rFonts w:ascii="Times New Roman" w:hAnsi="Times New Roman"/>
          <w:sz w:val="24"/>
          <w:szCs w:val="24"/>
          <w:u w:color="000000"/>
          <w:lang w:val="nl-NL"/>
        </w:rPr>
        <w:t>patient</w:t>
      </w:r>
      <w:r w:rsidRPr="00811D19">
        <w:rPr>
          <w:rFonts w:ascii="Times New Roman" w:hAnsi="Times New Roman"/>
          <w:sz w:val="24"/>
          <w:szCs w:val="24"/>
          <w:u w:color="000000"/>
        </w:rPr>
        <w:t>’s</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health</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data.</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lang w:val="da-DK"/>
        </w:rPr>
        <w:t>Caregivers</w:t>
      </w:r>
      <w:r w:rsidRPr="00811D19">
        <w:rPr>
          <w:rFonts w:ascii="Times New Roman" w:hAnsi="Times New Roman"/>
          <w:spacing w:val="24"/>
          <w:sz w:val="24"/>
          <w:szCs w:val="24"/>
          <w:u w:color="000000"/>
        </w:rPr>
        <w:t xml:space="preserve"> </w:t>
      </w:r>
      <w:r w:rsidRPr="00811D19">
        <w:rPr>
          <w:rFonts w:ascii="Times New Roman" w:hAnsi="Times New Roman"/>
          <w:sz w:val="24"/>
          <w:szCs w:val="24"/>
          <w:u w:color="000000"/>
        </w:rPr>
        <w:t>who</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are approved</w:t>
      </w:r>
      <w:r w:rsidRPr="00811D19">
        <w:rPr>
          <w:rFonts w:ascii="Times New Roman" w:hAnsi="Times New Roman"/>
          <w:spacing w:val="37"/>
          <w:sz w:val="24"/>
          <w:szCs w:val="24"/>
          <w:u w:color="000000"/>
        </w:rPr>
        <w:t xml:space="preserve"> </w:t>
      </w:r>
      <w:r w:rsidRPr="00811D19">
        <w:rPr>
          <w:rFonts w:ascii="Times New Roman" w:hAnsi="Times New Roman"/>
          <w:sz w:val="24"/>
          <w:szCs w:val="24"/>
          <w:u w:color="000000"/>
        </w:rPr>
        <w:t>by</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lang w:val="nl-NL"/>
        </w:rPr>
        <w:t>patient</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also</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are</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granted</w:t>
      </w:r>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lang w:val="it-IT"/>
        </w:rPr>
        <w:t>access</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lang w:val="nl-NL"/>
        </w:rPr>
        <w:t>patient</w:t>
      </w:r>
      <w:r w:rsidRPr="00811D19">
        <w:rPr>
          <w:rFonts w:ascii="Times New Roman" w:hAnsi="Times New Roman"/>
          <w:sz w:val="24"/>
          <w:szCs w:val="24"/>
          <w:u w:color="000000"/>
        </w:rPr>
        <w:t>’s</w:t>
      </w:r>
      <w:r w:rsidRPr="00811D19">
        <w:rPr>
          <w:rFonts w:ascii="Times New Roman" w:hAnsi="Times New Roman"/>
          <w:spacing w:val="38"/>
          <w:sz w:val="24"/>
          <w:szCs w:val="24"/>
          <w:u w:color="000000"/>
        </w:rPr>
        <w:t xml:space="preserve"> </w:t>
      </w:r>
      <w:r w:rsidRPr="00811D19">
        <w:rPr>
          <w:rFonts w:ascii="Times New Roman" w:hAnsi="Times New Roman"/>
          <w:sz w:val="24"/>
          <w:szCs w:val="24"/>
          <w:u w:color="000000"/>
        </w:rPr>
        <w:t>health</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data.</w:t>
      </w:r>
    </w:p>
    <w:p w14:paraId="1CB753B9" w14:textId="77777777" w:rsidR="0032079C" w:rsidRPr="00811D19" w:rsidRDefault="008F59F5" w:rsidP="008F59F5">
      <w:pPr>
        <w:pStyle w:val="Body"/>
        <w:widowControl w:val="0"/>
        <w:numPr>
          <w:ilvl w:val="1"/>
          <w:numId w:val="1"/>
        </w:numPr>
        <w:spacing w:before="20" w:line="260" w:lineRule="exact"/>
        <w:rPr>
          <w:rFonts w:ascii="Times New Roman" w:eastAsia="Calibri" w:hAnsi="Times New Roman" w:cs="Calibri"/>
          <w:sz w:val="24"/>
          <w:szCs w:val="24"/>
          <w:u w:color="000000"/>
        </w:rPr>
      </w:pPr>
      <w:r w:rsidRPr="00811D19">
        <w:rPr>
          <w:rFonts w:ascii="Times New Roman" w:hAnsi="Times New Roman"/>
          <w:sz w:val="24"/>
          <w:szCs w:val="24"/>
          <w:u w:color="000000"/>
        </w:rPr>
        <w:t>All</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data</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is</w:t>
      </w:r>
      <w:r w:rsidRPr="00811D19">
        <w:rPr>
          <w:rFonts w:ascii="Times New Roman" w:hAnsi="Times New Roman"/>
          <w:spacing w:val="12"/>
          <w:sz w:val="24"/>
          <w:szCs w:val="24"/>
          <w:u w:color="000000"/>
        </w:rPr>
        <w:t xml:space="preserve"> </w:t>
      </w:r>
      <w:r w:rsidRPr="00811D19">
        <w:rPr>
          <w:rFonts w:ascii="Times New Roman" w:hAnsi="Times New Roman"/>
          <w:sz w:val="24"/>
          <w:szCs w:val="24"/>
          <w:u w:color="000000"/>
          <w:lang w:val="da-DK"/>
        </w:rPr>
        <w:t>stored</w:t>
      </w:r>
      <w:r w:rsidRPr="00811D19">
        <w:rPr>
          <w:rFonts w:ascii="Times New Roman" w:hAnsi="Times New Roman"/>
          <w:spacing w:val="33"/>
          <w:sz w:val="24"/>
          <w:szCs w:val="24"/>
          <w:u w:color="000000"/>
        </w:rPr>
        <w:t xml:space="preserve"> </w:t>
      </w:r>
      <w:r w:rsidRPr="00811D19">
        <w:rPr>
          <w:rFonts w:ascii="Times New Roman" w:hAnsi="Times New Roman"/>
          <w:sz w:val="24"/>
          <w:szCs w:val="24"/>
          <w:u w:color="000000"/>
        </w:rPr>
        <w:t>in</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a</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dedicated</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lang w:val="nl-NL"/>
        </w:rPr>
        <w:t>hardware</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with</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a</w:t>
      </w:r>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rPr>
        <w:t>physical</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firewall</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that</w:t>
      </w:r>
      <w:r w:rsidRPr="00811D19">
        <w:rPr>
          <w:rFonts w:ascii="Times New Roman" w:hAnsi="Times New Roman"/>
          <w:spacing w:val="24"/>
          <w:sz w:val="24"/>
          <w:szCs w:val="24"/>
          <w:u w:color="000000"/>
        </w:rPr>
        <w:t xml:space="preserve"> </w:t>
      </w:r>
      <w:r w:rsidRPr="00811D19">
        <w:rPr>
          <w:rFonts w:ascii="Times New Roman" w:hAnsi="Times New Roman"/>
          <w:sz w:val="24"/>
          <w:szCs w:val="24"/>
          <w:u w:color="000000"/>
        </w:rPr>
        <w:t>separates</w:t>
      </w:r>
      <w:r w:rsidRPr="00811D19">
        <w:rPr>
          <w:rFonts w:ascii="Times New Roman" w:hAnsi="Times New Roman"/>
          <w:spacing w:val="46"/>
          <w:sz w:val="24"/>
          <w:szCs w:val="24"/>
          <w:u w:color="000000"/>
        </w:rPr>
        <w:t xml:space="preserve"> </w:t>
      </w:r>
      <w:r w:rsidRPr="00811D19">
        <w:rPr>
          <w:rFonts w:ascii="Times New Roman" w:hAnsi="Times New Roman"/>
          <w:sz w:val="24"/>
          <w:szCs w:val="24"/>
          <w:u w:color="000000"/>
        </w:rPr>
        <w:t>it from</w:t>
      </w:r>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rPr>
        <w:t>other</w:t>
      </w:r>
      <w:r w:rsidRPr="00811D19">
        <w:rPr>
          <w:rFonts w:ascii="Times New Roman" w:hAnsi="Times New Roman"/>
          <w:spacing w:val="35"/>
          <w:sz w:val="24"/>
          <w:szCs w:val="24"/>
          <w:u w:color="000000"/>
        </w:rPr>
        <w:t xml:space="preserve"> </w:t>
      </w:r>
      <w:r w:rsidRPr="00811D19">
        <w:rPr>
          <w:rFonts w:ascii="Times New Roman" w:hAnsi="Times New Roman"/>
          <w:sz w:val="24"/>
          <w:szCs w:val="24"/>
          <w:u w:color="000000"/>
          <w:lang w:val="nl-NL"/>
        </w:rPr>
        <w:t>hardware.</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24"/>
          <w:sz w:val="24"/>
          <w:szCs w:val="24"/>
          <w:u w:color="000000"/>
        </w:rPr>
        <w:t xml:space="preserve"> </w:t>
      </w:r>
      <w:r w:rsidRPr="00811D19">
        <w:rPr>
          <w:rFonts w:ascii="Times New Roman" w:hAnsi="Times New Roman"/>
          <w:sz w:val="24"/>
          <w:szCs w:val="24"/>
          <w:u w:color="000000"/>
        </w:rPr>
        <w:t>physical</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firewall</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can</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be</w:t>
      </w:r>
      <w:r w:rsidRPr="00811D19">
        <w:rPr>
          <w:rFonts w:ascii="Times New Roman" w:hAnsi="Times New Roman"/>
          <w:spacing w:val="12"/>
          <w:sz w:val="24"/>
          <w:szCs w:val="24"/>
          <w:u w:color="000000"/>
        </w:rPr>
        <w:t xml:space="preserve"> </w:t>
      </w:r>
      <w:r w:rsidRPr="00811D19">
        <w:rPr>
          <w:rFonts w:ascii="Times New Roman" w:hAnsi="Times New Roman"/>
          <w:sz w:val="24"/>
          <w:szCs w:val="24"/>
          <w:u w:color="000000"/>
        </w:rPr>
        <w:t>monitored</w:t>
      </w:r>
      <w:r w:rsidRPr="00811D19">
        <w:rPr>
          <w:rFonts w:ascii="Times New Roman" w:hAnsi="Times New Roman"/>
          <w:spacing w:val="24"/>
          <w:sz w:val="24"/>
          <w:szCs w:val="24"/>
          <w:u w:color="000000"/>
        </w:rPr>
        <w:t xml:space="preserve"> </w:t>
      </w:r>
      <w:r w:rsidRPr="00811D19">
        <w:rPr>
          <w:rFonts w:ascii="Times New Roman" w:hAnsi="Times New Roman"/>
          <w:sz w:val="24"/>
          <w:szCs w:val="24"/>
          <w:u w:color="000000"/>
        </w:rPr>
        <w:t>for</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data</w:t>
      </w:r>
      <w:r w:rsidRPr="00811D19">
        <w:rPr>
          <w:rFonts w:ascii="Times New Roman" w:hAnsi="Times New Roman"/>
          <w:spacing w:val="24"/>
          <w:sz w:val="24"/>
          <w:szCs w:val="24"/>
          <w:u w:color="000000"/>
        </w:rPr>
        <w:t xml:space="preserve"> </w:t>
      </w:r>
      <w:r w:rsidRPr="00811D19">
        <w:rPr>
          <w:rFonts w:ascii="Times New Roman" w:hAnsi="Times New Roman"/>
          <w:sz w:val="24"/>
          <w:szCs w:val="24"/>
          <w:u w:color="000000"/>
          <w:lang w:val="it-IT"/>
        </w:rPr>
        <w:t>access.</w:t>
      </w:r>
    </w:p>
    <w:p w14:paraId="40139C73" w14:textId="77777777" w:rsidR="0032079C" w:rsidRPr="00811D19" w:rsidRDefault="0032079C" w:rsidP="0032079C">
      <w:pPr>
        <w:pStyle w:val="Body"/>
        <w:widowControl w:val="0"/>
        <w:spacing w:line="200" w:lineRule="exact"/>
        <w:rPr>
          <w:rFonts w:ascii="Times New Roman" w:eastAsia="Calibri" w:hAnsi="Times New Roman" w:cs="Calibri"/>
          <w:sz w:val="24"/>
          <w:szCs w:val="24"/>
          <w:u w:color="000000"/>
        </w:rPr>
      </w:pPr>
    </w:p>
    <w:p w14:paraId="4B65C31D" w14:textId="77777777" w:rsidR="0032079C" w:rsidRPr="00811D19" w:rsidRDefault="0032079C" w:rsidP="0032079C">
      <w:pPr>
        <w:pStyle w:val="Body"/>
        <w:widowControl w:val="0"/>
        <w:spacing w:line="200" w:lineRule="exact"/>
        <w:rPr>
          <w:rFonts w:ascii="Times New Roman" w:eastAsia="Calibri" w:hAnsi="Times New Roman" w:cs="Calibri"/>
          <w:sz w:val="24"/>
          <w:szCs w:val="24"/>
          <w:u w:color="000000"/>
        </w:rPr>
      </w:pPr>
    </w:p>
    <w:p w14:paraId="19FB197D" w14:textId="77777777" w:rsidR="0032079C" w:rsidRPr="00811D19" w:rsidRDefault="0032079C" w:rsidP="0032079C">
      <w:pPr>
        <w:pStyle w:val="Body"/>
        <w:widowControl w:val="0"/>
        <w:ind w:left="130"/>
        <w:rPr>
          <w:rFonts w:ascii="Times New Roman" w:eastAsia="Calibri" w:hAnsi="Times New Roman" w:cs="Calibri"/>
          <w:sz w:val="24"/>
          <w:szCs w:val="24"/>
          <w:u w:val="single" w:color="000000"/>
        </w:rPr>
      </w:pPr>
      <w:r w:rsidRPr="00811D19">
        <w:rPr>
          <w:rFonts w:ascii="Times New Roman" w:hAnsi="Times New Roman"/>
          <w:sz w:val="24"/>
          <w:szCs w:val="24"/>
          <w:u w:val="single" w:color="0C0C0C"/>
        </w:rPr>
        <w:t>Limited</w:t>
      </w:r>
      <w:r w:rsidRPr="00811D19">
        <w:rPr>
          <w:rFonts w:ascii="Times New Roman" w:hAnsi="Times New Roman"/>
          <w:spacing w:val="22"/>
          <w:sz w:val="24"/>
          <w:szCs w:val="24"/>
          <w:u w:val="single" w:color="0C0C0C"/>
        </w:rPr>
        <w:t xml:space="preserve"> </w:t>
      </w:r>
      <w:r w:rsidRPr="00811D19">
        <w:rPr>
          <w:rFonts w:ascii="Times New Roman" w:hAnsi="Times New Roman"/>
          <w:sz w:val="24"/>
          <w:szCs w:val="24"/>
          <w:u w:val="single" w:color="0C0C0C"/>
          <w:lang w:val="it-IT"/>
        </w:rPr>
        <w:t>Access</w:t>
      </w:r>
    </w:p>
    <w:p w14:paraId="510D7DBE" w14:textId="77777777" w:rsidR="0032079C" w:rsidRPr="00811D19" w:rsidRDefault="0032079C" w:rsidP="0032079C">
      <w:pPr>
        <w:pStyle w:val="Body"/>
        <w:widowControl w:val="0"/>
        <w:spacing w:before="1" w:line="200" w:lineRule="exact"/>
        <w:rPr>
          <w:rFonts w:ascii="Times New Roman" w:eastAsia="Calibri" w:hAnsi="Times New Roman" w:cs="Calibri"/>
          <w:sz w:val="24"/>
          <w:szCs w:val="24"/>
          <w:u w:color="000000"/>
        </w:rPr>
      </w:pPr>
    </w:p>
    <w:p w14:paraId="0D9DB7BF" w14:textId="07A7C03A" w:rsidR="0032079C" w:rsidRPr="00811D19" w:rsidRDefault="0032079C" w:rsidP="0032079C">
      <w:pPr>
        <w:pStyle w:val="Body"/>
        <w:widowControl w:val="0"/>
        <w:spacing w:before="68"/>
        <w:ind w:left="101" w:right="272" w:firstLine="14"/>
        <w:rPr>
          <w:rFonts w:ascii="Times New Roman" w:eastAsia="Calibri" w:hAnsi="Times New Roman" w:cs="Calibri"/>
          <w:sz w:val="24"/>
          <w:szCs w:val="24"/>
          <w:u w:color="000000"/>
        </w:rPr>
      </w:pPr>
      <w:r w:rsidRPr="00811D19">
        <w:rPr>
          <w:rFonts w:ascii="Times New Roman" w:hAnsi="Times New Roman"/>
          <w:sz w:val="24"/>
          <w:szCs w:val="24"/>
          <w:u w:color="000000"/>
          <w:lang w:val="de-DE"/>
        </w:rPr>
        <w:t>Senscio</w:t>
      </w:r>
      <w:r w:rsidRPr="00811D19">
        <w:rPr>
          <w:rFonts w:ascii="Times New Roman" w:hAnsi="Times New Roman"/>
          <w:spacing w:val="3"/>
          <w:sz w:val="24"/>
          <w:szCs w:val="24"/>
          <w:u w:color="000000"/>
        </w:rPr>
        <w:t xml:space="preserve"> </w:t>
      </w:r>
      <w:r w:rsidRPr="00811D19">
        <w:rPr>
          <w:rFonts w:ascii="Times New Roman" w:hAnsi="Times New Roman"/>
          <w:sz w:val="24"/>
          <w:szCs w:val="24"/>
          <w:u w:color="000000"/>
        </w:rPr>
        <w:t>System</w:t>
      </w:r>
      <w:r w:rsidR="00261CCE">
        <w:rPr>
          <w:rFonts w:ascii="Times New Roman" w:hAnsi="Times New Roman"/>
          <w:sz w:val="24"/>
          <w:szCs w:val="24"/>
          <w:u w:color="000000"/>
        </w:rPr>
        <w:t>s</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will</w:t>
      </w:r>
      <w:r w:rsidRPr="00811D19">
        <w:rPr>
          <w:rFonts w:ascii="Times New Roman" w:hAnsi="Times New Roman"/>
          <w:spacing w:val="6"/>
          <w:sz w:val="24"/>
          <w:szCs w:val="24"/>
          <w:u w:color="000000"/>
        </w:rPr>
        <w:t xml:space="preserve"> </w:t>
      </w:r>
      <w:r w:rsidRPr="00811D19">
        <w:rPr>
          <w:rFonts w:ascii="Times New Roman" w:hAnsi="Times New Roman"/>
          <w:sz w:val="24"/>
          <w:szCs w:val="24"/>
          <w:u w:color="000000"/>
        </w:rPr>
        <w:t>limit</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lang w:val="it-IT"/>
        </w:rPr>
        <w:t>access</w:t>
      </w:r>
      <w:r w:rsidRPr="00811D19">
        <w:rPr>
          <w:rFonts w:ascii="Times New Roman" w:hAnsi="Times New Roman"/>
          <w:spacing w:val="6"/>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3"/>
          <w:sz w:val="24"/>
          <w:szCs w:val="24"/>
          <w:u w:color="000000"/>
        </w:rPr>
        <w:t xml:space="preserve"> </w:t>
      </w:r>
      <w:r w:rsidRPr="00811D19">
        <w:rPr>
          <w:rFonts w:ascii="Times New Roman" w:hAnsi="Times New Roman"/>
          <w:sz w:val="24"/>
          <w:szCs w:val="24"/>
          <w:u w:color="000000"/>
        </w:rPr>
        <w:t>health</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data to</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only</w:t>
      </w:r>
      <w:r w:rsidRPr="00811D19">
        <w:rPr>
          <w:rFonts w:ascii="Times New Roman" w:hAnsi="Times New Roman"/>
          <w:spacing w:val="-3"/>
          <w:sz w:val="24"/>
          <w:szCs w:val="24"/>
          <w:u w:color="000000"/>
        </w:rPr>
        <w:t xml:space="preserve"> </w:t>
      </w:r>
      <w:r w:rsidRPr="00811D19">
        <w:rPr>
          <w:rFonts w:ascii="Times New Roman" w:hAnsi="Times New Roman"/>
          <w:sz w:val="24"/>
          <w:szCs w:val="24"/>
          <w:u w:color="000000"/>
        </w:rPr>
        <w:t>those</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lang w:val="fr-FR"/>
        </w:rPr>
        <w:t>personnel</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who</w:t>
      </w:r>
      <w:r w:rsidRPr="00811D19">
        <w:rPr>
          <w:rFonts w:ascii="Times New Roman" w:hAnsi="Times New Roman"/>
          <w:spacing w:val="3"/>
          <w:sz w:val="24"/>
          <w:szCs w:val="24"/>
          <w:u w:color="000000"/>
        </w:rPr>
        <w:t xml:space="preserve"> </w:t>
      </w:r>
      <w:r w:rsidRPr="00811D19">
        <w:rPr>
          <w:rFonts w:ascii="Times New Roman" w:hAnsi="Times New Roman"/>
          <w:sz w:val="24"/>
          <w:szCs w:val="24"/>
          <w:u w:color="000000"/>
        </w:rPr>
        <w:t>are supporting</w:t>
      </w:r>
      <w:r w:rsidRPr="00811D19">
        <w:rPr>
          <w:rFonts w:ascii="Times New Roman" w:hAnsi="Times New Roman"/>
          <w:spacing w:val="37"/>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36"/>
          <w:sz w:val="24"/>
          <w:szCs w:val="24"/>
          <w:u w:color="000000"/>
        </w:rPr>
        <w:t xml:space="preserve"> </w:t>
      </w:r>
      <w:proofErr w:type="spellStart"/>
      <w:r w:rsidRPr="00811D19">
        <w:rPr>
          <w:rFonts w:ascii="Times New Roman" w:hAnsi="Times New Roman"/>
          <w:sz w:val="24"/>
          <w:szCs w:val="24"/>
          <w:u w:color="000000"/>
        </w:rPr>
        <w:t>lbisCare</w:t>
      </w:r>
      <w:proofErr w:type="spellEnd"/>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deployment.</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lang w:val="it-IT"/>
        </w:rPr>
        <w:t>Access</w:t>
      </w:r>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rPr>
        <w:t>will</w:t>
      </w:r>
      <w:r w:rsidRPr="00811D19">
        <w:rPr>
          <w:rFonts w:ascii="Times New Roman" w:hAnsi="Times New Roman"/>
          <w:spacing w:val="33"/>
          <w:sz w:val="24"/>
          <w:szCs w:val="24"/>
          <w:u w:color="000000"/>
        </w:rPr>
        <w:t xml:space="preserve"> </w:t>
      </w:r>
      <w:r w:rsidRPr="00811D19">
        <w:rPr>
          <w:rFonts w:ascii="Times New Roman" w:hAnsi="Times New Roman"/>
          <w:sz w:val="24"/>
          <w:szCs w:val="24"/>
          <w:u w:color="000000"/>
        </w:rPr>
        <w:t>be</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granted</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in</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order</w:t>
      </w:r>
      <w:r w:rsidRPr="00811D19">
        <w:rPr>
          <w:rFonts w:ascii="Times New Roman" w:hAnsi="Times New Roman"/>
          <w:spacing w:val="22"/>
          <w:sz w:val="24"/>
          <w:szCs w:val="24"/>
          <w:u w:color="000000"/>
        </w:rPr>
        <w:t xml:space="preserve"> to </w:t>
      </w:r>
      <w:r w:rsidRPr="00811D19">
        <w:rPr>
          <w:rFonts w:ascii="Times New Roman" w:hAnsi="Times New Roman"/>
          <w:sz w:val="24"/>
          <w:szCs w:val="24"/>
          <w:u w:color="000000"/>
          <w:lang w:val="nl-NL"/>
        </w:rPr>
        <w:t>troubleshoot technical</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problems,</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customize</w:t>
      </w:r>
      <w:r w:rsidRPr="00811D19">
        <w:rPr>
          <w:rFonts w:ascii="Times New Roman" w:hAnsi="Times New Roman"/>
          <w:spacing w:val="35"/>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41"/>
          <w:sz w:val="24"/>
          <w:szCs w:val="24"/>
          <w:u w:color="000000"/>
        </w:rPr>
        <w:t xml:space="preserve"> </w:t>
      </w:r>
      <w:proofErr w:type="spellStart"/>
      <w:r w:rsidRPr="00811D19">
        <w:rPr>
          <w:rFonts w:ascii="Times New Roman" w:hAnsi="Times New Roman"/>
          <w:sz w:val="24"/>
          <w:szCs w:val="24"/>
          <w:u w:color="000000"/>
        </w:rPr>
        <w:t>lbisCare</w:t>
      </w:r>
      <w:proofErr w:type="spellEnd"/>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rPr>
        <w:t>service,</w:t>
      </w:r>
      <w:r w:rsidRPr="00811D19">
        <w:rPr>
          <w:rFonts w:ascii="Times New Roman" w:hAnsi="Times New Roman"/>
          <w:spacing w:val="46"/>
          <w:sz w:val="24"/>
          <w:szCs w:val="24"/>
          <w:u w:color="000000"/>
        </w:rPr>
        <w:t xml:space="preserve"> </w:t>
      </w:r>
      <w:r w:rsidRPr="00811D19">
        <w:rPr>
          <w:rFonts w:ascii="Times New Roman" w:hAnsi="Times New Roman"/>
          <w:sz w:val="24"/>
          <w:szCs w:val="24"/>
          <w:u w:color="000000"/>
        </w:rPr>
        <w:t>perform</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analysis</w:t>
      </w:r>
      <w:r w:rsidRPr="00811D19">
        <w:rPr>
          <w:rFonts w:ascii="Times New Roman" w:hAnsi="Times New Roman"/>
          <w:spacing w:val="45"/>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36"/>
          <w:sz w:val="24"/>
          <w:szCs w:val="24"/>
          <w:u w:color="000000"/>
        </w:rPr>
        <w:t xml:space="preserve"> </w:t>
      </w:r>
      <w:r w:rsidRPr="00811D19">
        <w:rPr>
          <w:rFonts w:ascii="Times New Roman" w:hAnsi="Times New Roman"/>
          <w:sz w:val="24"/>
          <w:szCs w:val="24"/>
          <w:u w:color="000000"/>
        </w:rPr>
        <w:t>prepare reports.</w:t>
      </w:r>
      <w:r w:rsidRPr="00811D19">
        <w:rPr>
          <w:rFonts w:ascii="Times New Roman" w:hAnsi="Times New Roman"/>
          <w:spacing w:val="38"/>
          <w:sz w:val="24"/>
          <w:szCs w:val="24"/>
          <w:u w:color="000000"/>
        </w:rPr>
        <w:t xml:space="preserve"> </w:t>
      </w:r>
      <w:r w:rsidRPr="00811D19">
        <w:rPr>
          <w:rFonts w:ascii="Times New Roman" w:hAnsi="Times New Roman"/>
          <w:sz w:val="24"/>
          <w:szCs w:val="24"/>
          <w:u w:color="000000"/>
        </w:rPr>
        <w:t>Printed</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copies</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documents</w:t>
      </w:r>
      <w:r w:rsidRPr="00811D19">
        <w:rPr>
          <w:rFonts w:ascii="Times New Roman" w:hAnsi="Times New Roman"/>
          <w:spacing w:val="41"/>
          <w:sz w:val="24"/>
          <w:szCs w:val="24"/>
          <w:u w:color="000000"/>
        </w:rPr>
        <w:t xml:space="preserve"> </w:t>
      </w:r>
      <w:r w:rsidRPr="00811D19">
        <w:rPr>
          <w:rFonts w:ascii="Times New Roman" w:hAnsi="Times New Roman"/>
          <w:sz w:val="24"/>
          <w:szCs w:val="24"/>
          <w:u w:color="000000"/>
        </w:rPr>
        <w:t>containing</w:t>
      </w:r>
      <w:r w:rsidRPr="00811D19">
        <w:rPr>
          <w:rFonts w:ascii="Times New Roman" w:hAnsi="Times New Roman"/>
          <w:spacing w:val="47"/>
          <w:sz w:val="24"/>
          <w:szCs w:val="24"/>
          <w:u w:color="000000"/>
        </w:rPr>
        <w:t xml:space="preserve"> </w:t>
      </w:r>
      <w:r w:rsidRPr="00811D19">
        <w:rPr>
          <w:rFonts w:ascii="Times New Roman" w:hAnsi="Times New Roman"/>
          <w:sz w:val="24"/>
          <w:szCs w:val="24"/>
          <w:u w:color="000000"/>
        </w:rPr>
        <w:t>PHI</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will</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be</w:t>
      </w:r>
      <w:r w:rsidRPr="00811D19">
        <w:rPr>
          <w:rFonts w:ascii="Times New Roman" w:hAnsi="Times New Roman"/>
          <w:spacing w:val="12"/>
          <w:sz w:val="24"/>
          <w:szCs w:val="24"/>
          <w:u w:color="000000"/>
        </w:rPr>
        <w:t xml:space="preserve"> </w:t>
      </w:r>
      <w:r w:rsidRPr="00811D19">
        <w:rPr>
          <w:rFonts w:ascii="Times New Roman" w:hAnsi="Times New Roman"/>
          <w:sz w:val="24"/>
          <w:szCs w:val="24"/>
          <w:u w:color="000000"/>
        </w:rPr>
        <w:t>kept</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secured</w:t>
      </w:r>
      <w:r w:rsidRPr="00811D19">
        <w:rPr>
          <w:rFonts w:ascii="Times New Roman" w:hAnsi="Times New Roman"/>
          <w:spacing w:val="43"/>
          <w:sz w:val="24"/>
          <w:szCs w:val="24"/>
          <w:u w:color="000000"/>
        </w:rPr>
        <w:t xml:space="preserve"> </w:t>
      </w:r>
      <w:r w:rsidRPr="00811D19">
        <w:rPr>
          <w:rFonts w:ascii="Times New Roman" w:hAnsi="Times New Roman"/>
          <w:sz w:val="24"/>
          <w:szCs w:val="24"/>
          <w:u w:color="000000"/>
        </w:rPr>
        <w:t>until destroyed.</w:t>
      </w:r>
    </w:p>
    <w:p w14:paraId="769EC611" w14:textId="77777777" w:rsidR="0032079C" w:rsidRPr="00811D19" w:rsidRDefault="0032079C" w:rsidP="0032079C">
      <w:pPr>
        <w:pStyle w:val="Heading4"/>
        <w:rPr>
          <w:rFonts w:eastAsia="Calibri" w:cs="Calibri"/>
          <w:sz w:val="24"/>
          <w:szCs w:val="24"/>
        </w:rPr>
      </w:pPr>
    </w:p>
    <w:p w14:paraId="44217668" w14:textId="77777777" w:rsidR="008F59F5" w:rsidRPr="00811D19" w:rsidRDefault="008F59F5" w:rsidP="008F59F5">
      <w:pPr>
        <w:pStyle w:val="Body"/>
        <w:widowControl w:val="0"/>
        <w:rPr>
          <w:rFonts w:ascii="Times New Roman" w:eastAsia="Calibri" w:hAnsi="Times New Roman" w:cs="Calibri"/>
          <w:sz w:val="24"/>
          <w:szCs w:val="24"/>
          <w:u w:color="000000"/>
        </w:rPr>
      </w:pPr>
    </w:p>
    <w:p w14:paraId="52C853EA" w14:textId="77777777" w:rsidR="008F59F5" w:rsidRPr="00811D19" w:rsidRDefault="008F59F5" w:rsidP="008F59F5">
      <w:pPr>
        <w:pStyle w:val="Body"/>
        <w:widowControl w:val="0"/>
        <w:rPr>
          <w:rFonts w:ascii="Times New Roman" w:eastAsia="Calibri" w:hAnsi="Times New Roman" w:cs="Calibri"/>
          <w:sz w:val="24"/>
          <w:szCs w:val="24"/>
          <w:u w:color="000000"/>
        </w:rPr>
      </w:pPr>
    </w:p>
    <w:p w14:paraId="6A481391" w14:textId="77777777" w:rsidR="008F59F5" w:rsidRPr="00811D19" w:rsidRDefault="008F59F5" w:rsidP="008F59F5">
      <w:pPr>
        <w:pStyle w:val="Body"/>
        <w:widowControl w:val="0"/>
        <w:rPr>
          <w:rFonts w:ascii="Times New Roman" w:eastAsia="Calibri" w:hAnsi="Times New Roman" w:cs="Calibri"/>
          <w:sz w:val="24"/>
          <w:szCs w:val="24"/>
          <w:u w:color="000000"/>
        </w:rPr>
      </w:pPr>
    </w:p>
    <w:p w14:paraId="6A23A087" w14:textId="77777777" w:rsidR="008F59F5" w:rsidRPr="00811D19" w:rsidRDefault="008F59F5" w:rsidP="008F59F5">
      <w:pPr>
        <w:pStyle w:val="Body"/>
        <w:widowControl w:val="0"/>
        <w:rPr>
          <w:rFonts w:ascii="Times New Roman" w:eastAsia="Calibri" w:hAnsi="Times New Roman" w:cs="Calibri"/>
          <w:sz w:val="24"/>
          <w:szCs w:val="24"/>
          <w:u w:color="000000"/>
        </w:rPr>
      </w:pPr>
    </w:p>
    <w:p w14:paraId="73D248BC" w14:textId="77777777" w:rsidR="008F59F5" w:rsidRPr="00811D19" w:rsidRDefault="008F59F5" w:rsidP="008F59F5">
      <w:pPr>
        <w:pStyle w:val="Body"/>
        <w:widowControl w:val="0"/>
        <w:rPr>
          <w:rFonts w:ascii="Times New Roman" w:eastAsia="Calibri" w:hAnsi="Times New Roman" w:cs="Calibri"/>
          <w:sz w:val="24"/>
          <w:szCs w:val="24"/>
          <w:u w:color="000000"/>
        </w:rPr>
      </w:pPr>
    </w:p>
    <w:p w14:paraId="653D5180" w14:textId="77777777" w:rsidR="008F59F5" w:rsidRPr="00811D19" w:rsidRDefault="008F59F5" w:rsidP="008F59F5">
      <w:pPr>
        <w:pStyle w:val="Body"/>
        <w:widowControl w:val="0"/>
        <w:rPr>
          <w:rFonts w:ascii="Times New Roman" w:eastAsia="Calibri" w:hAnsi="Times New Roman" w:cs="Calibri"/>
          <w:sz w:val="24"/>
          <w:szCs w:val="24"/>
          <w:u w:color="000000"/>
        </w:rPr>
      </w:pPr>
    </w:p>
    <w:p w14:paraId="7C6C896B" w14:textId="77777777" w:rsidR="008F59F5" w:rsidRPr="00811D19" w:rsidRDefault="008F59F5" w:rsidP="008F59F5">
      <w:pPr>
        <w:pStyle w:val="Body"/>
        <w:widowControl w:val="0"/>
        <w:rPr>
          <w:rFonts w:ascii="Times New Roman" w:eastAsia="Calibri" w:hAnsi="Times New Roman" w:cs="Calibri"/>
          <w:sz w:val="24"/>
          <w:szCs w:val="24"/>
          <w:u w:color="000000"/>
        </w:rPr>
      </w:pPr>
    </w:p>
    <w:p w14:paraId="6AE0B99E" w14:textId="77777777" w:rsidR="008F59F5" w:rsidRPr="00811D19" w:rsidRDefault="008F59F5" w:rsidP="008F59F5">
      <w:pPr>
        <w:pStyle w:val="Body"/>
        <w:widowControl w:val="0"/>
        <w:rPr>
          <w:rFonts w:ascii="Times New Roman" w:eastAsia="Calibri" w:hAnsi="Times New Roman" w:cs="Calibri"/>
          <w:sz w:val="24"/>
          <w:szCs w:val="24"/>
          <w:u w:color="000000"/>
        </w:rPr>
      </w:pPr>
    </w:p>
    <w:p w14:paraId="4A3DC408" w14:textId="77777777" w:rsidR="0032079C" w:rsidRPr="00811D19" w:rsidRDefault="0032079C" w:rsidP="008F59F5">
      <w:pPr>
        <w:pStyle w:val="Body"/>
        <w:widowControl w:val="0"/>
        <w:rPr>
          <w:rFonts w:ascii="Times New Roman" w:hAnsi="Times New Roman"/>
          <w:sz w:val="24"/>
          <w:szCs w:val="24"/>
        </w:rPr>
      </w:pPr>
    </w:p>
    <w:p w14:paraId="3E963475" w14:textId="77777777" w:rsidR="00246225" w:rsidRPr="00811D19" w:rsidRDefault="00246225" w:rsidP="0032079C">
      <w:pPr>
        <w:pStyle w:val="Heading4"/>
        <w:rPr>
          <w:sz w:val="24"/>
          <w:szCs w:val="24"/>
          <w:u w:val="thick" w:color="1C1C1C"/>
          <w:lang w:val="fr-FR"/>
        </w:rPr>
      </w:pPr>
    </w:p>
    <w:p w14:paraId="23674645" w14:textId="77777777" w:rsidR="00282614" w:rsidRPr="00811D19" w:rsidRDefault="00282614" w:rsidP="0032079C">
      <w:pPr>
        <w:pStyle w:val="Heading4"/>
        <w:rPr>
          <w:sz w:val="24"/>
          <w:szCs w:val="24"/>
          <w:u w:val="thick" w:color="1C1C1C"/>
          <w:lang w:val="fr-FR"/>
        </w:rPr>
      </w:pPr>
    </w:p>
    <w:p w14:paraId="4BFF8FC5" w14:textId="77777777" w:rsidR="0032079C" w:rsidRPr="00811D19" w:rsidRDefault="0032079C" w:rsidP="0032079C">
      <w:pPr>
        <w:pStyle w:val="Heading4"/>
        <w:rPr>
          <w:rFonts w:eastAsia="Calibri" w:cs="Calibri"/>
          <w:sz w:val="24"/>
          <w:szCs w:val="24"/>
          <w:u w:val="thick" w:color="1C1C1C"/>
        </w:rPr>
      </w:pPr>
      <w:proofErr w:type="spellStart"/>
      <w:r w:rsidRPr="00811D19">
        <w:rPr>
          <w:sz w:val="24"/>
          <w:szCs w:val="24"/>
          <w:u w:val="thick" w:color="1C1C1C"/>
          <w:lang w:val="fr-FR"/>
        </w:rPr>
        <w:t>Appendix</w:t>
      </w:r>
      <w:proofErr w:type="spellEnd"/>
      <w:r w:rsidRPr="00811D19">
        <w:rPr>
          <w:sz w:val="24"/>
          <w:szCs w:val="24"/>
          <w:u w:val="thick" w:color="1C1C1C"/>
          <w:lang w:val="fr-FR"/>
        </w:rPr>
        <w:t xml:space="preserve"> C</w:t>
      </w:r>
    </w:p>
    <w:p w14:paraId="263B5614" w14:textId="77777777" w:rsidR="0032079C" w:rsidRPr="00811D19" w:rsidRDefault="0032079C" w:rsidP="0032079C">
      <w:pPr>
        <w:pStyle w:val="Heading4"/>
        <w:rPr>
          <w:rFonts w:eastAsia="Calibri" w:cs="Calibri"/>
          <w:sz w:val="24"/>
          <w:szCs w:val="24"/>
          <w:u w:val="thick" w:color="1C1C1C"/>
        </w:rPr>
      </w:pPr>
    </w:p>
    <w:p w14:paraId="4D620B1E" w14:textId="77777777" w:rsidR="0032079C" w:rsidRPr="00811D19" w:rsidRDefault="0032079C" w:rsidP="0096236E">
      <w:pPr>
        <w:pStyle w:val="Heading4"/>
        <w:rPr>
          <w:sz w:val="24"/>
          <w:szCs w:val="24"/>
        </w:rPr>
      </w:pPr>
      <w:r w:rsidRPr="00811D19">
        <w:rPr>
          <w:sz w:val="24"/>
          <w:szCs w:val="24"/>
          <w:lang w:val="de-DE"/>
        </w:rPr>
        <w:t>Ibis Hardware/Software Specifications</w:t>
      </w:r>
    </w:p>
    <w:p w14:paraId="45514D2C" w14:textId="77777777" w:rsidR="00DE6882" w:rsidRPr="00811D19" w:rsidRDefault="00DE6882" w:rsidP="0096236E">
      <w:pPr>
        <w:pStyle w:val="Heading4"/>
        <w:rPr>
          <w:sz w:val="24"/>
          <w:szCs w:val="24"/>
        </w:rPr>
      </w:pPr>
    </w:p>
    <w:p w14:paraId="5B0A7191" w14:textId="77777777" w:rsidR="0032079C" w:rsidRPr="00811D19" w:rsidRDefault="0032079C" w:rsidP="0096236E">
      <w:pPr>
        <w:pStyle w:val="Heading4"/>
        <w:rPr>
          <w:sz w:val="24"/>
          <w:szCs w:val="24"/>
        </w:rPr>
      </w:pPr>
      <w:r w:rsidRPr="00811D19">
        <w:rPr>
          <w:sz w:val="24"/>
          <w:szCs w:val="24"/>
        </w:rPr>
        <w:t>Hardware Product Specification</w:t>
      </w:r>
    </w:p>
    <w:p w14:paraId="3AB3A6AF" w14:textId="77777777" w:rsidR="0032079C" w:rsidRPr="00811D19" w:rsidRDefault="0032079C" w:rsidP="0032079C">
      <w:pPr>
        <w:pStyle w:val="Heading4"/>
        <w:rPr>
          <w:sz w:val="24"/>
          <w:szCs w:val="24"/>
          <w:u w:val="single"/>
        </w:rPr>
      </w:pPr>
      <w:r w:rsidRPr="00811D19">
        <w:rPr>
          <w:sz w:val="24"/>
          <w:szCs w:val="24"/>
          <w:u w:val="single"/>
          <w:lang w:val="de-DE"/>
        </w:rPr>
        <w:t>lbis Care Station - Model 1</w:t>
      </w:r>
    </w:p>
    <w:p w14:paraId="190E6DB4" w14:textId="77777777" w:rsidR="0032079C" w:rsidRPr="00811D19" w:rsidRDefault="0032079C" w:rsidP="0032079C">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w:hAnsi="Times New Roman" w:cs="Times"/>
          <w:sz w:val="24"/>
          <w:szCs w:val="24"/>
          <w:u w:color="000000"/>
        </w:rPr>
      </w:pPr>
    </w:p>
    <w:p w14:paraId="59935BF8" w14:textId="77777777" w:rsidR="0032079C" w:rsidRPr="00811D19" w:rsidRDefault="0032079C" w:rsidP="0032079C">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w:hAnsi="Times New Roman" w:cs="Times"/>
          <w:sz w:val="24"/>
          <w:szCs w:val="24"/>
          <w:u w:color="000000"/>
        </w:rPr>
      </w:pPr>
      <w:r w:rsidRPr="00811D19">
        <w:rPr>
          <w:rFonts w:ascii="Times New Roman" w:hAnsi="Times New Roman"/>
          <w:sz w:val="24"/>
          <w:szCs w:val="24"/>
          <w:u w:color="000000"/>
        </w:rPr>
        <w:t>Display:</w:t>
      </w:r>
    </w:p>
    <w:p w14:paraId="053C212C" w14:textId="77777777" w:rsidR="0032079C" w:rsidRPr="00811D19" w:rsidRDefault="0032079C" w:rsidP="0032079C">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imes New Roman" w:eastAsia="Times" w:hAnsi="Times New Roman" w:cs="Times"/>
          <w:sz w:val="24"/>
          <w:szCs w:val="24"/>
          <w:u w:color="000000"/>
        </w:rPr>
      </w:pPr>
      <w:r w:rsidRPr="00811D19">
        <w:rPr>
          <w:rFonts w:ascii="Times New Roman" w:hAnsi="Times New Roman"/>
          <w:sz w:val="24"/>
          <w:szCs w:val="24"/>
          <w:u w:color="000000"/>
        </w:rPr>
        <w:t>15 or 17-inch touch-screen monitor</w:t>
      </w:r>
    </w:p>
    <w:p w14:paraId="6ED153EC" w14:textId="77777777" w:rsidR="0032079C" w:rsidRPr="00811D19" w:rsidRDefault="0032079C" w:rsidP="0032079C">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w:hAnsi="Times New Roman" w:cs="Times"/>
          <w:sz w:val="24"/>
          <w:szCs w:val="24"/>
          <w:u w:color="000000"/>
        </w:rPr>
      </w:pPr>
    </w:p>
    <w:p w14:paraId="6F8D74C0" w14:textId="77777777" w:rsidR="0032079C" w:rsidRPr="00811D19" w:rsidRDefault="0032079C" w:rsidP="0032079C">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w:hAnsi="Times New Roman" w:cs="Times"/>
          <w:sz w:val="24"/>
          <w:szCs w:val="24"/>
          <w:u w:color="000000"/>
        </w:rPr>
      </w:pPr>
      <w:r w:rsidRPr="00811D19">
        <w:rPr>
          <w:rFonts w:ascii="Times New Roman" w:hAnsi="Times New Roman"/>
          <w:sz w:val="24"/>
          <w:szCs w:val="24"/>
          <w:u w:color="000000"/>
        </w:rPr>
        <w:t>Computer:</w:t>
      </w:r>
    </w:p>
    <w:p w14:paraId="20C4D8DF" w14:textId="77777777" w:rsidR="0032079C" w:rsidRPr="00811D19" w:rsidRDefault="0032079C" w:rsidP="0032079C">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imes New Roman" w:eastAsia="Times" w:hAnsi="Times New Roman" w:cs="Times"/>
          <w:sz w:val="24"/>
          <w:szCs w:val="24"/>
          <w:u w:color="000000"/>
        </w:rPr>
      </w:pPr>
      <w:proofErr w:type="spellStart"/>
      <w:r w:rsidRPr="00811D19">
        <w:rPr>
          <w:rFonts w:ascii="Times New Roman" w:hAnsi="Times New Roman"/>
          <w:sz w:val="24"/>
          <w:szCs w:val="24"/>
          <w:u w:color="000000"/>
        </w:rPr>
        <w:t>BeagleBone</w:t>
      </w:r>
      <w:proofErr w:type="spellEnd"/>
      <w:r w:rsidRPr="00811D19">
        <w:rPr>
          <w:rFonts w:ascii="Times New Roman" w:hAnsi="Times New Roman"/>
          <w:sz w:val="24"/>
          <w:szCs w:val="24"/>
          <w:u w:color="000000"/>
        </w:rPr>
        <w:t xml:space="preserve"> Black Rev. C or better with 3 external USB ports</w:t>
      </w:r>
    </w:p>
    <w:p w14:paraId="3AC0A4E0" w14:textId="77777777" w:rsidR="0032079C" w:rsidRPr="00811D19" w:rsidRDefault="0032079C" w:rsidP="0032079C">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w:hAnsi="Times New Roman" w:cs="Times"/>
          <w:sz w:val="24"/>
          <w:szCs w:val="24"/>
          <w:u w:color="000000"/>
        </w:rPr>
      </w:pPr>
    </w:p>
    <w:p w14:paraId="0B81F241" w14:textId="77777777" w:rsidR="0032079C" w:rsidRPr="00811D19" w:rsidRDefault="0032079C" w:rsidP="0032079C">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w:hAnsi="Times New Roman" w:cs="Times"/>
          <w:sz w:val="24"/>
          <w:szCs w:val="24"/>
          <w:u w:color="000000"/>
        </w:rPr>
      </w:pPr>
      <w:proofErr w:type="spellStart"/>
      <w:r w:rsidRPr="00811D19">
        <w:rPr>
          <w:rFonts w:ascii="Times New Roman" w:hAnsi="Times New Roman"/>
          <w:sz w:val="24"/>
          <w:szCs w:val="24"/>
          <w:u w:color="000000"/>
          <w:lang w:val="fr-FR"/>
        </w:rPr>
        <w:t>Connectivity</w:t>
      </w:r>
      <w:proofErr w:type="spellEnd"/>
      <w:r w:rsidRPr="00811D19">
        <w:rPr>
          <w:rFonts w:ascii="Times New Roman" w:hAnsi="Times New Roman"/>
          <w:sz w:val="24"/>
          <w:szCs w:val="24"/>
          <w:u w:color="000000"/>
          <w:lang w:val="fr-FR"/>
        </w:rPr>
        <w:t> :</w:t>
      </w:r>
    </w:p>
    <w:p w14:paraId="13376907" w14:textId="77777777" w:rsidR="0032079C" w:rsidRPr="00811D19" w:rsidRDefault="0032079C" w:rsidP="0032079C">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imes New Roman" w:eastAsia="Times" w:hAnsi="Times New Roman" w:cs="Times"/>
          <w:sz w:val="24"/>
          <w:szCs w:val="24"/>
          <w:u w:color="000000"/>
        </w:rPr>
      </w:pPr>
      <w:r w:rsidRPr="00811D19">
        <w:rPr>
          <w:rFonts w:ascii="Times New Roman" w:hAnsi="Times New Roman"/>
          <w:sz w:val="24"/>
          <w:szCs w:val="24"/>
          <w:u w:color="000000"/>
        </w:rPr>
        <w:t xml:space="preserve">Ethernet and </w:t>
      </w:r>
      <w:proofErr w:type="spellStart"/>
      <w:r w:rsidRPr="00811D19">
        <w:rPr>
          <w:rFonts w:ascii="Times New Roman" w:hAnsi="Times New Roman"/>
          <w:sz w:val="24"/>
          <w:szCs w:val="24"/>
          <w:u w:color="000000"/>
        </w:rPr>
        <w:t>WiFi</w:t>
      </w:r>
      <w:proofErr w:type="spellEnd"/>
      <w:r w:rsidRPr="00811D19">
        <w:rPr>
          <w:rFonts w:ascii="Times New Roman" w:hAnsi="Times New Roman"/>
          <w:sz w:val="24"/>
          <w:szCs w:val="24"/>
          <w:u w:color="000000"/>
        </w:rPr>
        <w:t xml:space="preserve"> are standard.  (A 4G modem is available upon request).</w:t>
      </w:r>
    </w:p>
    <w:p w14:paraId="4FC4FAF9" w14:textId="77777777" w:rsidR="0032079C" w:rsidRPr="00811D19" w:rsidRDefault="0032079C" w:rsidP="0032079C">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w:hAnsi="Times New Roman" w:cs="Times"/>
          <w:sz w:val="24"/>
          <w:szCs w:val="24"/>
          <w:u w:color="000000"/>
        </w:rPr>
      </w:pPr>
    </w:p>
    <w:p w14:paraId="52DCFC98" w14:textId="77777777" w:rsidR="0032079C" w:rsidRPr="00811D19" w:rsidRDefault="0032079C" w:rsidP="0032079C">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w:hAnsi="Times New Roman" w:cs="Times"/>
          <w:sz w:val="24"/>
          <w:szCs w:val="24"/>
          <w:u w:color="000000"/>
        </w:rPr>
      </w:pPr>
      <w:r w:rsidRPr="00811D19">
        <w:rPr>
          <w:rFonts w:ascii="Times New Roman" w:hAnsi="Times New Roman"/>
          <w:sz w:val="24"/>
          <w:szCs w:val="24"/>
          <w:u w:color="000000"/>
        </w:rPr>
        <w:t>Operating System:</w:t>
      </w:r>
    </w:p>
    <w:p w14:paraId="02D340C5" w14:textId="77777777" w:rsidR="0032079C" w:rsidRPr="00811D19" w:rsidRDefault="0032079C" w:rsidP="0032079C">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imes New Roman" w:eastAsia="Times" w:hAnsi="Times New Roman" w:cs="Times"/>
          <w:sz w:val="24"/>
          <w:szCs w:val="24"/>
          <w:u w:color="000000"/>
        </w:rPr>
      </w:pPr>
      <w:r w:rsidRPr="00811D19">
        <w:rPr>
          <w:rFonts w:ascii="Times New Roman" w:hAnsi="Times New Roman"/>
          <w:sz w:val="24"/>
          <w:szCs w:val="24"/>
          <w:u w:color="000000"/>
        </w:rPr>
        <w:t xml:space="preserve">Ubuntu or </w:t>
      </w:r>
      <w:proofErr w:type="spellStart"/>
      <w:r w:rsidRPr="00811D19">
        <w:rPr>
          <w:rFonts w:ascii="Times New Roman" w:hAnsi="Times New Roman"/>
          <w:sz w:val="24"/>
          <w:szCs w:val="24"/>
          <w:u w:color="000000"/>
        </w:rPr>
        <w:t>Debian</w:t>
      </w:r>
      <w:proofErr w:type="spellEnd"/>
      <w:r w:rsidRPr="00811D19">
        <w:rPr>
          <w:rFonts w:ascii="Times New Roman" w:hAnsi="Times New Roman"/>
          <w:sz w:val="24"/>
          <w:szCs w:val="24"/>
          <w:u w:color="000000"/>
        </w:rPr>
        <w:t xml:space="preserve"> Linux</w:t>
      </w:r>
    </w:p>
    <w:p w14:paraId="7D68681B" w14:textId="77777777" w:rsidR="0032079C" w:rsidRPr="00811D19" w:rsidRDefault="0032079C" w:rsidP="0032079C">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w:hAnsi="Times New Roman" w:cs="Times"/>
          <w:kern w:val="1"/>
          <w:sz w:val="24"/>
          <w:szCs w:val="24"/>
          <w:u w:color="000000"/>
        </w:rPr>
      </w:pPr>
    </w:p>
    <w:p w14:paraId="296EC9E6" w14:textId="77777777" w:rsidR="0032079C" w:rsidRPr="00811D19" w:rsidRDefault="0032079C" w:rsidP="0032079C">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Times New Roman" w:eastAsia="Times" w:hAnsi="Times New Roman" w:cs="Times"/>
          <w:kern w:val="1"/>
          <w:sz w:val="24"/>
          <w:szCs w:val="24"/>
          <w:u w:color="000000"/>
        </w:rPr>
      </w:pPr>
      <w:r w:rsidRPr="00811D19">
        <w:rPr>
          <w:rFonts w:ascii="Times New Roman" w:hAnsi="Times New Roman"/>
          <w:kern w:val="1"/>
          <w:sz w:val="24"/>
          <w:szCs w:val="24"/>
          <w:u w:color="000000"/>
        </w:rPr>
        <w:t>System Electrical Requirements:</w:t>
      </w:r>
    </w:p>
    <w:p w14:paraId="1A44514D" w14:textId="77777777" w:rsidR="0032079C" w:rsidRPr="00811D19" w:rsidRDefault="0032079C" w:rsidP="0032079C">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imes New Roman" w:eastAsia="Times" w:hAnsi="Times New Roman" w:cs="Times"/>
          <w:kern w:val="1"/>
          <w:sz w:val="24"/>
          <w:szCs w:val="24"/>
          <w:u w:color="000000"/>
        </w:rPr>
      </w:pPr>
      <w:r w:rsidRPr="00811D19">
        <w:rPr>
          <w:rFonts w:ascii="Times New Roman" w:hAnsi="Times New Roman"/>
          <w:kern w:val="1"/>
          <w:sz w:val="24"/>
          <w:szCs w:val="24"/>
          <w:u w:color="000000"/>
        </w:rPr>
        <w:t>100-240v, 50-60Hz, 65W</w:t>
      </w:r>
    </w:p>
    <w:p w14:paraId="49EFBB28" w14:textId="77777777" w:rsidR="0032079C" w:rsidRPr="00811D19" w:rsidRDefault="0032079C" w:rsidP="008F59F5">
      <w:pPr>
        <w:pStyle w:val="Body"/>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Times New Roman" w:eastAsia="Times" w:hAnsi="Times New Roman" w:cs="Times"/>
          <w:kern w:val="1"/>
          <w:sz w:val="24"/>
          <w:szCs w:val="24"/>
          <w:u w:color="000000"/>
        </w:rPr>
      </w:pPr>
      <w:r w:rsidRPr="00811D19">
        <w:rPr>
          <w:rFonts w:ascii="Times New Roman" w:hAnsi="Times New Roman"/>
          <w:kern w:val="1"/>
          <w:sz w:val="24"/>
          <w:szCs w:val="24"/>
          <w:u w:color="000000"/>
        </w:rPr>
        <w:t>(For locations with poor line voltage regulation, an uninterrupted power supply (UPS) is available upon request)</w:t>
      </w:r>
    </w:p>
    <w:p w14:paraId="0CEBD29D" w14:textId="77777777" w:rsidR="0032079C" w:rsidRPr="00811D19" w:rsidRDefault="0032079C" w:rsidP="0032079C">
      <w:pPr>
        <w:pStyle w:val="Body"/>
        <w:widowControl w:val="0"/>
        <w:spacing w:before="37"/>
        <w:ind w:left="811"/>
        <w:jc w:val="center"/>
        <w:rPr>
          <w:rFonts w:ascii="Times New Roman" w:hAnsi="Times New Roman"/>
          <w:sz w:val="24"/>
          <w:szCs w:val="24"/>
          <w:u w:color="000000"/>
          <w:lang w:val="de-DE"/>
        </w:rPr>
      </w:pPr>
    </w:p>
    <w:p w14:paraId="4DFB85C9" w14:textId="77777777" w:rsidR="0032079C" w:rsidRPr="00811D19" w:rsidRDefault="0032079C" w:rsidP="0032079C">
      <w:pPr>
        <w:pStyle w:val="Body"/>
        <w:widowControl w:val="0"/>
        <w:spacing w:before="37"/>
        <w:ind w:left="811"/>
        <w:jc w:val="center"/>
        <w:rPr>
          <w:rFonts w:ascii="Times New Roman" w:eastAsia="Times" w:hAnsi="Times New Roman" w:cs="Times"/>
          <w:sz w:val="24"/>
          <w:szCs w:val="24"/>
          <w:u w:color="000000"/>
        </w:rPr>
      </w:pPr>
      <w:r w:rsidRPr="00811D19">
        <w:rPr>
          <w:rFonts w:ascii="Times New Roman" w:hAnsi="Times New Roman"/>
          <w:sz w:val="24"/>
          <w:szCs w:val="24"/>
          <w:u w:color="000000"/>
          <w:lang w:val="de-DE"/>
        </w:rPr>
        <w:t>Software</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Product</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Specification</w:t>
      </w:r>
    </w:p>
    <w:p w14:paraId="45484510" w14:textId="77777777" w:rsidR="0032079C" w:rsidRPr="00811D19" w:rsidRDefault="0032079C" w:rsidP="0032079C">
      <w:pPr>
        <w:pStyle w:val="Body"/>
        <w:widowControl w:val="0"/>
        <w:spacing w:before="37"/>
        <w:ind w:left="811"/>
        <w:jc w:val="center"/>
        <w:rPr>
          <w:rFonts w:ascii="Times New Roman" w:eastAsia="Times" w:hAnsi="Times New Roman" w:cs="Times"/>
          <w:sz w:val="24"/>
          <w:szCs w:val="24"/>
          <w:u w:color="000000"/>
        </w:rPr>
      </w:pPr>
      <w:r w:rsidRPr="00811D19">
        <w:rPr>
          <w:rFonts w:ascii="Times New Roman" w:hAnsi="Times New Roman"/>
          <w:sz w:val="24"/>
          <w:szCs w:val="24"/>
          <w:u w:color="000000"/>
          <w:lang w:val="de-DE"/>
        </w:rPr>
        <w:t>Ibis 1.0</w:t>
      </w:r>
    </w:p>
    <w:p w14:paraId="008E56E0" w14:textId="77777777" w:rsidR="0032079C" w:rsidRPr="00811D19" w:rsidRDefault="0032079C" w:rsidP="0032079C">
      <w:pPr>
        <w:pStyle w:val="Heading4"/>
        <w:rPr>
          <w:rFonts w:eastAsia="Times" w:cs="Times"/>
          <w:sz w:val="24"/>
          <w:szCs w:val="24"/>
          <w:u w:val="single"/>
        </w:rPr>
      </w:pPr>
      <w:proofErr w:type="spellStart"/>
      <w:proofErr w:type="gramStart"/>
      <w:r w:rsidRPr="00811D19">
        <w:rPr>
          <w:sz w:val="24"/>
          <w:szCs w:val="24"/>
          <w:u w:val="single" w:color="343438"/>
        </w:rPr>
        <w:t>lbis</w:t>
      </w:r>
      <w:proofErr w:type="spellEnd"/>
      <w:proofErr w:type="gramEnd"/>
      <w:r w:rsidRPr="00811D19">
        <w:rPr>
          <w:sz w:val="24"/>
          <w:szCs w:val="24"/>
          <w:u w:val="single" w:color="343438"/>
        </w:rPr>
        <w:t xml:space="preserve"> Care</w:t>
      </w:r>
      <w:r w:rsidRPr="00811D19">
        <w:rPr>
          <w:spacing w:val="-46"/>
          <w:sz w:val="24"/>
          <w:szCs w:val="24"/>
          <w:u w:val="single" w:color="343438"/>
        </w:rPr>
        <w:t xml:space="preserve">  </w:t>
      </w:r>
      <w:r w:rsidRPr="00811D19">
        <w:rPr>
          <w:sz w:val="24"/>
          <w:szCs w:val="24"/>
          <w:u w:val="single" w:color="343438"/>
        </w:rPr>
        <w:t>Station</w:t>
      </w:r>
      <w:r w:rsidRPr="00811D19">
        <w:rPr>
          <w:spacing w:val="-49"/>
          <w:sz w:val="24"/>
          <w:szCs w:val="24"/>
          <w:u w:val="single" w:color="343438"/>
        </w:rPr>
        <w:t xml:space="preserve"> </w:t>
      </w:r>
      <w:r w:rsidRPr="00811D19">
        <w:rPr>
          <w:sz w:val="24"/>
          <w:szCs w:val="24"/>
          <w:u w:val="single" w:color="343438"/>
        </w:rPr>
        <w:t>-</w:t>
      </w:r>
      <w:r w:rsidRPr="00811D19">
        <w:rPr>
          <w:spacing w:val="-53"/>
          <w:sz w:val="24"/>
          <w:szCs w:val="24"/>
          <w:u w:val="single" w:color="343438"/>
        </w:rPr>
        <w:t xml:space="preserve"> </w:t>
      </w:r>
      <w:r w:rsidRPr="00811D19">
        <w:rPr>
          <w:sz w:val="24"/>
          <w:szCs w:val="24"/>
          <w:u w:val="single" w:color="343438"/>
        </w:rPr>
        <w:t>Patient</w:t>
      </w:r>
      <w:r w:rsidRPr="00811D19">
        <w:rPr>
          <w:spacing w:val="-44"/>
          <w:sz w:val="24"/>
          <w:szCs w:val="24"/>
          <w:u w:val="single" w:color="343438"/>
        </w:rPr>
        <w:t xml:space="preserve"> </w:t>
      </w:r>
      <w:r w:rsidRPr="00811D19">
        <w:rPr>
          <w:sz w:val="24"/>
          <w:szCs w:val="24"/>
          <w:u w:val="single" w:color="343438"/>
        </w:rPr>
        <w:t xml:space="preserve">Interface </w:t>
      </w:r>
    </w:p>
    <w:p w14:paraId="6FA77D9A" w14:textId="77777777" w:rsidR="0032079C" w:rsidRPr="00811D19" w:rsidRDefault="0032079C" w:rsidP="0032079C">
      <w:pPr>
        <w:pStyle w:val="Body"/>
        <w:widowControl w:val="0"/>
        <w:spacing w:before="7" w:line="160" w:lineRule="exact"/>
        <w:rPr>
          <w:rFonts w:ascii="Times New Roman" w:eastAsia="Times" w:hAnsi="Times New Roman" w:cs="Times"/>
          <w:sz w:val="24"/>
          <w:szCs w:val="24"/>
          <w:u w:color="000000"/>
        </w:rPr>
      </w:pPr>
    </w:p>
    <w:p w14:paraId="078A7FED" w14:textId="77777777" w:rsidR="0032079C" w:rsidRPr="00811D19" w:rsidRDefault="0032079C" w:rsidP="0032079C">
      <w:pPr>
        <w:pStyle w:val="Body"/>
        <w:widowControl w:val="0"/>
        <w:spacing w:line="259" w:lineRule="auto"/>
        <w:ind w:left="712" w:right="113" w:hanging="8"/>
        <w:rPr>
          <w:rFonts w:ascii="Times New Roman" w:eastAsia="Times" w:hAnsi="Times New Roman" w:cs="Times"/>
          <w:sz w:val="24"/>
          <w:szCs w:val="24"/>
          <w:u w:color="000000"/>
        </w:rPr>
      </w:pPr>
      <w:r w:rsidRPr="00811D19">
        <w:rPr>
          <w:rFonts w:ascii="Times New Roman" w:hAnsi="Times New Roman"/>
          <w:sz w:val="24"/>
          <w:szCs w:val="24"/>
          <w:u w:color="000000"/>
          <w:lang w:val="de-DE"/>
        </w:rPr>
        <w:t>Version</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1.0</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16"/>
          <w:sz w:val="24"/>
          <w:szCs w:val="24"/>
          <w:u w:color="000000"/>
        </w:rPr>
        <w:t xml:space="preserve"> </w:t>
      </w:r>
      <w:proofErr w:type="spellStart"/>
      <w:r w:rsidRPr="00811D19">
        <w:rPr>
          <w:rFonts w:ascii="Times New Roman" w:hAnsi="Times New Roman"/>
          <w:sz w:val="24"/>
          <w:szCs w:val="24"/>
          <w:u w:color="000000"/>
        </w:rPr>
        <w:t>lbis</w:t>
      </w:r>
      <w:proofErr w:type="spellEnd"/>
      <w:r w:rsidRPr="00811D19">
        <w:rPr>
          <w:rFonts w:ascii="Times New Roman" w:hAnsi="Times New Roman"/>
          <w:sz w:val="24"/>
          <w:szCs w:val="24"/>
          <w:u w:color="000000"/>
        </w:rPr>
        <w:t xml:space="preserve"> </w:t>
      </w:r>
      <w:proofErr w:type="spellStart"/>
      <w:r w:rsidRPr="00811D19">
        <w:rPr>
          <w:rFonts w:ascii="Times New Roman" w:hAnsi="Times New Roman"/>
          <w:sz w:val="24"/>
          <w:szCs w:val="24"/>
          <w:u w:color="000000"/>
        </w:rPr>
        <w:t>CareStation</w:t>
      </w:r>
      <w:proofErr w:type="spellEnd"/>
      <w:r w:rsidRPr="00811D19">
        <w:rPr>
          <w:rFonts w:ascii="Times New Roman" w:hAnsi="Times New Roman"/>
          <w:spacing w:val="12"/>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24"/>
          <w:sz w:val="24"/>
          <w:szCs w:val="24"/>
          <w:u w:color="000000"/>
        </w:rPr>
        <w:t xml:space="preserve"> </w:t>
      </w:r>
      <w:r w:rsidRPr="00811D19">
        <w:rPr>
          <w:rFonts w:ascii="Times New Roman" w:hAnsi="Times New Roman"/>
          <w:sz w:val="24"/>
          <w:szCs w:val="24"/>
          <w:u w:color="000000"/>
        </w:rPr>
        <w:t>provides</w:t>
      </w:r>
      <w:r w:rsidRPr="00811D19">
        <w:rPr>
          <w:rFonts w:ascii="Times New Roman" w:hAnsi="Times New Roman"/>
          <w:spacing w:val="-3"/>
          <w:sz w:val="24"/>
          <w:szCs w:val="24"/>
          <w:u w:color="000000"/>
        </w:rPr>
        <w:t xml:space="preserve"> </w:t>
      </w:r>
      <w:proofErr w:type="spellStart"/>
      <w:r w:rsidRPr="00811D19">
        <w:rPr>
          <w:rFonts w:ascii="Times New Roman" w:hAnsi="Times New Roman"/>
          <w:sz w:val="24"/>
          <w:szCs w:val="24"/>
          <w:u w:color="000000"/>
          <w:lang w:val="es-ES_tradnl"/>
        </w:rPr>
        <w:t>friendly</w:t>
      </w:r>
      <w:proofErr w:type="spellEnd"/>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lang w:val="fr-FR"/>
        </w:rPr>
        <w:t>prompts</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is</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aligned</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with</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the patients</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daily</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care</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plan.</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These</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event</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action</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reminders</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3"/>
          <w:sz w:val="24"/>
          <w:szCs w:val="24"/>
          <w:u w:color="000000"/>
        </w:rPr>
        <w:t xml:space="preserve"> </w:t>
      </w:r>
      <w:r w:rsidRPr="00811D19">
        <w:rPr>
          <w:rFonts w:ascii="Times New Roman" w:hAnsi="Times New Roman"/>
          <w:sz w:val="24"/>
          <w:szCs w:val="24"/>
          <w:u w:color="000000"/>
          <w:lang w:val="fr-FR"/>
        </w:rPr>
        <w:t>instructions</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are</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provided</w:t>
      </w:r>
      <w:r w:rsidRPr="00811D19">
        <w:rPr>
          <w:rFonts w:ascii="Times New Roman" w:hAnsi="Times New Roman"/>
          <w:spacing w:val="-12"/>
          <w:sz w:val="24"/>
          <w:szCs w:val="24"/>
          <w:u w:color="000000"/>
        </w:rPr>
        <w:t xml:space="preserve"> </w:t>
      </w:r>
      <w:r w:rsidRPr="00811D19">
        <w:rPr>
          <w:rFonts w:ascii="Times New Roman" w:hAnsi="Times New Roman"/>
          <w:sz w:val="24"/>
          <w:szCs w:val="24"/>
          <w:u w:color="000000"/>
        </w:rPr>
        <w:t>throughout the</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day</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include:</w:t>
      </w:r>
    </w:p>
    <w:p w14:paraId="675A533A" w14:textId="77777777" w:rsidR="0032079C" w:rsidRPr="00811D19" w:rsidRDefault="0032079C" w:rsidP="0032079C">
      <w:pPr>
        <w:pStyle w:val="Body"/>
        <w:widowControl w:val="0"/>
        <w:spacing w:before="5" w:line="180" w:lineRule="exact"/>
        <w:rPr>
          <w:rFonts w:ascii="Times New Roman" w:eastAsia="Times" w:hAnsi="Times New Roman" w:cs="Times"/>
          <w:sz w:val="24"/>
          <w:szCs w:val="24"/>
          <w:u w:color="000000"/>
        </w:rPr>
      </w:pPr>
    </w:p>
    <w:p w14:paraId="0F37D7C0" w14:textId="77777777" w:rsidR="0032079C" w:rsidRPr="00811D19" w:rsidRDefault="0032079C" w:rsidP="004F730A">
      <w:pPr>
        <w:pStyle w:val="Body"/>
        <w:widowControl w:val="0"/>
        <w:numPr>
          <w:ilvl w:val="0"/>
          <w:numId w:val="18"/>
        </w:numPr>
        <w:tabs>
          <w:tab w:val="clear" w:pos="720"/>
          <w:tab w:val="num" w:pos="690"/>
          <w:tab w:val="left" w:pos="1323"/>
        </w:tabs>
        <w:spacing w:line="247" w:lineRule="exact"/>
        <w:ind w:left="690" w:hanging="330"/>
        <w:rPr>
          <w:rFonts w:ascii="Times New Roman" w:eastAsia="Times" w:hAnsi="Times New Roman" w:cs="Times"/>
          <w:sz w:val="24"/>
          <w:szCs w:val="24"/>
          <w:u w:color="000000"/>
        </w:rPr>
      </w:pPr>
      <w:r w:rsidRPr="00811D19">
        <w:rPr>
          <w:rFonts w:ascii="Times New Roman" w:hAnsi="Times New Roman"/>
          <w:sz w:val="24"/>
          <w:szCs w:val="24"/>
          <w:u w:color="000000"/>
        </w:rPr>
        <w:t>Care Plan reminders</w:t>
      </w:r>
    </w:p>
    <w:p w14:paraId="6C5CA801" w14:textId="77777777" w:rsidR="0032079C" w:rsidRPr="00811D19" w:rsidRDefault="0032079C" w:rsidP="004F730A">
      <w:pPr>
        <w:pStyle w:val="Body"/>
        <w:widowControl w:val="0"/>
        <w:numPr>
          <w:ilvl w:val="1"/>
          <w:numId w:val="19"/>
        </w:numPr>
        <w:tabs>
          <w:tab w:val="left" w:pos="1323"/>
        </w:tabs>
        <w:spacing w:line="247" w:lineRule="exact"/>
        <w:ind w:left="1420" w:hanging="340"/>
        <w:rPr>
          <w:rFonts w:ascii="Times New Roman" w:eastAsia="Times" w:hAnsi="Times New Roman" w:cs="Times"/>
          <w:sz w:val="24"/>
          <w:szCs w:val="24"/>
          <w:u w:color="000000"/>
        </w:rPr>
      </w:pPr>
      <w:r w:rsidRPr="00811D19">
        <w:rPr>
          <w:rFonts w:ascii="Times New Roman" w:hAnsi="Times New Roman"/>
          <w:sz w:val="24"/>
          <w:szCs w:val="24"/>
          <w:u w:color="000000"/>
        </w:rPr>
        <w:t>Medications</w:t>
      </w:r>
    </w:p>
    <w:p w14:paraId="39A6249A" w14:textId="77777777" w:rsidR="0032079C" w:rsidRPr="00811D19" w:rsidRDefault="0032079C" w:rsidP="004F730A">
      <w:pPr>
        <w:pStyle w:val="Body"/>
        <w:widowControl w:val="0"/>
        <w:numPr>
          <w:ilvl w:val="1"/>
          <w:numId w:val="20"/>
        </w:numPr>
        <w:tabs>
          <w:tab w:val="left" w:pos="1323"/>
        </w:tabs>
        <w:spacing w:line="247" w:lineRule="exact"/>
        <w:ind w:left="1420" w:hanging="340"/>
        <w:rPr>
          <w:rFonts w:ascii="Times New Roman" w:eastAsia="Times" w:hAnsi="Times New Roman" w:cs="Times"/>
          <w:sz w:val="24"/>
          <w:szCs w:val="24"/>
          <w:u w:color="000000"/>
        </w:rPr>
      </w:pPr>
      <w:r w:rsidRPr="00811D19">
        <w:rPr>
          <w:rFonts w:ascii="Times New Roman" w:hAnsi="Times New Roman"/>
          <w:sz w:val="24"/>
          <w:szCs w:val="24"/>
          <w:u w:color="000000"/>
        </w:rPr>
        <w:t>Wake up and bed time</w:t>
      </w:r>
    </w:p>
    <w:p w14:paraId="35D6F3B3" w14:textId="77777777" w:rsidR="0032079C" w:rsidRPr="00811D19" w:rsidRDefault="0032079C" w:rsidP="004F730A">
      <w:pPr>
        <w:pStyle w:val="Body"/>
        <w:widowControl w:val="0"/>
        <w:numPr>
          <w:ilvl w:val="1"/>
          <w:numId w:val="21"/>
        </w:numPr>
        <w:tabs>
          <w:tab w:val="left" w:pos="1323"/>
        </w:tabs>
        <w:spacing w:line="247" w:lineRule="exact"/>
        <w:ind w:left="1420" w:hanging="340"/>
        <w:rPr>
          <w:rFonts w:ascii="Times New Roman" w:eastAsia="Times" w:hAnsi="Times New Roman" w:cs="Times"/>
          <w:sz w:val="24"/>
          <w:szCs w:val="24"/>
          <w:u w:color="000000"/>
        </w:rPr>
      </w:pPr>
      <w:r w:rsidRPr="00811D19">
        <w:rPr>
          <w:rFonts w:ascii="Times New Roman" w:hAnsi="Times New Roman"/>
          <w:sz w:val="24"/>
          <w:szCs w:val="24"/>
          <w:u w:color="000000"/>
        </w:rPr>
        <w:t>Meals</w:t>
      </w:r>
    </w:p>
    <w:p w14:paraId="124FE602" w14:textId="77777777" w:rsidR="0032079C" w:rsidRPr="00811D19" w:rsidRDefault="0032079C" w:rsidP="004F730A">
      <w:pPr>
        <w:pStyle w:val="Body"/>
        <w:widowControl w:val="0"/>
        <w:numPr>
          <w:ilvl w:val="1"/>
          <w:numId w:val="22"/>
        </w:numPr>
        <w:tabs>
          <w:tab w:val="left" w:pos="1323"/>
        </w:tabs>
        <w:spacing w:line="247" w:lineRule="exact"/>
        <w:ind w:left="1420" w:hanging="340"/>
        <w:rPr>
          <w:rFonts w:ascii="Times New Roman" w:eastAsia="Times" w:hAnsi="Times New Roman" w:cs="Times"/>
          <w:sz w:val="24"/>
          <w:szCs w:val="24"/>
          <w:u w:color="000000"/>
        </w:rPr>
      </w:pPr>
      <w:r w:rsidRPr="00811D19">
        <w:rPr>
          <w:rFonts w:ascii="Times New Roman" w:hAnsi="Times New Roman"/>
          <w:sz w:val="24"/>
          <w:szCs w:val="24"/>
          <w:u w:color="000000"/>
          <w:lang w:val="nl-NL"/>
        </w:rPr>
        <w:t>Vitals (blood</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lang w:val="it-IT"/>
        </w:rPr>
        <w:t>glucose,</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weight, blood</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pressure,</w:t>
      </w:r>
      <w:r w:rsidRPr="00811D19">
        <w:rPr>
          <w:rFonts w:ascii="Times New Roman" w:hAnsi="Times New Roman"/>
          <w:spacing w:val="-3"/>
          <w:sz w:val="24"/>
          <w:szCs w:val="24"/>
          <w:u w:color="000000"/>
        </w:rPr>
        <w:t xml:space="preserve"> </w:t>
      </w:r>
      <w:r w:rsidRPr="00811D19">
        <w:rPr>
          <w:rFonts w:ascii="Times New Roman" w:hAnsi="Times New Roman"/>
          <w:sz w:val="24"/>
          <w:szCs w:val="24"/>
          <w:u w:color="000000"/>
        </w:rPr>
        <w:t>oxygen saturation,</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temperature, minutes exercised, and FEV1)</w:t>
      </w:r>
    </w:p>
    <w:p w14:paraId="1E37953F" w14:textId="77777777" w:rsidR="0032079C" w:rsidRPr="00811D19" w:rsidRDefault="0032079C" w:rsidP="004F730A">
      <w:pPr>
        <w:pStyle w:val="Body"/>
        <w:widowControl w:val="0"/>
        <w:numPr>
          <w:ilvl w:val="1"/>
          <w:numId w:val="23"/>
        </w:numPr>
        <w:tabs>
          <w:tab w:val="left" w:pos="1323"/>
        </w:tabs>
        <w:spacing w:line="247" w:lineRule="exact"/>
        <w:ind w:left="1420" w:hanging="340"/>
        <w:rPr>
          <w:rFonts w:ascii="Times New Roman" w:eastAsia="Times" w:hAnsi="Times New Roman" w:cs="Times"/>
          <w:sz w:val="24"/>
          <w:szCs w:val="24"/>
          <w:u w:color="000000"/>
        </w:rPr>
      </w:pPr>
      <w:r w:rsidRPr="00811D19">
        <w:rPr>
          <w:rFonts w:ascii="Times New Roman" w:hAnsi="Times New Roman"/>
          <w:sz w:val="24"/>
          <w:szCs w:val="24"/>
          <w:u w:color="000000"/>
        </w:rPr>
        <w:t>Exercise</w:t>
      </w:r>
    </w:p>
    <w:p w14:paraId="55656668" w14:textId="77777777" w:rsidR="0032079C" w:rsidRPr="00811D19" w:rsidRDefault="0032079C" w:rsidP="004F730A">
      <w:pPr>
        <w:pStyle w:val="Body"/>
        <w:widowControl w:val="0"/>
        <w:numPr>
          <w:ilvl w:val="1"/>
          <w:numId w:val="24"/>
        </w:numPr>
        <w:tabs>
          <w:tab w:val="left" w:pos="1323"/>
        </w:tabs>
        <w:spacing w:line="247" w:lineRule="exact"/>
        <w:ind w:left="1420" w:hanging="340"/>
        <w:rPr>
          <w:rFonts w:ascii="Times New Roman" w:eastAsia="Times" w:hAnsi="Times New Roman" w:cs="Times"/>
          <w:sz w:val="24"/>
          <w:szCs w:val="24"/>
          <w:u w:color="000000"/>
        </w:rPr>
      </w:pPr>
      <w:r w:rsidRPr="00811D19">
        <w:rPr>
          <w:rFonts w:ascii="Times New Roman" w:hAnsi="Times New Roman"/>
          <w:sz w:val="24"/>
          <w:szCs w:val="24"/>
          <w:u w:color="000000"/>
        </w:rPr>
        <w:t>Appointments</w:t>
      </w:r>
    </w:p>
    <w:p w14:paraId="2E16796D" w14:textId="77777777" w:rsidR="008F59F5" w:rsidRPr="00811D19" w:rsidRDefault="0032079C" w:rsidP="004F730A">
      <w:pPr>
        <w:pStyle w:val="Body"/>
        <w:widowControl w:val="0"/>
        <w:numPr>
          <w:ilvl w:val="1"/>
          <w:numId w:val="25"/>
        </w:numPr>
        <w:tabs>
          <w:tab w:val="left" w:pos="1323"/>
        </w:tabs>
        <w:spacing w:line="247" w:lineRule="exact"/>
        <w:ind w:left="1420" w:hanging="340"/>
        <w:rPr>
          <w:rFonts w:ascii="Times New Roman" w:eastAsia="Times" w:hAnsi="Times New Roman" w:cs="Times"/>
          <w:sz w:val="24"/>
          <w:szCs w:val="24"/>
          <w:u w:color="000000"/>
        </w:rPr>
      </w:pPr>
      <w:r w:rsidRPr="00811D19">
        <w:rPr>
          <w:rFonts w:ascii="Times New Roman" w:hAnsi="Times New Roman"/>
          <w:sz w:val="24"/>
          <w:szCs w:val="24"/>
          <w:u w:color="000000"/>
        </w:rPr>
        <w:t>Depression monitoring</w:t>
      </w:r>
    </w:p>
    <w:p w14:paraId="2F3D15AD" w14:textId="77777777" w:rsidR="0032079C" w:rsidRPr="00811D19" w:rsidRDefault="008F59F5" w:rsidP="008F59F5">
      <w:pPr>
        <w:pStyle w:val="Body"/>
        <w:widowControl w:val="0"/>
        <w:numPr>
          <w:ilvl w:val="1"/>
          <w:numId w:val="25"/>
        </w:numPr>
        <w:tabs>
          <w:tab w:val="left" w:pos="1323"/>
        </w:tabs>
        <w:spacing w:line="247" w:lineRule="exact"/>
        <w:ind w:left="1420" w:hanging="340"/>
        <w:rPr>
          <w:rFonts w:ascii="Times New Roman" w:eastAsia="Times" w:hAnsi="Times New Roman" w:cs="Times"/>
          <w:sz w:val="24"/>
          <w:szCs w:val="24"/>
          <w:u w:color="000000"/>
        </w:rPr>
      </w:pPr>
      <w:r w:rsidRPr="00811D19">
        <w:rPr>
          <w:rFonts w:ascii="Times New Roman" w:hAnsi="Times New Roman"/>
          <w:sz w:val="24"/>
          <w:szCs w:val="24"/>
          <w:u w:color="000000"/>
        </w:rPr>
        <w:lastRenderedPageBreak/>
        <w:t>Self checks (wellness, breathing, coughing and swelling),</w:t>
      </w:r>
    </w:p>
    <w:p w14:paraId="557567D6" w14:textId="77777777" w:rsidR="0032079C" w:rsidRPr="00811D19" w:rsidRDefault="0032079C" w:rsidP="004F730A">
      <w:pPr>
        <w:pStyle w:val="Heading7"/>
        <w:numPr>
          <w:ilvl w:val="0"/>
          <w:numId w:val="26"/>
        </w:numPr>
        <w:tabs>
          <w:tab w:val="left" w:pos="1323"/>
        </w:tabs>
        <w:spacing w:line="251" w:lineRule="exact"/>
        <w:ind w:left="705" w:hanging="345"/>
        <w:rPr>
          <w:rFonts w:ascii="Times New Roman" w:eastAsia="Times" w:hAnsi="Times New Roman" w:cs="Times"/>
          <w:sz w:val="24"/>
          <w:szCs w:val="24"/>
        </w:rPr>
      </w:pPr>
      <w:r w:rsidRPr="00811D19">
        <w:rPr>
          <w:rFonts w:ascii="Times New Roman" w:hAnsi="Times New Roman"/>
          <w:sz w:val="24"/>
          <w:szCs w:val="24"/>
        </w:rPr>
        <w:t>Medical Protocols - In</w:t>
      </w:r>
      <w:r w:rsidRPr="00811D19">
        <w:rPr>
          <w:rFonts w:ascii="Times New Roman" w:hAnsi="Times New Roman"/>
          <w:spacing w:val="-28"/>
          <w:sz w:val="24"/>
          <w:szCs w:val="24"/>
        </w:rPr>
        <w:t xml:space="preserve"> </w:t>
      </w:r>
      <w:r w:rsidRPr="00811D19">
        <w:rPr>
          <w:rFonts w:ascii="Times New Roman" w:hAnsi="Times New Roman"/>
          <w:sz w:val="24"/>
          <w:szCs w:val="24"/>
        </w:rPr>
        <w:t>adverse</w:t>
      </w:r>
      <w:r w:rsidRPr="00811D19">
        <w:rPr>
          <w:rFonts w:ascii="Times New Roman" w:hAnsi="Times New Roman"/>
          <w:spacing w:val="-18"/>
          <w:sz w:val="24"/>
          <w:szCs w:val="24"/>
        </w:rPr>
        <w:t xml:space="preserve"> </w:t>
      </w:r>
      <w:r w:rsidRPr="00811D19">
        <w:rPr>
          <w:rFonts w:ascii="Times New Roman" w:hAnsi="Times New Roman"/>
          <w:sz w:val="24"/>
          <w:szCs w:val="24"/>
        </w:rPr>
        <w:t>situations protocols guide</w:t>
      </w:r>
      <w:r w:rsidRPr="00811D19">
        <w:rPr>
          <w:rFonts w:ascii="Times New Roman" w:hAnsi="Times New Roman"/>
          <w:spacing w:val="-21"/>
          <w:sz w:val="24"/>
          <w:szCs w:val="24"/>
        </w:rPr>
        <w:t xml:space="preserve"> </w:t>
      </w:r>
      <w:r w:rsidRPr="00811D19">
        <w:rPr>
          <w:rFonts w:ascii="Times New Roman" w:hAnsi="Times New Roman"/>
          <w:sz w:val="24"/>
          <w:szCs w:val="24"/>
        </w:rPr>
        <w:t>the</w:t>
      </w:r>
      <w:r w:rsidRPr="00811D19">
        <w:rPr>
          <w:rFonts w:ascii="Times New Roman" w:hAnsi="Times New Roman"/>
          <w:spacing w:val="-20"/>
          <w:sz w:val="24"/>
          <w:szCs w:val="24"/>
        </w:rPr>
        <w:t xml:space="preserve"> </w:t>
      </w:r>
      <w:r w:rsidRPr="00811D19">
        <w:rPr>
          <w:rFonts w:ascii="Times New Roman" w:hAnsi="Times New Roman"/>
          <w:sz w:val="24"/>
          <w:szCs w:val="24"/>
        </w:rPr>
        <w:t>patient through</w:t>
      </w:r>
      <w:r w:rsidRPr="00811D19">
        <w:rPr>
          <w:rFonts w:ascii="Times New Roman" w:hAnsi="Times New Roman"/>
          <w:spacing w:val="-18"/>
          <w:sz w:val="24"/>
          <w:szCs w:val="24"/>
        </w:rPr>
        <w:t xml:space="preserve"> </w:t>
      </w:r>
      <w:r w:rsidRPr="00811D19">
        <w:rPr>
          <w:rFonts w:ascii="Times New Roman" w:hAnsi="Times New Roman"/>
          <w:sz w:val="24"/>
          <w:szCs w:val="24"/>
        </w:rPr>
        <w:t>specific</w:t>
      </w:r>
      <w:r w:rsidRPr="00811D19">
        <w:rPr>
          <w:rFonts w:ascii="Times New Roman" w:hAnsi="Times New Roman"/>
          <w:spacing w:val="-15"/>
          <w:sz w:val="24"/>
          <w:szCs w:val="24"/>
        </w:rPr>
        <w:t xml:space="preserve"> </w:t>
      </w:r>
      <w:r w:rsidRPr="00811D19">
        <w:rPr>
          <w:rFonts w:ascii="Times New Roman" w:hAnsi="Times New Roman"/>
          <w:sz w:val="24"/>
          <w:szCs w:val="24"/>
        </w:rPr>
        <w:t>instructions for</w:t>
      </w:r>
      <w:r w:rsidRPr="00811D19">
        <w:rPr>
          <w:rFonts w:ascii="Times New Roman" w:hAnsi="Times New Roman"/>
          <w:spacing w:val="-16"/>
          <w:sz w:val="24"/>
          <w:szCs w:val="24"/>
        </w:rPr>
        <w:t xml:space="preserve"> </w:t>
      </w:r>
      <w:r w:rsidRPr="00811D19">
        <w:rPr>
          <w:rFonts w:ascii="Times New Roman" w:hAnsi="Times New Roman"/>
          <w:sz w:val="24"/>
          <w:szCs w:val="24"/>
        </w:rPr>
        <w:t>early</w:t>
      </w:r>
      <w:r w:rsidRPr="00811D19">
        <w:rPr>
          <w:rFonts w:ascii="Times New Roman" w:hAnsi="Times New Roman"/>
          <w:spacing w:val="-20"/>
          <w:sz w:val="24"/>
          <w:szCs w:val="24"/>
        </w:rPr>
        <w:t xml:space="preserve"> </w:t>
      </w:r>
      <w:r w:rsidRPr="00811D19">
        <w:rPr>
          <w:rFonts w:ascii="Times New Roman" w:hAnsi="Times New Roman"/>
          <w:sz w:val="24"/>
          <w:szCs w:val="24"/>
        </w:rPr>
        <w:t>intervention of hyperglycemia,</w:t>
      </w:r>
      <w:r w:rsidRPr="00811D19">
        <w:rPr>
          <w:rFonts w:ascii="Times New Roman" w:hAnsi="Times New Roman"/>
          <w:spacing w:val="26"/>
          <w:sz w:val="24"/>
          <w:szCs w:val="24"/>
        </w:rPr>
        <w:t xml:space="preserve"> </w:t>
      </w:r>
      <w:r w:rsidRPr="00811D19">
        <w:rPr>
          <w:rFonts w:ascii="Times New Roman" w:hAnsi="Times New Roman"/>
          <w:sz w:val="24"/>
          <w:szCs w:val="24"/>
        </w:rPr>
        <w:t>hypoglycemia,</w:t>
      </w:r>
      <w:r w:rsidRPr="00811D19">
        <w:rPr>
          <w:rFonts w:ascii="Times New Roman" w:hAnsi="Times New Roman"/>
          <w:spacing w:val="30"/>
          <w:sz w:val="24"/>
          <w:szCs w:val="24"/>
        </w:rPr>
        <w:t xml:space="preserve"> </w:t>
      </w:r>
      <w:r w:rsidRPr="00811D19">
        <w:rPr>
          <w:rFonts w:ascii="Times New Roman" w:hAnsi="Times New Roman"/>
          <w:sz w:val="24"/>
          <w:szCs w:val="24"/>
        </w:rPr>
        <w:t>episodic</w:t>
      </w:r>
      <w:r w:rsidRPr="00811D19">
        <w:rPr>
          <w:rFonts w:ascii="Times New Roman" w:hAnsi="Times New Roman"/>
          <w:spacing w:val="28"/>
          <w:sz w:val="24"/>
          <w:szCs w:val="24"/>
        </w:rPr>
        <w:t xml:space="preserve"> </w:t>
      </w:r>
      <w:r w:rsidRPr="00811D19">
        <w:rPr>
          <w:rFonts w:ascii="Times New Roman" w:hAnsi="Times New Roman"/>
          <w:sz w:val="24"/>
          <w:szCs w:val="24"/>
        </w:rPr>
        <w:t>hypertension,</w:t>
      </w:r>
      <w:r w:rsidRPr="00811D19">
        <w:rPr>
          <w:rFonts w:ascii="Times New Roman" w:hAnsi="Times New Roman"/>
          <w:spacing w:val="13"/>
          <w:sz w:val="24"/>
          <w:szCs w:val="24"/>
        </w:rPr>
        <w:t xml:space="preserve"> </w:t>
      </w:r>
      <w:r w:rsidRPr="00811D19">
        <w:rPr>
          <w:rFonts w:ascii="Times New Roman" w:hAnsi="Times New Roman"/>
          <w:sz w:val="24"/>
          <w:szCs w:val="24"/>
        </w:rPr>
        <w:t>fluid</w:t>
      </w:r>
      <w:r w:rsidRPr="00811D19">
        <w:rPr>
          <w:rFonts w:ascii="Times New Roman" w:hAnsi="Times New Roman"/>
          <w:spacing w:val="12"/>
          <w:sz w:val="24"/>
          <w:szCs w:val="24"/>
        </w:rPr>
        <w:t xml:space="preserve"> </w:t>
      </w:r>
      <w:r w:rsidRPr="00811D19">
        <w:rPr>
          <w:rFonts w:ascii="Times New Roman" w:hAnsi="Times New Roman"/>
          <w:sz w:val="24"/>
          <w:szCs w:val="24"/>
        </w:rPr>
        <w:t>retention,</w:t>
      </w:r>
      <w:r w:rsidRPr="00811D19">
        <w:rPr>
          <w:rFonts w:ascii="Times New Roman" w:hAnsi="Times New Roman"/>
          <w:spacing w:val="22"/>
          <w:sz w:val="24"/>
          <w:szCs w:val="24"/>
        </w:rPr>
        <w:t xml:space="preserve"> </w:t>
      </w:r>
      <w:r w:rsidRPr="00811D19">
        <w:rPr>
          <w:rFonts w:ascii="Times New Roman" w:hAnsi="Times New Roman"/>
          <w:sz w:val="24"/>
          <w:szCs w:val="24"/>
        </w:rPr>
        <w:t>COPD</w:t>
      </w:r>
      <w:r w:rsidRPr="00811D19">
        <w:rPr>
          <w:rFonts w:ascii="Times New Roman" w:hAnsi="Times New Roman"/>
          <w:spacing w:val="2"/>
          <w:sz w:val="24"/>
          <w:szCs w:val="24"/>
        </w:rPr>
        <w:t xml:space="preserve"> </w:t>
      </w:r>
      <w:r w:rsidRPr="00811D19">
        <w:rPr>
          <w:rFonts w:ascii="Times New Roman" w:hAnsi="Times New Roman"/>
          <w:sz w:val="24"/>
          <w:szCs w:val="24"/>
        </w:rPr>
        <w:t>flare-up,</w:t>
      </w:r>
      <w:r w:rsidRPr="00811D19">
        <w:rPr>
          <w:rFonts w:ascii="Times New Roman" w:hAnsi="Times New Roman"/>
          <w:spacing w:val="33"/>
          <w:sz w:val="24"/>
          <w:szCs w:val="24"/>
        </w:rPr>
        <w:t xml:space="preserve"> </w:t>
      </w:r>
      <w:r w:rsidRPr="00811D19">
        <w:rPr>
          <w:rFonts w:ascii="Times New Roman" w:hAnsi="Times New Roman"/>
          <w:sz w:val="24"/>
          <w:szCs w:val="24"/>
        </w:rPr>
        <w:t xml:space="preserve">and pneumonia.  </w:t>
      </w:r>
    </w:p>
    <w:p w14:paraId="141D5C5B" w14:textId="77777777" w:rsidR="0032079C" w:rsidRPr="00811D19" w:rsidRDefault="0032079C" w:rsidP="004F730A">
      <w:pPr>
        <w:pStyle w:val="Heading7"/>
        <w:numPr>
          <w:ilvl w:val="0"/>
          <w:numId w:val="27"/>
        </w:numPr>
        <w:tabs>
          <w:tab w:val="left" w:pos="1323"/>
        </w:tabs>
        <w:spacing w:line="251" w:lineRule="exact"/>
        <w:ind w:left="705" w:hanging="345"/>
        <w:rPr>
          <w:rFonts w:ascii="Times New Roman" w:eastAsia="Times" w:hAnsi="Times New Roman" w:cs="Times"/>
          <w:sz w:val="24"/>
          <w:szCs w:val="24"/>
        </w:rPr>
      </w:pPr>
      <w:r w:rsidRPr="00811D19">
        <w:rPr>
          <w:rFonts w:ascii="Times New Roman" w:hAnsi="Times New Roman"/>
          <w:sz w:val="24"/>
          <w:szCs w:val="24"/>
        </w:rPr>
        <w:t xml:space="preserve">Family Images </w:t>
      </w:r>
    </w:p>
    <w:p w14:paraId="456CB9D8" w14:textId="77777777" w:rsidR="0032079C" w:rsidRPr="00811D19" w:rsidRDefault="0032079C" w:rsidP="004F730A">
      <w:pPr>
        <w:pStyle w:val="Heading7"/>
        <w:numPr>
          <w:ilvl w:val="0"/>
          <w:numId w:val="28"/>
        </w:numPr>
        <w:tabs>
          <w:tab w:val="left" w:pos="1323"/>
        </w:tabs>
        <w:spacing w:line="251" w:lineRule="exact"/>
        <w:ind w:left="705" w:hanging="345"/>
        <w:rPr>
          <w:rFonts w:ascii="Times New Roman" w:eastAsia="Times" w:hAnsi="Times New Roman" w:cs="Times"/>
          <w:sz w:val="24"/>
          <w:szCs w:val="24"/>
        </w:rPr>
      </w:pPr>
      <w:r w:rsidRPr="00811D19">
        <w:rPr>
          <w:rFonts w:ascii="Times New Roman" w:hAnsi="Times New Roman"/>
          <w:sz w:val="24"/>
          <w:szCs w:val="24"/>
        </w:rPr>
        <w:t>Previous day’s adherence</w:t>
      </w:r>
    </w:p>
    <w:p w14:paraId="77226271" w14:textId="77777777" w:rsidR="0032079C" w:rsidRPr="00811D19" w:rsidRDefault="0032079C" w:rsidP="004F730A">
      <w:pPr>
        <w:pStyle w:val="Heading7"/>
        <w:numPr>
          <w:ilvl w:val="0"/>
          <w:numId w:val="29"/>
        </w:numPr>
        <w:tabs>
          <w:tab w:val="left" w:pos="1323"/>
        </w:tabs>
        <w:spacing w:line="251" w:lineRule="exact"/>
        <w:ind w:left="705" w:hanging="345"/>
        <w:rPr>
          <w:rFonts w:ascii="Times New Roman" w:eastAsia="Times" w:hAnsi="Times New Roman" w:cs="Times"/>
          <w:sz w:val="24"/>
          <w:szCs w:val="24"/>
        </w:rPr>
      </w:pPr>
      <w:r w:rsidRPr="00811D19">
        <w:rPr>
          <w:rFonts w:ascii="Times New Roman" w:hAnsi="Times New Roman"/>
          <w:sz w:val="24"/>
          <w:szCs w:val="24"/>
        </w:rPr>
        <w:t>Health tips</w:t>
      </w:r>
    </w:p>
    <w:p w14:paraId="7D27741F" w14:textId="77777777" w:rsidR="0032079C" w:rsidRPr="00811D19" w:rsidRDefault="0032079C" w:rsidP="004F730A">
      <w:pPr>
        <w:pStyle w:val="Heading7"/>
        <w:numPr>
          <w:ilvl w:val="0"/>
          <w:numId w:val="30"/>
        </w:numPr>
        <w:tabs>
          <w:tab w:val="left" w:pos="1323"/>
        </w:tabs>
        <w:spacing w:line="251" w:lineRule="exact"/>
        <w:ind w:left="705" w:hanging="345"/>
        <w:rPr>
          <w:rFonts w:ascii="Times New Roman" w:eastAsia="Times" w:hAnsi="Times New Roman" w:cs="Times"/>
          <w:sz w:val="24"/>
          <w:szCs w:val="24"/>
        </w:rPr>
      </w:pPr>
      <w:r w:rsidRPr="00811D19">
        <w:rPr>
          <w:rFonts w:ascii="Times New Roman" w:hAnsi="Times New Roman"/>
          <w:sz w:val="24"/>
          <w:szCs w:val="24"/>
        </w:rPr>
        <w:t>Communication – care coordinators and tech support</w:t>
      </w:r>
    </w:p>
    <w:p w14:paraId="6D9EB8D4" w14:textId="77777777" w:rsidR="0032079C" w:rsidRPr="00811D19" w:rsidRDefault="0032079C" w:rsidP="004F730A">
      <w:pPr>
        <w:pStyle w:val="Heading7"/>
        <w:numPr>
          <w:ilvl w:val="0"/>
          <w:numId w:val="31"/>
        </w:numPr>
        <w:tabs>
          <w:tab w:val="left" w:pos="1323"/>
        </w:tabs>
        <w:spacing w:line="251" w:lineRule="exact"/>
        <w:ind w:left="705" w:hanging="345"/>
        <w:rPr>
          <w:rFonts w:ascii="Times New Roman" w:eastAsia="Times" w:hAnsi="Times New Roman" w:cs="Times"/>
          <w:sz w:val="24"/>
          <w:szCs w:val="24"/>
        </w:rPr>
      </w:pPr>
      <w:r w:rsidRPr="00811D19">
        <w:rPr>
          <w:rFonts w:ascii="Times New Roman" w:hAnsi="Times New Roman"/>
          <w:sz w:val="24"/>
          <w:szCs w:val="24"/>
        </w:rPr>
        <w:t>Reward points (accumulated through successful completion of reminders and redeemable for rewards)</w:t>
      </w:r>
    </w:p>
    <w:p w14:paraId="7D2588AF" w14:textId="77777777" w:rsidR="0032079C" w:rsidRPr="00811D19" w:rsidRDefault="0032079C" w:rsidP="004F730A">
      <w:pPr>
        <w:pStyle w:val="ListParagraph"/>
        <w:numPr>
          <w:ilvl w:val="0"/>
          <w:numId w:val="32"/>
        </w:numPr>
        <w:tabs>
          <w:tab w:val="num" w:pos="69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690" w:hanging="330"/>
        <w:rPr>
          <w:rFonts w:ascii="Times New Roman" w:eastAsia="Times" w:hAnsi="Times New Roman" w:cs="Times"/>
          <w:sz w:val="24"/>
          <w:szCs w:val="24"/>
        </w:rPr>
      </w:pPr>
      <w:r w:rsidRPr="00811D19">
        <w:rPr>
          <w:rFonts w:ascii="Times New Roman" w:hAnsi="Times New Roman"/>
          <w:sz w:val="24"/>
          <w:szCs w:val="24"/>
        </w:rPr>
        <w:t xml:space="preserve">Alerts (Sent to assigned recipients as text messages or viewed using </w:t>
      </w:r>
      <w:proofErr w:type="spellStart"/>
      <w:r w:rsidRPr="00811D19">
        <w:rPr>
          <w:rFonts w:ascii="Times New Roman" w:hAnsi="Times New Roman"/>
          <w:sz w:val="24"/>
          <w:szCs w:val="24"/>
        </w:rPr>
        <w:t>CarePortal</w:t>
      </w:r>
      <w:proofErr w:type="spellEnd"/>
      <w:r w:rsidRPr="00811D19">
        <w:rPr>
          <w:rFonts w:ascii="Times New Roman" w:hAnsi="Times New Roman"/>
          <w:sz w:val="24"/>
          <w:szCs w:val="24"/>
        </w:rPr>
        <w:t>)</w:t>
      </w:r>
    </w:p>
    <w:p w14:paraId="23F9A287" w14:textId="77777777" w:rsidR="0032079C" w:rsidRPr="00811D19" w:rsidRDefault="0032079C" w:rsidP="004F730A">
      <w:pPr>
        <w:pStyle w:val="ListParagraph"/>
        <w:numPr>
          <w:ilvl w:val="1"/>
          <w:numId w:val="33"/>
        </w:numPr>
        <w:tabs>
          <w:tab w:val="left" w:pos="720"/>
          <w:tab w:val="num" w:pos="1410"/>
          <w:tab w:val="left" w:pos="1440"/>
          <w:tab w:val="left" w:pos="2160"/>
          <w:tab w:val="left" w:pos="2880"/>
          <w:tab w:val="left" w:pos="3600"/>
          <w:tab w:val="left" w:pos="4320"/>
          <w:tab w:val="left" w:pos="5040"/>
          <w:tab w:val="left" w:pos="5760"/>
          <w:tab w:val="left" w:pos="6480"/>
          <w:tab w:val="left" w:pos="7200"/>
          <w:tab w:val="left" w:pos="7920"/>
          <w:tab w:val="left" w:pos="8640"/>
        </w:tabs>
        <w:ind w:left="1410" w:hanging="330"/>
        <w:rPr>
          <w:rFonts w:ascii="Times New Roman" w:eastAsia="Times" w:hAnsi="Times New Roman" w:cs="Times"/>
          <w:sz w:val="24"/>
          <w:szCs w:val="24"/>
        </w:rPr>
      </w:pPr>
      <w:r w:rsidRPr="00811D19">
        <w:rPr>
          <w:rFonts w:ascii="Times New Roman" w:hAnsi="Times New Roman"/>
          <w:sz w:val="24"/>
          <w:szCs w:val="24"/>
        </w:rPr>
        <w:t>Missed Critical Meals</w:t>
      </w:r>
    </w:p>
    <w:p w14:paraId="3ADCDFBF" w14:textId="77777777" w:rsidR="0032079C" w:rsidRPr="00811D19" w:rsidRDefault="0032079C" w:rsidP="004F730A">
      <w:pPr>
        <w:pStyle w:val="ListParagraph"/>
        <w:numPr>
          <w:ilvl w:val="1"/>
          <w:numId w:val="34"/>
        </w:numPr>
        <w:tabs>
          <w:tab w:val="left" w:pos="720"/>
          <w:tab w:val="num" w:pos="1410"/>
          <w:tab w:val="left" w:pos="1440"/>
          <w:tab w:val="left" w:pos="2160"/>
          <w:tab w:val="left" w:pos="2880"/>
          <w:tab w:val="left" w:pos="3600"/>
          <w:tab w:val="left" w:pos="4320"/>
          <w:tab w:val="left" w:pos="5040"/>
          <w:tab w:val="left" w:pos="5760"/>
          <w:tab w:val="left" w:pos="6480"/>
          <w:tab w:val="left" w:pos="7200"/>
          <w:tab w:val="left" w:pos="7920"/>
          <w:tab w:val="left" w:pos="8640"/>
        </w:tabs>
        <w:ind w:left="1410" w:hanging="330"/>
        <w:rPr>
          <w:rFonts w:ascii="Times New Roman" w:eastAsia="Times" w:hAnsi="Times New Roman" w:cs="Times"/>
          <w:sz w:val="24"/>
          <w:szCs w:val="24"/>
        </w:rPr>
      </w:pPr>
      <w:r w:rsidRPr="00811D19">
        <w:rPr>
          <w:rFonts w:ascii="Times New Roman" w:hAnsi="Times New Roman"/>
          <w:sz w:val="24"/>
          <w:szCs w:val="24"/>
        </w:rPr>
        <w:t>Missed Critical Meds</w:t>
      </w:r>
    </w:p>
    <w:p w14:paraId="46807FE6" w14:textId="77777777" w:rsidR="0032079C" w:rsidRPr="00811D19" w:rsidRDefault="0032079C" w:rsidP="004F730A">
      <w:pPr>
        <w:pStyle w:val="ListParagraph"/>
        <w:numPr>
          <w:ilvl w:val="1"/>
          <w:numId w:val="35"/>
        </w:numPr>
        <w:tabs>
          <w:tab w:val="left" w:pos="720"/>
          <w:tab w:val="num" w:pos="1410"/>
          <w:tab w:val="left" w:pos="1440"/>
          <w:tab w:val="left" w:pos="2160"/>
          <w:tab w:val="left" w:pos="2880"/>
          <w:tab w:val="left" w:pos="3600"/>
          <w:tab w:val="left" w:pos="4320"/>
          <w:tab w:val="left" w:pos="5040"/>
          <w:tab w:val="left" w:pos="5760"/>
          <w:tab w:val="left" w:pos="6480"/>
          <w:tab w:val="left" w:pos="7200"/>
          <w:tab w:val="left" w:pos="7920"/>
          <w:tab w:val="left" w:pos="8640"/>
        </w:tabs>
        <w:ind w:left="1410" w:hanging="330"/>
        <w:rPr>
          <w:rFonts w:ascii="Times New Roman" w:eastAsia="Times" w:hAnsi="Times New Roman" w:cs="Times"/>
          <w:sz w:val="24"/>
          <w:szCs w:val="24"/>
        </w:rPr>
      </w:pPr>
      <w:r w:rsidRPr="00811D19">
        <w:rPr>
          <w:rFonts w:ascii="Times New Roman" w:hAnsi="Times New Roman"/>
          <w:sz w:val="24"/>
          <w:szCs w:val="24"/>
        </w:rPr>
        <w:t>Missed Critical Self Check</w:t>
      </w:r>
    </w:p>
    <w:p w14:paraId="4AB76868" w14:textId="77777777" w:rsidR="0032079C" w:rsidRPr="00811D19" w:rsidRDefault="0032079C" w:rsidP="004F730A">
      <w:pPr>
        <w:pStyle w:val="ListParagraph"/>
        <w:numPr>
          <w:ilvl w:val="1"/>
          <w:numId w:val="36"/>
        </w:numPr>
        <w:tabs>
          <w:tab w:val="left" w:pos="720"/>
          <w:tab w:val="num" w:pos="1410"/>
          <w:tab w:val="left" w:pos="1440"/>
          <w:tab w:val="left" w:pos="2160"/>
          <w:tab w:val="left" w:pos="2880"/>
          <w:tab w:val="left" w:pos="3600"/>
          <w:tab w:val="left" w:pos="4320"/>
          <w:tab w:val="left" w:pos="5040"/>
          <w:tab w:val="left" w:pos="5760"/>
          <w:tab w:val="left" w:pos="6480"/>
          <w:tab w:val="left" w:pos="7200"/>
          <w:tab w:val="left" w:pos="7920"/>
          <w:tab w:val="left" w:pos="8640"/>
        </w:tabs>
        <w:ind w:left="1410" w:hanging="330"/>
        <w:rPr>
          <w:rFonts w:ascii="Times New Roman" w:eastAsia="Times" w:hAnsi="Times New Roman" w:cs="Times"/>
          <w:sz w:val="24"/>
          <w:szCs w:val="24"/>
        </w:rPr>
      </w:pPr>
      <w:r w:rsidRPr="00811D19">
        <w:rPr>
          <w:rFonts w:ascii="Times New Roman" w:hAnsi="Times New Roman"/>
          <w:sz w:val="24"/>
          <w:szCs w:val="24"/>
        </w:rPr>
        <w:t>As specified by adverse event protocols</w:t>
      </w:r>
    </w:p>
    <w:p w14:paraId="792D2D0D" w14:textId="77777777" w:rsidR="0032079C" w:rsidRPr="00811D19" w:rsidRDefault="0032079C" w:rsidP="0032079C">
      <w:pPr>
        <w:pStyle w:val="Body"/>
        <w:widowControl w:val="0"/>
        <w:spacing w:before="3" w:line="130" w:lineRule="exact"/>
        <w:rPr>
          <w:rFonts w:ascii="Times New Roman" w:eastAsia="Times" w:hAnsi="Times New Roman" w:cs="Times"/>
          <w:sz w:val="24"/>
          <w:szCs w:val="24"/>
          <w:u w:color="000000"/>
        </w:rPr>
      </w:pPr>
    </w:p>
    <w:p w14:paraId="552652AB" w14:textId="77777777" w:rsidR="0032079C" w:rsidRPr="00811D19" w:rsidRDefault="0032079C" w:rsidP="0032079C">
      <w:pPr>
        <w:pStyle w:val="Body"/>
        <w:widowControl w:val="0"/>
        <w:spacing w:line="200" w:lineRule="exact"/>
        <w:rPr>
          <w:rFonts w:ascii="Times New Roman" w:eastAsia="Times" w:hAnsi="Times New Roman" w:cs="Times"/>
          <w:sz w:val="24"/>
          <w:szCs w:val="24"/>
          <w:u w:color="000000"/>
        </w:rPr>
      </w:pPr>
    </w:p>
    <w:p w14:paraId="3A3E4935" w14:textId="77777777" w:rsidR="0032079C" w:rsidRPr="00811D19" w:rsidRDefault="0032079C" w:rsidP="0032079C">
      <w:pPr>
        <w:pStyle w:val="Heading4"/>
        <w:spacing w:before="0"/>
        <w:rPr>
          <w:rFonts w:eastAsia="Times" w:cs="Times"/>
          <w:sz w:val="24"/>
          <w:szCs w:val="24"/>
          <w:u w:val="single"/>
        </w:rPr>
      </w:pPr>
      <w:proofErr w:type="spellStart"/>
      <w:proofErr w:type="gramStart"/>
      <w:r w:rsidRPr="00811D19">
        <w:rPr>
          <w:sz w:val="24"/>
          <w:szCs w:val="24"/>
          <w:u w:val="single" w:color="2F343B"/>
        </w:rPr>
        <w:t>lbis</w:t>
      </w:r>
      <w:proofErr w:type="spellEnd"/>
      <w:proofErr w:type="gramEnd"/>
      <w:r w:rsidRPr="00811D19">
        <w:rPr>
          <w:sz w:val="24"/>
          <w:szCs w:val="24"/>
          <w:u w:val="single" w:color="2F343B"/>
        </w:rPr>
        <w:t xml:space="preserve"> </w:t>
      </w:r>
      <w:proofErr w:type="spellStart"/>
      <w:r w:rsidRPr="00811D19">
        <w:rPr>
          <w:sz w:val="24"/>
          <w:szCs w:val="24"/>
          <w:u w:val="single" w:color="2F343B"/>
        </w:rPr>
        <w:t>CarePortal</w:t>
      </w:r>
      <w:proofErr w:type="spellEnd"/>
      <w:r w:rsidRPr="00811D19">
        <w:rPr>
          <w:spacing w:val="11"/>
          <w:sz w:val="24"/>
          <w:szCs w:val="24"/>
          <w:u w:val="single" w:color="2F343B"/>
        </w:rPr>
        <w:t xml:space="preserve"> </w:t>
      </w:r>
      <w:r w:rsidRPr="00811D19">
        <w:rPr>
          <w:sz w:val="24"/>
          <w:szCs w:val="24"/>
          <w:u w:val="single" w:color="2F343B"/>
        </w:rPr>
        <w:t>Interface</w:t>
      </w:r>
    </w:p>
    <w:p w14:paraId="028B3CFE" w14:textId="77777777" w:rsidR="0032079C" w:rsidRPr="00811D19" w:rsidRDefault="0032079C" w:rsidP="0032079C">
      <w:pPr>
        <w:pStyle w:val="Body"/>
        <w:widowControl w:val="0"/>
        <w:spacing w:before="2" w:line="170" w:lineRule="exact"/>
        <w:rPr>
          <w:rFonts w:ascii="Times New Roman" w:eastAsia="Times" w:hAnsi="Times New Roman" w:cs="Times"/>
          <w:sz w:val="24"/>
          <w:szCs w:val="24"/>
          <w:u w:color="000000"/>
        </w:rPr>
      </w:pPr>
    </w:p>
    <w:p w14:paraId="32AF7B5F" w14:textId="77777777" w:rsidR="0032079C" w:rsidRPr="00811D19" w:rsidRDefault="0032079C" w:rsidP="0032079C">
      <w:pPr>
        <w:pStyle w:val="BodyText"/>
        <w:spacing w:line="249" w:lineRule="auto"/>
        <w:ind w:left="697" w:right="192"/>
        <w:jc w:val="both"/>
        <w:rPr>
          <w:rFonts w:ascii="Times New Roman" w:eastAsia="Times" w:hAnsi="Times New Roman" w:cs="Times"/>
          <w:sz w:val="24"/>
          <w:szCs w:val="24"/>
        </w:rPr>
      </w:pPr>
      <w:r w:rsidRPr="00811D19">
        <w:rPr>
          <w:rFonts w:ascii="Times New Roman" w:hAnsi="Times New Roman"/>
          <w:sz w:val="24"/>
          <w:szCs w:val="24"/>
        </w:rPr>
        <w:t>The</w:t>
      </w:r>
      <w:r w:rsidRPr="00811D19">
        <w:rPr>
          <w:rFonts w:ascii="Times New Roman" w:hAnsi="Times New Roman"/>
          <w:spacing w:val="18"/>
          <w:sz w:val="24"/>
          <w:szCs w:val="24"/>
        </w:rPr>
        <w:t xml:space="preserve"> </w:t>
      </w:r>
      <w:r w:rsidRPr="00811D19">
        <w:rPr>
          <w:rFonts w:ascii="Times New Roman" w:hAnsi="Times New Roman"/>
          <w:sz w:val="24"/>
          <w:szCs w:val="24"/>
        </w:rPr>
        <w:t>Care</w:t>
      </w:r>
      <w:r w:rsidRPr="00811D19">
        <w:rPr>
          <w:rFonts w:ascii="Times New Roman" w:hAnsi="Times New Roman"/>
          <w:spacing w:val="16"/>
          <w:sz w:val="24"/>
          <w:szCs w:val="24"/>
        </w:rPr>
        <w:t xml:space="preserve"> </w:t>
      </w:r>
      <w:r w:rsidRPr="00811D19">
        <w:rPr>
          <w:rFonts w:ascii="Times New Roman" w:hAnsi="Times New Roman"/>
          <w:sz w:val="24"/>
          <w:szCs w:val="24"/>
        </w:rPr>
        <w:t>Portal</w:t>
      </w:r>
      <w:r w:rsidRPr="00811D19">
        <w:rPr>
          <w:rFonts w:ascii="Times New Roman" w:hAnsi="Times New Roman"/>
          <w:spacing w:val="9"/>
          <w:sz w:val="24"/>
          <w:szCs w:val="24"/>
        </w:rPr>
        <w:t xml:space="preserve"> </w:t>
      </w:r>
      <w:r w:rsidRPr="00811D19">
        <w:rPr>
          <w:rFonts w:ascii="Times New Roman" w:hAnsi="Times New Roman"/>
          <w:sz w:val="24"/>
          <w:szCs w:val="24"/>
        </w:rPr>
        <w:t>is</w:t>
      </w:r>
      <w:r w:rsidRPr="00811D19">
        <w:rPr>
          <w:rFonts w:ascii="Times New Roman" w:hAnsi="Times New Roman"/>
          <w:spacing w:val="1"/>
          <w:sz w:val="24"/>
          <w:szCs w:val="24"/>
        </w:rPr>
        <w:t xml:space="preserve"> </w:t>
      </w:r>
      <w:r w:rsidRPr="00811D19">
        <w:rPr>
          <w:rFonts w:ascii="Times New Roman" w:hAnsi="Times New Roman"/>
          <w:sz w:val="24"/>
          <w:szCs w:val="24"/>
        </w:rPr>
        <w:t>the</w:t>
      </w:r>
      <w:r w:rsidRPr="00811D19">
        <w:rPr>
          <w:rFonts w:ascii="Times New Roman" w:hAnsi="Times New Roman"/>
          <w:spacing w:val="15"/>
          <w:sz w:val="24"/>
          <w:szCs w:val="24"/>
        </w:rPr>
        <w:t xml:space="preserve"> </w:t>
      </w:r>
      <w:r w:rsidRPr="00811D19">
        <w:rPr>
          <w:rFonts w:ascii="Times New Roman" w:hAnsi="Times New Roman"/>
          <w:sz w:val="24"/>
          <w:szCs w:val="24"/>
        </w:rPr>
        <w:t>primary</w:t>
      </w:r>
      <w:r w:rsidRPr="00811D19">
        <w:rPr>
          <w:rFonts w:ascii="Times New Roman" w:hAnsi="Times New Roman"/>
          <w:spacing w:val="20"/>
          <w:sz w:val="24"/>
          <w:szCs w:val="24"/>
        </w:rPr>
        <w:t xml:space="preserve"> </w:t>
      </w:r>
      <w:r w:rsidRPr="00811D19">
        <w:rPr>
          <w:rFonts w:ascii="Times New Roman" w:hAnsi="Times New Roman"/>
          <w:sz w:val="24"/>
          <w:szCs w:val="24"/>
        </w:rPr>
        <w:t>access</w:t>
      </w:r>
      <w:r w:rsidRPr="00811D19">
        <w:rPr>
          <w:rFonts w:ascii="Times New Roman" w:hAnsi="Times New Roman"/>
          <w:spacing w:val="17"/>
          <w:sz w:val="24"/>
          <w:szCs w:val="24"/>
        </w:rPr>
        <w:t xml:space="preserve"> </w:t>
      </w:r>
      <w:r w:rsidRPr="00811D19">
        <w:rPr>
          <w:rFonts w:ascii="Times New Roman" w:hAnsi="Times New Roman"/>
          <w:sz w:val="24"/>
          <w:szCs w:val="24"/>
        </w:rPr>
        <w:t>point</w:t>
      </w:r>
      <w:r w:rsidRPr="00811D19">
        <w:rPr>
          <w:rFonts w:ascii="Times New Roman" w:hAnsi="Times New Roman"/>
          <w:spacing w:val="-1"/>
          <w:sz w:val="24"/>
          <w:szCs w:val="24"/>
        </w:rPr>
        <w:t xml:space="preserve"> </w:t>
      </w:r>
      <w:r w:rsidRPr="00811D19">
        <w:rPr>
          <w:rFonts w:ascii="Times New Roman" w:hAnsi="Times New Roman"/>
          <w:sz w:val="24"/>
          <w:szCs w:val="24"/>
        </w:rPr>
        <w:t>to</w:t>
      </w:r>
      <w:r w:rsidRPr="00811D19">
        <w:rPr>
          <w:rFonts w:ascii="Times New Roman" w:hAnsi="Times New Roman"/>
          <w:spacing w:val="12"/>
          <w:sz w:val="24"/>
          <w:szCs w:val="24"/>
        </w:rPr>
        <w:t xml:space="preserve"> </w:t>
      </w:r>
      <w:r w:rsidRPr="00811D19">
        <w:rPr>
          <w:rFonts w:ascii="Times New Roman" w:hAnsi="Times New Roman"/>
          <w:sz w:val="24"/>
          <w:szCs w:val="24"/>
        </w:rPr>
        <w:t>a</w:t>
      </w:r>
      <w:r w:rsidRPr="00811D19">
        <w:rPr>
          <w:rFonts w:ascii="Times New Roman" w:hAnsi="Times New Roman"/>
          <w:spacing w:val="4"/>
          <w:sz w:val="24"/>
          <w:szCs w:val="24"/>
        </w:rPr>
        <w:t xml:space="preserve"> </w:t>
      </w:r>
      <w:r w:rsidRPr="00811D19">
        <w:rPr>
          <w:rFonts w:ascii="Times New Roman" w:hAnsi="Times New Roman"/>
          <w:sz w:val="24"/>
          <w:szCs w:val="24"/>
        </w:rPr>
        <w:t>patient’s</w:t>
      </w:r>
      <w:r w:rsidRPr="00811D19">
        <w:rPr>
          <w:rFonts w:ascii="Times New Roman" w:hAnsi="Times New Roman"/>
          <w:spacing w:val="11"/>
          <w:sz w:val="24"/>
          <w:szCs w:val="24"/>
        </w:rPr>
        <w:t xml:space="preserve"> </w:t>
      </w:r>
      <w:r w:rsidRPr="00811D19">
        <w:rPr>
          <w:rFonts w:ascii="Times New Roman" w:hAnsi="Times New Roman"/>
          <w:sz w:val="24"/>
          <w:szCs w:val="24"/>
        </w:rPr>
        <w:t>information and the method in which care coordinators create and edit care plans.</w:t>
      </w:r>
      <w:r w:rsidRPr="00811D19">
        <w:rPr>
          <w:rFonts w:ascii="Times New Roman" w:hAnsi="Times New Roman"/>
          <w:spacing w:val="17"/>
          <w:sz w:val="24"/>
          <w:szCs w:val="24"/>
        </w:rPr>
        <w:t xml:space="preserve"> </w:t>
      </w:r>
      <w:r w:rsidRPr="00811D19">
        <w:rPr>
          <w:rFonts w:ascii="Times New Roman" w:hAnsi="Times New Roman"/>
          <w:sz w:val="24"/>
          <w:szCs w:val="24"/>
        </w:rPr>
        <w:t>It is</w:t>
      </w:r>
      <w:r w:rsidRPr="00811D19">
        <w:rPr>
          <w:rFonts w:ascii="Times New Roman" w:hAnsi="Times New Roman"/>
          <w:spacing w:val="9"/>
          <w:sz w:val="24"/>
          <w:szCs w:val="24"/>
        </w:rPr>
        <w:t xml:space="preserve"> </w:t>
      </w:r>
      <w:r w:rsidRPr="00811D19">
        <w:rPr>
          <w:rFonts w:ascii="Times New Roman" w:hAnsi="Times New Roman"/>
          <w:sz w:val="24"/>
          <w:szCs w:val="24"/>
        </w:rPr>
        <w:t>accessible</w:t>
      </w:r>
      <w:r w:rsidRPr="00811D19">
        <w:rPr>
          <w:rFonts w:ascii="Times New Roman" w:hAnsi="Times New Roman"/>
          <w:spacing w:val="34"/>
          <w:sz w:val="24"/>
          <w:szCs w:val="24"/>
        </w:rPr>
        <w:t xml:space="preserve"> </w:t>
      </w:r>
      <w:r w:rsidRPr="00811D19">
        <w:rPr>
          <w:rFonts w:ascii="Times New Roman" w:hAnsi="Times New Roman"/>
          <w:sz w:val="24"/>
          <w:szCs w:val="24"/>
        </w:rPr>
        <w:t>through</w:t>
      </w:r>
      <w:r w:rsidRPr="00811D19">
        <w:rPr>
          <w:rFonts w:ascii="Times New Roman" w:hAnsi="Times New Roman"/>
          <w:spacing w:val="23"/>
          <w:sz w:val="24"/>
          <w:szCs w:val="24"/>
        </w:rPr>
        <w:t xml:space="preserve"> </w:t>
      </w:r>
      <w:r w:rsidRPr="00811D19">
        <w:rPr>
          <w:rFonts w:ascii="Times New Roman" w:hAnsi="Times New Roman"/>
          <w:sz w:val="24"/>
          <w:szCs w:val="24"/>
        </w:rPr>
        <w:t>any</w:t>
      </w:r>
      <w:r w:rsidRPr="00811D19">
        <w:rPr>
          <w:rFonts w:ascii="Times New Roman" w:hAnsi="Times New Roman"/>
          <w:spacing w:val="9"/>
          <w:sz w:val="24"/>
          <w:szCs w:val="24"/>
        </w:rPr>
        <w:t xml:space="preserve"> </w:t>
      </w:r>
      <w:r w:rsidRPr="00811D19">
        <w:rPr>
          <w:rFonts w:ascii="Times New Roman" w:hAnsi="Times New Roman"/>
          <w:sz w:val="24"/>
          <w:szCs w:val="24"/>
        </w:rPr>
        <w:t>internet</w:t>
      </w:r>
      <w:r w:rsidRPr="00811D19">
        <w:rPr>
          <w:rFonts w:ascii="Times New Roman" w:hAnsi="Times New Roman"/>
          <w:spacing w:val="18"/>
          <w:sz w:val="24"/>
          <w:szCs w:val="24"/>
        </w:rPr>
        <w:t xml:space="preserve"> </w:t>
      </w:r>
      <w:r w:rsidRPr="00811D19">
        <w:rPr>
          <w:rFonts w:ascii="Times New Roman" w:hAnsi="Times New Roman"/>
          <w:sz w:val="24"/>
          <w:szCs w:val="24"/>
        </w:rPr>
        <w:t>connected</w:t>
      </w:r>
      <w:r w:rsidRPr="00811D19">
        <w:rPr>
          <w:rFonts w:ascii="Times New Roman" w:hAnsi="Times New Roman"/>
          <w:spacing w:val="17"/>
          <w:sz w:val="24"/>
          <w:szCs w:val="24"/>
        </w:rPr>
        <w:t xml:space="preserve"> </w:t>
      </w:r>
      <w:r w:rsidRPr="00811D19">
        <w:rPr>
          <w:rFonts w:ascii="Times New Roman" w:hAnsi="Times New Roman"/>
          <w:sz w:val="24"/>
          <w:szCs w:val="24"/>
        </w:rPr>
        <w:t>computer.</w:t>
      </w:r>
      <w:r w:rsidRPr="00811D19">
        <w:rPr>
          <w:rFonts w:ascii="Times New Roman" w:hAnsi="Times New Roman"/>
          <w:spacing w:val="44"/>
          <w:sz w:val="24"/>
          <w:szCs w:val="24"/>
        </w:rPr>
        <w:t xml:space="preserve"> </w:t>
      </w:r>
      <w:r w:rsidRPr="00811D19">
        <w:rPr>
          <w:rFonts w:ascii="Times New Roman" w:hAnsi="Times New Roman"/>
          <w:sz w:val="24"/>
          <w:szCs w:val="24"/>
        </w:rPr>
        <w:t>Version</w:t>
      </w:r>
      <w:r w:rsidRPr="00811D19">
        <w:rPr>
          <w:rFonts w:ascii="Times New Roman" w:hAnsi="Times New Roman"/>
          <w:spacing w:val="30"/>
          <w:sz w:val="24"/>
          <w:szCs w:val="24"/>
        </w:rPr>
        <w:t xml:space="preserve"> </w:t>
      </w:r>
      <w:r w:rsidRPr="00811D19">
        <w:rPr>
          <w:rFonts w:ascii="Times New Roman" w:hAnsi="Times New Roman"/>
          <w:sz w:val="24"/>
          <w:szCs w:val="24"/>
        </w:rPr>
        <w:t xml:space="preserve">1.0 of the </w:t>
      </w:r>
      <w:proofErr w:type="spellStart"/>
      <w:r w:rsidRPr="00811D19">
        <w:rPr>
          <w:rFonts w:ascii="Times New Roman" w:hAnsi="Times New Roman"/>
          <w:sz w:val="24"/>
          <w:szCs w:val="24"/>
        </w:rPr>
        <w:t>IbisCare</w:t>
      </w:r>
      <w:proofErr w:type="spellEnd"/>
      <w:r w:rsidRPr="00811D19">
        <w:rPr>
          <w:rFonts w:ascii="Times New Roman" w:hAnsi="Times New Roman"/>
          <w:spacing w:val="18"/>
          <w:sz w:val="24"/>
          <w:szCs w:val="24"/>
        </w:rPr>
        <w:t xml:space="preserve"> </w:t>
      </w:r>
      <w:r w:rsidRPr="00811D19">
        <w:rPr>
          <w:rFonts w:ascii="Times New Roman" w:hAnsi="Times New Roman"/>
          <w:sz w:val="24"/>
          <w:szCs w:val="24"/>
        </w:rPr>
        <w:t>Portal software</w:t>
      </w:r>
      <w:r w:rsidRPr="00811D19">
        <w:rPr>
          <w:rFonts w:ascii="Times New Roman" w:hAnsi="Times New Roman"/>
          <w:spacing w:val="-11"/>
          <w:sz w:val="24"/>
          <w:szCs w:val="24"/>
        </w:rPr>
        <w:t xml:space="preserve"> </w:t>
      </w:r>
      <w:r w:rsidRPr="00811D19">
        <w:rPr>
          <w:rFonts w:ascii="Times New Roman" w:hAnsi="Times New Roman"/>
          <w:sz w:val="24"/>
          <w:szCs w:val="24"/>
        </w:rPr>
        <w:t>shall</w:t>
      </w:r>
      <w:r w:rsidRPr="00811D19">
        <w:rPr>
          <w:rFonts w:ascii="Times New Roman" w:hAnsi="Times New Roman"/>
          <w:spacing w:val="-14"/>
          <w:sz w:val="24"/>
          <w:szCs w:val="24"/>
        </w:rPr>
        <w:t xml:space="preserve"> </w:t>
      </w:r>
      <w:r w:rsidRPr="00811D19">
        <w:rPr>
          <w:rFonts w:ascii="Times New Roman" w:hAnsi="Times New Roman"/>
          <w:sz w:val="24"/>
          <w:szCs w:val="24"/>
        </w:rPr>
        <w:t>include:</w:t>
      </w:r>
    </w:p>
    <w:p w14:paraId="111CAD9B" w14:textId="77777777" w:rsidR="0032079C" w:rsidRPr="00811D19" w:rsidRDefault="0032079C" w:rsidP="0032079C">
      <w:pPr>
        <w:pStyle w:val="Body"/>
        <w:widowControl w:val="0"/>
        <w:spacing w:before="7" w:line="190" w:lineRule="exact"/>
        <w:rPr>
          <w:rFonts w:ascii="Times New Roman" w:eastAsia="Times" w:hAnsi="Times New Roman" w:cs="Times"/>
          <w:sz w:val="24"/>
          <w:szCs w:val="24"/>
          <w:u w:color="000000"/>
        </w:rPr>
      </w:pPr>
    </w:p>
    <w:p w14:paraId="143CBF5F" w14:textId="77777777" w:rsidR="0032079C" w:rsidRPr="00811D19" w:rsidRDefault="0032079C" w:rsidP="004F730A">
      <w:pPr>
        <w:pStyle w:val="Body"/>
        <w:widowControl w:val="0"/>
        <w:numPr>
          <w:ilvl w:val="0"/>
          <w:numId w:val="37"/>
        </w:numPr>
        <w:tabs>
          <w:tab w:val="clear" w:pos="720"/>
          <w:tab w:val="num" w:pos="690"/>
          <w:tab w:val="left" w:pos="1309"/>
        </w:tabs>
        <w:ind w:left="690" w:hanging="330"/>
        <w:rPr>
          <w:rFonts w:ascii="Times New Roman" w:eastAsia="Times" w:hAnsi="Times New Roman" w:cs="Times"/>
          <w:sz w:val="24"/>
          <w:szCs w:val="24"/>
          <w:u w:color="000000"/>
        </w:rPr>
      </w:pPr>
      <w:r w:rsidRPr="00811D19">
        <w:rPr>
          <w:rFonts w:ascii="Times New Roman" w:hAnsi="Times New Roman"/>
          <w:sz w:val="24"/>
          <w:szCs w:val="24"/>
          <w:u w:color="000000"/>
          <w:lang w:val="it-IT"/>
        </w:rPr>
        <w:t>Access</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availability</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through</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at least</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one</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browser</w:t>
      </w:r>
      <w:r w:rsidRPr="00811D19">
        <w:rPr>
          <w:rFonts w:ascii="Times New Roman" w:hAnsi="Times New Roman"/>
          <w:spacing w:val="-6"/>
          <w:sz w:val="24"/>
          <w:szCs w:val="24"/>
          <w:u w:color="000000"/>
        </w:rPr>
        <w:t xml:space="preserve"> </w:t>
      </w:r>
      <w:r w:rsidRPr="00811D19">
        <w:rPr>
          <w:rFonts w:ascii="Times New Roman" w:hAnsi="Times New Roman"/>
          <w:sz w:val="24"/>
          <w:szCs w:val="24"/>
          <w:u w:color="000000"/>
        </w:rPr>
        <w:t>each</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working</w:t>
      </w:r>
      <w:r w:rsidRPr="00811D19">
        <w:rPr>
          <w:rFonts w:ascii="Times New Roman" w:hAnsi="Times New Roman"/>
          <w:spacing w:val="12"/>
          <w:sz w:val="24"/>
          <w:szCs w:val="24"/>
          <w:u w:color="000000"/>
        </w:rPr>
        <w:t xml:space="preserve"> </w:t>
      </w:r>
      <w:r w:rsidRPr="00811D19">
        <w:rPr>
          <w:rFonts w:ascii="Times New Roman" w:hAnsi="Times New Roman"/>
          <w:sz w:val="24"/>
          <w:szCs w:val="24"/>
          <w:u w:color="000000"/>
        </w:rPr>
        <w:t>in</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a Windows,</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lang w:val="fr-FR"/>
        </w:rPr>
        <w:t>Linux</w:t>
      </w:r>
      <w:r w:rsidRPr="00811D19">
        <w:rPr>
          <w:rFonts w:ascii="Times New Roman" w:hAnsi="Times New Roman"/>
          <w:spacing w:val="-3"/>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6"/>
          <w:sz w:val="24"/>
          <w:szCs w:val="24"/>
          <w:u w:color="000000"/>
        </w:rPr>
        <w:t xml:space="preserve"> </w:t>
      </w:r>
      <w:r w:rsidRPr="00811D19">
        <w:rPr>
          <w:rFonts w:ascii="Times New Roman" w:hAnsi="Times New Roman"/>
          <w:sz w:val="24"/>
          <w:szCs w:val="24"/>
          <w:u w:color="000000"/>
        </w:rPr>
        <w:t>MAC (Firefox)</w:t>
      </w:r>
    </w:p>
    <w:p w14:paraId="79864B7E" w14:textId="77777777" w:rsidR="0032079C" w:rsidRPr="00811D19" w:rsidRDefault="0032079C" w:rsidP="004F730A">
      <w:pPr>
        <w:pStyle w:val="Body"/>
        <w:widowControl w:val="0"/>
        <w:numPr>
          <w:ilvl w:val="0"/>
          <w:numId w:val="38"/>
        </w:numPr>
        <w:tabs>
          <w:tab w:val="clear" w:pos="720"/>
          <w:tab w:val="num" w:pos="690"/>
          <w:tab w:val="left" w:pos="1309"/>
        </w:tabs>
        <w:ind w:left="690" w:hanging="330"/>
        <w:rPr>
          <w:rFonts w:ascii="Times New Roman" w:eastAsia="Times" w:hAnsi="Times New Roman" w:cs="Times"/>
          <w:sz w:val="24"/>
          <w:szCs w:val="24"/>
          <w:u w:color="000000"/>
        </w:rPr>
      </w:pPr>
      <w:r w:rsidRPr="00811D19">
        <w:rPr>
          <w:rFonts w:ascii="Times New Roman" w:hAnsi="Times New Roman"/>
          <w:sz w:val="24"/>
          <w:szCs w:val="24"/>
          <w:u w:color="000000"/>
        </w:rPr>
        <w:t>Multiple patient management under single account</w:t>
      </w:r>
    </w:p>
    <w:p w14:paraId="300B1284" w14:textId="77777777" w:rsidR="0032079C" w:rsidRPr="00811D19" w:rsidRDefault="0032079C" w:rsidP="004F730A">
      <w:pPr>
        <w:pStyle w:val="Body"/>
        <w:widowControl w:val="0"/>
        <w:numPr>
          <w:ilvl w:val="0"/>
          <w:numId w:val="39"/>
        </w:numPr>
        <w:tabs>
          <w:tab w:val="clear" w:pos="720"/>
          <w:tab w:val="num" w:pos="690"/>
          <w:tab w:val="left" w:pos="1302"/>
        </w:tabs>
        <w:ind w:left="690" w:hanging="330"/>
        <w:rPr>
          <w:rFonts w:ascii="Times New Roman" w:eastAsia="Times" w:hAnsi="Times New Roman" w:cs="Times"/>
          <w:sz w:val="24"/>
          <w:szCs w:val="24"/>
          <w:u w:color="000000"/>
        </w:rPr>
      </w:pPr>
      <w:r w:rsidRPr="00811D19">
        <w:rPr>
          <w:rFonts w:ascii="Times New Roman" w:hAnsi="Times New Roman"/>
          <w:sz w:val="24"/>
          <w:szCs w:val="24"/>
          <w:u w:color="000000"/>
        </w:rPr>
        <w:t>Ability</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set-up and</w:t>
      </w:r>
      <w:r w:rsidRPr="00811D19">
        <w:rPr>
          <w:rFonts w:ascii="Times New Roman" w:hAnsi="Times New Roman"/>
          <w:spacing w:val="-3"/>
          <w:sz w:val="24"/>
          <w:szCs w:val="24"/>
          <w:u w:color="000000"/>
        </w:rPr>
        <w:t xml:space="preserve"> </w:t>
      </w:r>
      <w:r w:rsidRPr="00811D19">
        <w:rPr>
          <w:rFonts w:ascii="Times New Roman" w:hAnsi="Times New Roman"/>
          <w:sz w:val="24"/>
          <w:szCs w:val="24"/>
          <w:u w:color="000000"/>
        </w:rPr>
        <w:t>modify</w:t>
      </w:r>
      <w:r w:rsidRPr="00811D19">
        <w:rPr>
          <w:rFonts w:ascii="Times New Roman" w:hAnsi="Times New Roman"/>
          <w:spacing w:val="-6"/>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lang w:val="fr-FR"/>
        </w:rPr>
        <w:t>patients</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care</w:t>
      </w:r>
      <w:r w:rsidRPr="00811D19">
        <w:rPr>
          <w:rFonts w:ascii="Times New Roman" w:hAnsi="Times New Roman"/>
          <w:spacing w:val="6"/>
          <w:sz w:val="24"/>
          <w:szCs w:val="24"/>
          <w:u w:color="000000"/>
        </w:rPr>
        <w:t xml:space="preserve"> </w:t>
      </w:r>
      <w:r w:rsidRPr="00811D19">
        <w:rPr>
          <w:rFonts w:ascii="Times New Roman" w:hAnsi="Times New Roman"/>
          <w:sz w:val="24"/>
          <w:szCs w:val="24"/>
          <w:u w:color="000000"/>
        </w:rPr>
        <w:t>plan</w:t>
      </w:r>
      <w:r w:rsidRPr="00811D19">
        <w:rPr>
          <w:rFonts w:ascii="Times New Roman" w:hAnsi="Times New Roman"/>
          <w:spacing w:val="-6"/>
          <w:sz w:val="24"/>
          <w:szCs w:val="24"/>
          <w:u w:color="000000"/>
        </w:rPr>
        <w:t xml:space="preserve"> </w:t>
      </w:r>
      <w:r w:rsidRPr="00811D19">
        <w:rPr>
          <w:rFonts w:ascii="Times New Roman" w:hAnsi="Times New Roman"/>
          <w:sz w:val="24"/>
          <w:szCs w:val="24"/>
          <w:u w:color="000000"/>
        </w:rPr>
        <w:t>as</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necessary</w:t>
      </w:r>
    </w:p>
    <w:p w14:paraId="33D2219A" w14:textId="77777777" w:rsidR="0032079C" w:rsidRPr="00811D19" w:rsidRDefault="0032079C" w:rsidP="004F730A">
      <w:pPr>
        <w:pStyle w:val="Body"/>
        <w:widowControl w:val="0"/>
        <w:numPr>
          <w:ilvl w:val="1"/>
          <w:numId w:val="40"/>
        </w:numPr>
        <w:tabs>
          <w:tab w:val="left" w:pos="1302"/>
        </w:tabs>
        <w:ind w:left="1422" w:hanging="341"/>
        <w:rPr>
          <w:rFonts w:ascii="Times New Roman" w:eastAsia="Times" w:hAnsi="Times New Roman" w:cs="Times"/>
          <w:sz w:val="24"/>
          <w:szCs w:val="24"/>
          <w:u w:color="000000"/>
        </w:rPr>
      </w:pPr>
      <w:r w:rsidRPr="00811D19">
        <w:rPr>
          <w:rFonts w:ascii="Times New Roman" w:hAnsi="Times New Roman"/>
          <w:sz w:val="24"/>
          <w:szCs w:val="24"/>
          <w:u w:color="000000"/>
        </w:rPr>
        <w:t>Medications (including features such as ‘optional’ and ‘adjustable’ and ‘overrides’)</w:t>
      </w:r>
    </w:p>
    <w:p w14:paraId="1F5FEE02" w14:textId="77777777" w:rsidR="0032079C" w:rsidRPr="00811D19" w:rsidRDefault="0032079C" w:rsidP="004F730A">
      <w:pPr>
        <w:pStyle w:val="Body"/>
        <w:widowControl w:val="0"/>
        <w:numPr>
          <w:ilvl w:val="1"/>
          <w:numId w:val="41"/>
        </w:numPr>
        <w:tabs>
          <w:tab w:val="left" w:pos="1302"/>
        </w:tabs>
        <w:ind w:left="1422" w:hanging="341"/>
        <w:rPr>
          <w:rFonts w:ascii="Times New Roman" w:eastAsia="Times" w:hAnsi="Times New Roman" w:cs="Times"/>
          <w:sz w:val="24"/>
          <w:szCs w:val="24"/>
          <w:u w:color="000000"/>
        </w:rPr>
      </w:pPr>
      <w:r w:rsidRPr="00811D19">
        <w:rPr>
          <w:rFonts w:ascii="Times New Roman" w:hAnsi="Times New Roman"/>
          <w:sz w:val="24"/>
          <w:szCs w:val="24"/>
          <w:u w:color="000000"/>
          <w:lang w:val="nl-NL"/>
        </w:rPr>
        <w:t>Vitals monitoring (blood</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lang w:val="it-IT"/>
        </w:rPr>
        <w:t>glucose,</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weight, blood</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pressure,</w:t>
      </w:r>
      <w:r w:rsidRPr="00811D19">
        <w:rPr>
          <w:rFonts w:ascii="Times New Roman" w:hAnsi="Times New Roman"/>
          <w:spacing w:val="-3"/>
          <w:sz w:val="24"/>
          <w:szCs w:val="24"/>
          <w:u w:color="000000"/>
        </w:rPr>
        <w:t xml:space="preserve"> </w:t>
      </w:r>
      <w:r w:rsidRPr="00811D19">
        <w:rPr>
          <w:rFonts w:ascii="Times New Roman" w:hAnsi="Times New Roman"/>
          <w:sz w:val="24"/>
          <w:szCs w:val="24"/>
          <w:u w:color="000000"/>
        </w:rPr>
        <w:t>oxygen saturation,</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 xml:space="preserve">temperature, minutes exercised, </w:t>
      </w:r>
      <w:proofErr w:type="spellStart"/>
      <w:r w:rsidRPr="00811D19">
        <w:rPr>
          <w:rFonts w:ascii="Times New Roman" w:hAnsi="Times New Roman"/>
          <w:sz w:val="24"/>
          <w:szCs w:val="24"/>
          <w:u w:color="000000"/>
        </w:rPr>
        <w:t>self checks</w:t>
      </w:r>
      <w:proofErr w:type="spellEnd"/>
      <w:r w:rsidRPr="00811D19">
        <w:rPr>
          <w:rFonts w:ascii="Times New Roman" w:hAnsi="Times New Roman"/>
          <w:sz w:val="24"/>
          <w:szCs w:val="24"/>
          <w:u w:color="000000"/>
        </w:rPr>
        <w:t xml:space="preserve"> (wellness, breathing, coughing and swelling), and FEV1)</w:t>
      </w:r>
    </w:p>
    <w:p w14:paraId="3E3A8D21" w14:textId="77777777" w:rsidR="0032079C" w:rsidRPr="00811D19" w:rsidRDefault="0032079C" w:rsidP="004F730A">
      <w:pPr>
        <w:pStyle w:val="Body"/>
        <w:widowControl w:val="0"/>
        <w:numPr>
          <w:ilvl w:val="1"/>
          <w:numId w:val="42"/>
        </w:numPr>
        <w:tabs>
          <w:tab w:val="left" w:pos="1323"/>
        </w:tabs>
        <w:spacing w:before="3" w:line="249" w:lineRule="exact"/>
        <w:ind w:left="1420" w:hanging="340"/>
        <w:rPr>
          <w:rFonts w:ascii="Times New Roman" w:eastAsia="Times" w:hAnsi="Times New Roman" w:cs="Times"/>
          <w:sz w:val="24"/>
          <w:szCs w:val="24"/>
          <w:u w:color="000000"/>
        </w:rPr>
      </w:pPr>
      <w:r w:rsidRPr="00811D19">
        <w:rPr>
          <w:rFonts w:ascii="Times New Roman" w:hAnsi="Times New Roman"/>
          <w:sz w:val="24"/>
          <w:szCs w:val="24"/>
          <w:u w:color="000000"/>
        </w:rPr>
        <w:t>Chronic illness protocols (Congestive</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Heart</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Failure</w:t>
      </w:r>
      <w:r w:rsidRPr="00811D19">
        <w:rPr>
          <w:rFonts w:ascii="Times New Roman" w:hAnsi="Times New Roman"/>
          <w:spacing w:val="6"/>
          <w:sz w:val="24"/>
          <w:szCs w:val="24"/>
          <w:u w:color="000000"/>
        </w:rPr>
        <w:t xml:space="preserve"> </w:t>
      </w:r>
      <w:r w:rsidRPr="00811D19">
        <w:rPr>
          <w:rFonts w:ascii="Times New Roman" w:hAnsi="Times New Roman"/>
          <w:sz w:val="24"/>
          <w:szCs w:val="24"/>
          <w:u w:color="000000"/>
        </w:rPr>
        <w:t>(CHP),</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lang w:val="sv-SE"/>
        </w:rPr>
        <w:t>Hypoglycemia, Hyperglycemia,</w:t>
      </w:r>
      <w:r w:rsidRPr="00811D19">
        <w:rPr>
          <w:rFonts w:ascii="Times New Roman" w:hAnsi="Times New Roman"/>
          <w:spacing w:val="36"/>
          <w:sz w:val="24"/>
          <w:szCs w:val="24"/>
          <w:u w:color="000000"/>
        </w:rPr>
        <w:t xml:space="preserve"> </w:t>
      </w:r>
      <w:r w:rsidRPr="00811D19">
        <w:rPr>
          <w:rFonts w:ascii="Times New Roman" w:hAnsi="Times New Roman"/>
          <w:sz w:val="24"/>
          <w:szCs w:val="24"/>
          <w:u w:color="000000"/>
          <w:lang w:val="de-DE"/>
        </w:rPr>
        <w:t>Hypertension,</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rPr>
        <w:t>Chronic</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Obstructive</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Pulmonary</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Disorder</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(COPD) and</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Pneumonia.</w:t>
      </w:r>
    </w:p>
    <w:p w14:paraId="674512FD" w14:textId="77777777" w:rsidR="0032079C" w:rsidRPr="00811D19" w:rsidRDefault="0032079C" w:rsidP="004F730A">
      <w:pPr>
        <w:pStyle w:val="Body"/>
        <w:widowControl w:val="0"/>
        <w:numPr>
          <w:ilvl w:val="1"/>
          <w:numId w:val="43"/>
        </w:numPr>
        <w:tabs>
          <w:tab w:val="left" w:pos="1302"/>
        </w:tabs>
        <w:ind w:left="1422" w:hanging="341"/>
        <w:rPr>
          <w:rFonts w:ascii="Times New Roman" w:eastAsia="Times" w:hAnsi="Times New Roman" w:cs="Times"/>
          <w:sz w:val="24"/>
          <w:szCs w:val="24"/>
          <w:u w:color="000000"/>
        </w:rPr>
      </w:pPr>
      <w:r w:rsidRPr="00811D19">
        <w:rPr>
          <w:rFonts w:ascii="Times New Roman" w:hAnsi="Times New Roman"/>
          <w:sz w:val="24"/>
          <w:szCs w:val="24"/>
          <w:u w:color="000000"/>
        </w:rPr>
        <w:t>Meal times</w:t>
      </w:r>
    </w:p>
    <w:p w14:paraId="5FF6523E" w14:textId="77777777" w:rsidR="0032079C" w:rsidRPr="00811D19" w:rsidRDefault="0032079C" w:rsidP="004F730A">
      <w:pPr>
        <w:pStyle w:val="Body"/>
        <w:widowControl w:val="0"/>
        <w:numPr>
          <w:ilvl w:val="1"/>
          <w:numId w:val="44"/>
        </w:numPr>
        <w:tabs>
          <w:tab w:val="left" w:pos="1302"/>
        </w:tabs>
        <w:ind w:left="1422" w:hanging="341"/>
        <w:rPr>
          <w:rFonts w:ascii="Times New Roman" w:eastAsia="Times" w:hAnsi="Times New Roman" w:cs="Times"/>
          <w:sz w:val="24"/>
          <w:szCs w:val="24"/>
          <w:u w:color="000000"/>
        </w:rPr>
      </w:pPr>
      <w:r w:rsidRPr="00811D19">
        <w:rPr>
          <w:rFonts w:ascii="Times New Roman" w:hAnsi="Times New Roman"/>
          <w:sz w:val="24"/>
          <w:szCs w:val="24"/>
          <w:u w:color="000000"/>
        </w:rPr>
        <w:t>Exercise activities</w:t>
      </w:r>
    </w:p>
    <w:p w14:paraId="07BE08AB" w14:textId="77777777" w:rsidR="0032079C" w:rsidRPr="00811D19" w:rsidRDefault="0032079C" w:rsidP="004F730A">
      <w:pPr>
        <w:pStyle w:val="BodyText"/>
        <w:numPr>
          <w:ilvl w:val="0"/>
          <w:numId w:val="45"/>
        </w:numPr>
        <w:tabs>
          <w:tab w:val="clear" w:pos="720"/>
          <w:tab w:val="num" w:pos="690"/>
          <w:tab w:val="left" w:pos="1302"/>
        </w:tabs>
        <w:spacing w:before="0" w:line="252" w:lineRule="exact"/>
        <w:ind w:left="690" w:right="622" w:hanging="330"/>
        <w:rPr>
          <w:rFonts w:ascii="Times New Roman" w:eastAsia="Times" w:hAnsi="Times New Roman" w:cs="Times"/>
          <w:sz w:val="24"/>
          <w:szCs w:val="24"/>
        </w:rPr>
      </w:pPr>
      <w:r w:rsidRPr="00811D19">
        <w:rPr>
          <w:rFonts w:ascii="Times New Roman" w:hAnsi="Times New Roman"/>
          <w:sz w:val="24"/>
          <w:szCs w:val="24"/>
        </w:rPr>
        <w:t>View</w:t>
      </w:r>
      <w:r w:rsidRPr="00811D19">
        <w:rPr>
          <w:rFonts w:ascii="Times New Roman" w:hAnsi="Times New Roman"/>
          <w:spacing w:val="5"/>
          <w:sz w:val="24"/>
          <w:szCs w:val="24"/>
        </w:rPr>
        <w:t xml:space="preserve"> </w:t>
      </w:r>
      <w:r w:rsidRPr="00811D19">
        <w:rPr>
          <w:rFonts w:ascii="Times New Roman" w:hAnsi="Times New Roman"/>
          <w:sz w:val="24"/>
          <w:szCs w:val="24"/>
        </w:rPr>
        <w:t>in</w:t>
      </w:r>
      <w:r w:rsidRPr="00811D19">
        <w:rPr>
          <w:rFonts w:ascii="Times New Roman" w:hAnsi="Times New Roman"/>
          <w:spacing w:val="-10"/>
          <w:sz w:val="24"/>
          <w:szCs w:val="24"/>
        </w:rPr>
        <w:t xml:space="preserve"> </w:t>
      </w:r>
      <w:r w:rsidRPr="00811D19">
        <w:rPr>
          <w:rFonts w:ascii="Times New Roman" w:hAnsi="Times New Roman"/>
          <w:sz w:val="24"/>
          <w:szCs w:val="24"/>
        </w:rPr>
        <w:t>real</w:t>
      </w:r>
      <w:r w:rsidRPr="00811D19">
        <w:rPr>
          <w:rFonts w:ascii="Times New Roman" w:hAnsi="Times New Roman"/>
          <w:spacing w:val="-22"/>
          <w:sz w:val="24"/>
          <w:szCs w:val="24"/>
        </w:rPr>
        <w:t xml:space="preserve"> </w:t>
      </w:r>
      <w:r w:rsidRPr="00811D19">
        <w:rPr>
          <w:rFonts w:ascii="Times New Roman" w:hAnsi="Times New Roman"/>
          <w:sz w:val="24"/>
          <w:szCs w:val="24"/>
        </w:rPr>
        <w:t>time</w:t>
      </w:r>
      <w:r w:rsidRPr="00811D19">
        <w:rPr>
          <w:rFonts w:ascii="Times New Roman" w:hAnsi="Times New Roman"/>
          <w:spacing w:val="5"/>
          <w:sz w:val="24"/>
          <w:szCs w:val="24"/>
        </w:rPr>
        <w:t xml:space="preserve"> </w:t>
      </w:r>
      <w:r w:rsidRPr="00811D19">
        <w:rPr>
          <w:rFonts w:ascii="Times New Roman" w:hAnsi="Times New Roman"/>
          <w:sz w:val="24"/>
          <w:szCs w:val="24"/>
        </w:rPr>
        <w:t>the</w:t>
      </w:r>
      <w:r w:rsidRPr="00811D19">
        <w:rPr>
          <w:rFonts w:ascii="Times New Roman" w:hAnsi="Times New Roman"/>
          <w:spacing w:val="4"/>
          <w:sz w:val="24"/>
          <w:szCs w:val="24"/>
        </w:rPr>
        <w:t xml:space="preserve"> </w:t>
      </w:r>
      <w:r w:rsidRPr="00811D19">
        <w:rPr>
          <w:rFonts w:ascii="Times New Roman" w:hAnsi="Times New Roman"/>
          <w:sz w:val="24"/>
          <w:szCs w:val="24"/>
        </w:rPr>
        <w:t>client's</w:t>
      </w:r>
      <w:r w:rsidRPr="00811D19">
        <w:rPr>
          <w:rFonts w:ascii="Times New Roman" w:hAnsi="Times New Roman"/>
          <w:spacing w:val="5"/>
          <w:sz w:val="24"/>
          <w:szCs w:val="24"/>
        </w:rPr>
        <w:t xml:space="preserve"> </w:t>
      </w:r>
      <w:r w:rsidRPr="00811D19">
        <w:rPr>
          <w:rFonts w:ascii="Times New Roman" w:hAnsi="Times New Roman"/>
          <w:sz w:val="24"/>
          <w:szCs w:val="24"/>
        </w:rPr>
        <w:t>scheduled,</w:t>
      </w:r>
      <w:r w:rsidRPr="00811D19">
        <w:rPr>
          <w:rFonts w:ascii="Times New Roman" w:hAnsi="Times New Roman"/>
          <w:spacing w:val="11"/>
          <w:sz w:val="24"/>
          <w:szCs w:val="24"/>
        </w:rPr>
        <w:t xml:space="preserve"> </w:t>
      </w:r>
      <w:r w:rsidRPr="00811D19">
        <w:rPr>
          <w:rFonts w:ascii="Times New Roman" w:hAnsi="Times New Roman"/>
          <w:sz w:val="24"/>
          <w:szCs w:val="24"/>
        </w:rPr>
        <w:t>completed,</w:t>
      </w:r>
      <w:r w:rsidRPr="00811D19">
        <w:rPr>
          <w:rFonts w:ascii="Times New Roman" w:hAnsi="Times New Roman"/>
          <w:spacing w:val="21"/>
          <w:sz w:val="24"/>
          <w:szCs w:val="24"/>
        </w:rPr>
        <w:t xml:space="preserve"> </w:t>
      </w:r>
      <w:r w:rsidRPr="00811D19">
        <w:rPr>
          <w:rFonts w:ascii="Times New Roman" w:hAnsi="Times New Roman"/>
          <w:sz w:val="24"/>
          <w:szCs w:val="24"/>
        </w:rPr>
        <w:t>and</w:t>
      </w:r>
      <w:r w:rsidRPr="00811D19">
        <w:rPr>
          <w:rFonts w:ascii="Times New Roman" w:hAnsi="Times New Roman"/>
          <w:spacing w:val="-14"/>
          <w:sz w:val="24"/>
          <w:szCs w:val="24"/>
        </w:rPr>
        <w:t xml:space="preserve"> </w:t>
      </w:r>
      <w:r w:rsidRPr="00811D19">
        <w:rPr>
          <w:rFonts w:ascii="Times New Roman" w:hAnsi="Times New Roman"/>
          <w:sz w:val="24"/>
          <w:szCs w:val="24"/>
        </w:rPr>
        <w:t>overdue</w:t>
      </w:r>
      <w:r w:rsidRPr="00811D19">
        <w:rPr>
          <w:rFonts w:ascii="Times New Roman" w:hAnsi="Times New Roman"/>
          <w:spacing w:val="13"/>
          <w:sz w:val="24"/>
          <w:szCs w:val="24"/>
        </w:rPr>
        <w:t xml:space="preserve"> </w:t>
      </w:r>
      <w:r w:rsidRPr="00811D19">
        <w:rPr>
          <w:rFonts w:ascii="Times New Roman" w:hAnsi="Times New Roman"/>
          <w:sz w:val="24"/>
          <w:szCs w:val="24"/>
        </w:rPr>
        <w:t>tasks</w:t>
      </w:r>
      <w:r w:rsidRPr="00811D19">
        <w:rPr>
          <w:rFonts w:ascii="Times New Roman" w:hAnsi="Times New Roman"/>
          <w:spacing w:val="22"/>
          <w:sz w:val="24"/>
          <w:szCs w:val="24"/>
        </w:rPr>
        <w:t xml:space="preserve"> </w:t>
      </w:r>
      <w:r w:rsidRPr="00811D19">
        <w:rPr>
          <w:rFonts w:ascii="Times New Roman" w:hAnsi="Times New Roman"/>
          <w:sz w:val="24"/>
          <w:szCs w:val="24"/>
        </w:rPr>
        <w:t>including</w:t>
      </w:r>
      <w:r w:rsidRPr="00811D19">
        <w:rPr>
          <w:rFonts w:ascii="Times New Roman" w:hAnsi="Times New Roman"/>
          <w:spacing w:val="17"/>
          <w:sz w:val="24"/>
          <w:szCs w:val="24"/>
        </w:rPr>
        <w:t xml:space="preserve"> </w:t>
      </w:r>
      <w:r w:rsidRPr="00811D19">
        <w:rPr>
          <w:rFonts w:ascii="Times New Roman" w:hAnsi="Times New Roman"/>
          <w:sz w:val="24"/>
          <w:szCs w:val="24"/>
        </w:rPr>
        <w:t>meals, medications,</w:t>
      </w:r>
      <w:r w:rsidRPr="00811D19">
        <w:rPr>
          <w:rFonts w:ascii="Times New Roman" w:hAnsi="Times New Roman"/>
          <w:spacing w:val="19"/>
          <w:sz w:val="24"/>
          <w:szCs w:val="24"/>
        </w:rPr>
        <w:t xml:space="preserve"> </w:t>
      </w:r>
      <w:r w:rsidRPr="00811D19">
        <w:rPr>
          <w:rFonts w:ascii="Times New Roman" w:hAnsi="Times New Roman"/>
          <w:sz w:val="24"/>
          <w:szCs w:val="24"/>
        </w:rPr>
        <w:t>exercise</w:t>
      </w:r>
      <w:r w:rsidRPr="00811D19">
        <w:rPr>
          <w:rFonts w:ascii="Times New Roman" w:hAnsi="Times New Roman"/>
          <w:spacing w:val="12"/>
          <w:sz w:val="24"/>
          <w:szCs w:val="24"/>
        </w:rPr>
        <w:t xml:space="preserve"> </w:t>
      </w:r>
      <w:r w:rsidRPr="00811D19">
        <w:rPr>
          <w:rFonts w:ascii="Times New Roman" w:hAnsi="Times New Roman"/>
          <w:sz w:val="24"/>
          <w:szCs w:val="24"/>
        </w:rPr>
        <w:t>and</w:t>
      </w:r>
      <w:r w:rsidRPr="00811D19">
        <w:rPr>
          <w:rFonts w:ascii="Times New Roman" w:hAnsi="Times New Roman"/>
          <w:spacing w:val="-12"/>
          <w:sz w:val="24"/>
          <w:szCs w:val="24"/>
        </w:rPr>
        <w:t xml:space="preserve"> </w:t>
      </w:r>
      <w:r w:rsidRPr="00811D19">
        <w:rPr>
          <w:rFonts w:ascii="Times New Roman" w:hAnsi="Times New Roman"/>
          <w:sz w:val="24"/>
          <w:szCs w:val="24"/>
        </w:rPr>
        <w:t>vital</w:t>
      </w:r>
      <w:r w:rsidRPr="00811D19">
        <w:rPr>
          <w:rFonts w:ascii="Times New Roman" w:hAnsi="Times New Roman"/>
          <w:spacing w:val="9"/>
          <w:sz w:val="24"/>
          <w:szCs w:val="24"/>
        </w:rPr>
        <w:t xml:space="preserve"> </w:t>
      </w:r>
      <w:r w:rsidRPr="00811D19">
        <w:rPr>
          <w:rFonts w:ascii="Times New Roman" w:hAnsi="Times New Roman"/>
          <w:sz w:val="24"/>
          <w:szCs w:val="24"/>
        </w:rPr>
        <w:t>monitoring</w:t>
      </w:r>
    </w:p>
    <w:p w14:paraId="205F2A11" w14:textId="77777777" w:rsidR="0032079C" w:rsidRPr="00811D19" w:rsidRDefault="0032079C" w:rsidP="004F730A">
      <w:pPr>
        <w:pStyle w:val="Body"/>
        <w:widowControl w:val="0"/>
        <w:numPr>
          <w:ilvl w:val="0"/>
          <w:numId w:val="46"/>
        </w:numPr>
        <w:tabs>
          <w:tab w:val="clear" w:pos="720"/>
          <w:tab w:val="num" w:pos="690"/>
          <w:tab w:val="left" w:pos="1309"/>
        </w:tabs>
        <w:spacing w:before="1" w:line="249" w:lineRule="exact"/>
        <w:ind w:left="690" w:hanging="330"/>
        <w:rPr>
          <w:rFonts w:ascii="Times New Roman" w:eastAsia="Times" w:hAnsi="Times New Roman" w:cs="Times"/>
          <w:sz w:val="24"/>
          <w:szCs w:val="24"/>
          <w:u w:color="000000"/>
        </w:rPr>
      </w:pPr>
      <w:r w:rsidRPr="00811D19">
        <w:rPr>
          <w:rFonts w:ascii="Times New Roman" w:hAnsi="Times New Roman"/>
          <w:sz w:val="24"/>
          <w:szCs w:val="24"/>
          <w:u w:color="000000"/>
        </w:rPr>
        <w:t>View</w:t>
      </w:r>
      <w:r w:rsidRPr="00811D19">
        <w:rPr>
          <w:rFonts w:ascii="Times New Roman" w:hAnsi="Times New Roman"/>
          <w:spacing w:val="12"/>
          <w:sz w:val="24"/>
          <w:szCs w:val="24"/>
          <w:u w:color="000000"/>
        </w:rPr>
        <w:t xml:space="preserve"> </w:t>
      </w:r>
      <w:r w:rsidRPr="00811D19">
        <w:rPr>
          <w:rFonts w:ascii="Times New Roman" w:hAnsi="Times New Roman"/>
          <w:sz w:val="24"/>
          <w:szCs w:val="24"/>
          <w:u w:color="000000"/>
        </w:rPr>
        <w:t>health</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adherence</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rPr>
        <w:t>alerts</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including</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alerts</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abnormal</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vital</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measurements</w:t>
      </w:r>
      <w:r w:rsidRPr="00811D19">
        <w:rPr>
          <w:rFonts w:ascii="Times New Roman" w:hAnsi="Times New Roman"/>
          <w:spacing w:val="-3"/>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missed critical</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medications</w:t>
      </w:r>
    </w:p>
    <w:p w14:paraId="7DDD8C83" w14:textId="77777777" w:rsidR="0032079C" w:rsidRPr="00811D19" w:rsidRDefault="0032079C" w:rsidP="004F730A">
      <w:pPr>
        <w:pStyle w:val="Body"/>
        <w:widowControl w:val="0"/>
        <w:numPr>
          <w:ilvl w:val="0"/>
          <w:numId w:val="47"/>
        </w:numPr>
        <w:tabs>
          <w:tab w:val="clear" w:pos="720"/>
          <w:tab w:val="num" w:pos="690"/>
          <w:tab w:val="left" w:pos="1309"/>
        </w:tabs>
        <w:spacing w:line="236" w:lineRule="exact"/>
        <w:ind w:left="690" w:hanging="330"/>
        <w:rPr>
          <w:rFonts w:ascii="Times New Roman" w:eastAsia="Times" w:hAnsi="Times New Roman" w:cs="Times"/>
          <w:sz w:val="24"/>
          <w:szCs w:val="24"/>
          <w:u w:color="000000"/>
        </w:rPr>
      </w:pPr>
      <w:r w:rsidRPr="00811D19">
        <w:rPr>
          <w:rFonts w:ascii="Times New Roman" w:hAnsi="Times New Roman"/>
          <w:sz w:val="24"/>
          <w:szCs w:val="24"/>
          <w:u w:color="000000"/>
          <w:lang w:val="de-DE"/>
        </w:rPr>
        <w:t>Graphs</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reflecting</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adherence</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client's</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medication,</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exercise,</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and meal</w:t>
      </w:r>
      <w:r w:rsidRPr="00811D19">
        <w:rPr>
          <w:rFonts w:ascii="Times New Roman" w:hAnsi="Times New Roman"/>
          <w:spacing w:val="-12"/>
          <w:sz w:val="24"/>
          <w:szCs w:val="24"/>
          <w:u w:color="000000"/>
        </w:rPr>
        <w:t xml:space="preserve"> </w:t>
      </w:r>
      <w:r w:rsidRPr="00811D19">
        <w:rPr>
          <w:rFonts w:ascii="Times New Roman" w:hAnsi="Times New Roman"/>
          <w:sz w:val="24"/>
          <w:szCs w:val="24"/>
          <w:u w:color="000000"/>
        </w:rPr>
        <w:t>regimes</w:t>
      </w:r>
    </w:p>
    <w:p w14:paraId="37648297" w14:textId="77777777" w:rsidR="0032079C" w:rsidRPr="00811D19" w:rsidRDefault="0032079C" w:rsidP="004F730A">
      <w:pPr>
        <w:pStyle w:val="BodyText"/>
        <w:numPr>
          <w:ilvl w:val="0"/>
          <w:numId w:val="48"/>
        </w:numPr>
        <w:tabs>
          <w:tab w:val="clear" w:pos="720"/>
          <w:tab w:val="num" w:pos="690"/>
          <w:tab w:val="left" w:pos="1302"/>
        </w:tabs>
        <w:spacing w:before="0" w:line="258" w:lineRule="exact"/>
        <w:ind w:left="690" w:hanging="330"/>
        <w:rPr>
          <w:rFonts w:ascii="Times New Roman" w:eastAsia="Times" w:hAnsi="Times New Roman" w:cs="Times"/>
          <w:sz w:val="24"/>
          <w:szCs w:val="24"/>
        </w:rPr>
      </w:pPr>
      <w:r w:rsidRPr="00811D19">
        <w:rPr>
          <w:rFonts w:ascii="Times New Roman" w:hAnsi="Times New Roman"/>
          <w:sz w:val="24"/>
          <w:szCs w:val="24"/>
        </w:rPr>
        <w:t>Graphs</w:t>
      </w:r>
      <w:r w:rsidRPr="00811D19">
        <w:rPr>
          <w:rFonts w:ascii="Times New Roman" w:hAnsi="Times New Roman"/>
          <w:spacing w:val="23"/>
          <w:sz w:val="24"/>
          <w:szCs w:val="24"/>
        </w:rPr>
        <w:t xml:space="preserve"> </w:t>
      </w:r>
      <w:r w:rsidRPr="00811D19">
        <w:rPr>
          <w:rFonts w:ascii="Times New Roman" w:hAnsi="Times New Roman"/>
          <w:sz w:val="24"/>
          <w:szCs w:val="24"/>
        </w:rPr>
        <w:t>and</w:t>
      </w:r>
      <w:r w:rsidRPr="00811D19">
        <w:rPr>
          <w:rFonts w:ascii="Times New Roman" w:hAnsi="Times New Roman"/>
          <w:spacing w:val="3"/>
          <w:sz w:val="24"/>
          <w:szCs w:val="24"/>
        </w:rPr>
        <w:t xml:space="preserve"> </w:t>
      </w:r>
      <w:r w:rsidRPr="00811D19">
        <w:rPr>
          <w:rFonts w:ascii="Times New Roman" w:hAnsi="Times New Roman"/>
          <w:sz w:val="24"/>
          <w:szCs w:val="24"/>
        </w:rPr>
        <w:t>data</w:t>
      </w:r>
      <w:r w:rsidRPr="00811D19">
        <w:rPr>
          <w:rFonts w:ascii="Times New Roman" w:hAnsi="Times New Roman"/>
          <w:spacing w:val="8"/>
          <w:sz w:val="24"/>
          <w:szCs w:val="24"/>
        </w:rPr>
        <w:t xml:space="preserve"> </w:t>
      </w:r>
      <w:r w:rsidRPr="00811D19">
        <w:rPr>
          <w:rFonts w:ascii="Times New Roman" w:hAnsi="Times New Roman"/>
          <w:sz w:val="24"/>
          <w:szCs w:val="24"/>
        </w:rPr>
        <w:t>trends</w:t>
      </w:r>
      <w:r w:rsidRPr="00811D19">
        <w:rPr>
          <w:rFonts w:ascii="Times New Roman" w:hAnsi="Times New Roman"/>
          <w:spacing w:val="26"/>
          <w:sz w:val="24"/>
          <w:szCs w:val="24"/>
        </w:rPr>
        <w:t xml:space="preserve"> </w:t>
      </w:r>
      <w:r w:rsidRPr="00811D19">
        <w:rPr>
          <w:rFonts w:ascii="Times New Roman" w:hAnsi="Times New Roman"/>
          <w:sz w:val="24"/>
          <w:szCs w:val="24"/>
        </w:rPr>
        <w:t>in</w:t>
      </w:r>
      <w:r w:rsidRPr="00811D19">
        <w:rPr>
          <w:rFonts w:ascii="Times New Roman" w:hAnsi="Times New Roman"/>
          <w:spacing w:val="-20"/>
          <w:sz w:val="24"/>
          <w:szCs w:val="24"/>
        </w:rPr>
        <w:t xml:space="preserve"> </w:t>
      </w:r>
      <w:r w:rsidRPr="00811D19">
        <w:rPr>
          <w:rFonts w:ascii="Times New Roman" w:hAnsi="Times New Roman"/>
          <w:sz w:val="24"/>
          <w:szCs w:val="24"/>
        </w:rPr>
        <w:t>the</w:t>
      </w:r>
      <w:r w:rsidRPr="00811D19">
        <w:rPr>
          <w:rFonts w:ascii="Times New Roman" w:hAnsi="Times New Roman"/>
          <w:spacing w:val="11"/>
          <w:sz w:val="24"/>
          <w:szCs w:val="24"/>
        </w:rPr>
        <w:t xml:space="preserve"> </w:t>
      </w:r>
      <w:r w:rsidRPr="00811D19">
        <w:rPr>
          <w:rFonts w:ascii="Times New Roman" w:hAnsi="Times New Roman"/>
          <w:sz w:val="24"/>
          <w:szCs w:val="24"/>
        </w:rPr>
        <w:t>client’s</w:t>
      </w:r>
      <w:r w:rsidRPr="00811D19">
        <w:rPr>
          <w:rFonts w:ascii="Times New Roman" w:hAnsi="Times New Roman"/>
          <w:spacing w:val="17"/>
          <w:sz w:val="24"/>
          <w:szCs w:val="24"/>
        </w:rPr>
        <w:t xml:space="preserve"> </w:t>
      </w:r>
      <w:r w:rsidRPr="00811D19">
        <w:rPr>
          <w:rFonts w:ascii="Times New Roman" w:hAnsi="Times New Roman"/>
          <w:sz w:val="24"/>
          <w:szCs w:val="24"/>
        </w:rPr>
        <w:t>health</w:t>
      </w:r>
      <w:r w:rsidRPr="00811D19">
        <w:rPr>
          <w:rFonts w:ascii="Times New Roman" w:hAnsi="Times New Roman"/>
          <w:spacing w:val="9"/>
          <w:sz w:val="24"/>
          <w:szCs w:val="24"/>
        </w:rPr>
        <w:t xml:space="preserve"> </w:t>
      </w:r>
      <w:r w:rsidRPr="00811D19">
        <w:rPr>
          <w:rFonts w:ascii="Times New Roman" w:hAnsi="Times New Roman"/>
          <w:sz w:val="24"/>
          <w:szCs w:val="24"/>
        </w:rPr>
        <w:t>measurements</w:t>
      </w:r>
      <w:r w:rsidRPr="00811D19">
        <w:rPr>
          <w:rFonts w:ascii="Times New Roman" w:hAnsi="Times New Roman"/>
          <w:spacing w:val="26"/>
          <w:sz w:val="24"/>
          <w:szCs w:val="24"/>
        </w:rPr>
        <w:t xml:space="preserve"> </w:t>
      </w:r>
      <w:r w:rsidRPr="00811D19">
        <w:rPr>
          <w:rFonts w:ascii="Times New Roman" w:hAnsi="Times New Roman"/>
          <w:sz w:val="24"/>
          <w:szCs w:val="24"/>
        </w:rPr>
        <w:t>including</w:t>
      </w:r>
      <w:r w:rsidRPr="00811D19">
        <w:rPr>
          <w:rFonts w:ascii="Times New Roman" w:hAnsi="Times New Roman"/>
          <w:spacing w:val="26"/>
          <w:sz w:val="24"/>
          <w:szCs w:val="24"/>
        </w:rPr>
        <w:t xml:space="preserve"> </w:t>
      </w:r>
      <w:r w:rsidRPr="00811D19">
        <w:rPr>
          <w:rFonts w:ascii="Times New Roman" w:hAnsi="Times New Roman"/>
          <w:sz w:val="24"/>
          <w:szCs w:val="24"/>
        </w:rPr>
        <w:t>blood</w:t>
      </w:r>
      <w:r w:rsidRPr="00811D19">
        <w:rPr>
          <w:rFonts w:ascii="Times New Roman" w:hAnsi="Times New Roman"/>
          <w:spacing w:val="-9"/>
          <w:sz w:val="24"/>
          <w:szCs w:val="24"/>
        </w:rPr>
        <w:t xml:space="preserve"> </w:t>
      </w:r>
      <w:r w:rsidRPr="00811D19">
        <w:rPr>
          <w:rFonts w:ascii="Times New Roman" w:hAnsi="Times New Roman"/>
          <w:sz w:val="24"/>
          <w:szCs w:val="24"/>
        </w:rPr>
        <w:t>glucose,</w:t>
      </w:r>
      <w:r w:rsidRPr="00811D19">
        <w:rPr>
          <w:rFonts w:ascii="Times New Roman" w:hAnsi="Times New Roman"/>
          <w:spacing w:val="28"/>
          <w:sz w:val="24"/>
          <w:szCs w:val="24"/>
        </w:rPr>
        <w:t xml:space="preserve"> </w:t>
      </w:r>
      <w:r w:rsidRPr="00811D19">
        <w:rPr>
          <w:rFonts w:ascii="Times New Roman" w:hAnsi="Times New Roman"/>
          <w:sz w:val="24"/>
          <w:szCs w:val="24"/>
        </w:rPr>
        <w:t>weight, blood</w:t>
      </w:r>
      <w:r w:rsidRPr="00811D19">
        <w:rPr>
          <w:rFonts w:ascii="Times New Roman" w:hAnsi="Times New Roman"/>
          <w:spacing w:val="-14"/>
          <w:sz w:val="24"/>
          <w:szCs w:val="24"/>
        </w:rPr>
        <w:t xml:space="preserve"> </w:t>
      </w:r>
      <w:r w:rsidRPr="00811D19">
        <w:rPr>
          <w:rFonts w:ascii="Times New Roman" w:hAnsi="Times New Roman"/>
          <w:sz w:val="24"/>
          <w:szCs w:val="24"/>
        </w:rPr>
        <w:t>pressure,</w:t>
      </w:r>
      <w:r w:rsidRPr="00811D19">
        <w:rPr>
          <w:rFonts w:ascii="Times New Roman" w:hAnsi="Times New Roman"/>
          <w:spacing w:val="-3"/>
          <w:sz w:val="24"/>
          <w:szCs w:val="24"/>
        </w:rPr>
        <w:t xml:space="preserve"> </w:t>
      </w:r>
      <w:r w:rsidRPr="00811D19">
        <w:rPr>
          <w:rFonts w:ascii="Times New Roman" w:hAnsi="Times New Roman"/>
          <w:sz w:val="24"/>
          <w:szCs w:val="24"/>
        </w:rPr>
        <w:t>oxygen saturation,</w:t>
      </w:r>
      <w:r w:rsidRPr="00811D19">
        <w:rPr>
          <w:rFonts w:ascii="Times New Roman" w:hAnsi="Times New Roman"/>
          <w:spacing w:val="4"/>
          <w:sz w:val="24"/>
          <w:szCs w:val="24"/>
        </w:rPr>
        <w:t xml:space="preserve"> </w:t>
      </w:r>
      <w:r w:rsidRPr="00811D19">
        <w:rPr>
          <w:rFonts w:ascii="Times New Roman" w:hAnsi="Times New Roman"/>
          <w:sz w:val="24"/>
          <w:szCs w:val="24"/>
        </w:rPr>
        <w:t xml:space="preserve">temperature, minutes exercised, </w:t>
      </w:r>
      <w:proofErr w:type="spellStart"/>
      <w:r w:rsidRPr="00811D19">
        <w:rPr>
          <w:rFonts w:ascii="Times New Roman" w:hAnsi="Times New Roman"/>
          <w:sz w:val="24"/>
          <w:szCs w:val="24"/>
        </w:rPr>
        <w:t>self checks</w:t>
      </w:r>
      <w:proofErr w:type="spellEnd"/>
      <w:r w:rsidRPr="00811D19">
        <w:rPr>
          <w:rFonts w:ascii="Times New Roman" w:hAnsi="Times New Roman"/>
          <w:sz w:val="24"/>
          <w:szCs w:val="24"/>
        </w:rPr>
        <w:t xml:space="preserve"> (wellness, breathing, coughing and swelling), FEV1, PHQ2 and pedometer steps.</w:t>
      </w:r>
    </w:p>
    <w:p w14:paraId="25F29E38" w14:textId="77777777" w:rsidR="0032079C" w:rsidRPr="00811D19" w:rsidRDefault="0032079C" w:rsidP="004F730A">
      <w:pPr>
        <w:pStyle w:val="BodyText"/>
        <w:numPr>
          <w:ilvl w:val="0"/>
          <w:numId w:val="49"/>
        </w:numPr>
        <w:tabs>
          <w:tab w:val="clear" w:pos="720"/>
          <w:tab w:val="num" w:pos="690"/>
          <w:tab w:val="left" w:pos="1316"/>
        </w:tabs>
        <w:spacing w:before="0" w:line="265" w:lineRule="exact"/>
        <w:ind w:left="690" w:hanging="330"/>
        <w:rPr>
          <w:rFonts w:ascii="Times New Roman" w:eastAsia="Times" w:hAnsi="Times New Roman" w:cs="Times"/>
          <w:sz w:val="24"/>
          <w:szCs w:val="24"/>
        </w:rPr>
      </w:pPr>
      <w:r w:rsidRPr="00811D19">
        <w:rPr>
          <w:rFonts w:ascii="Times New Roman" w:hAnsi="Times New Roman"/>
          <w:sz w:val="24"/>
          <w:szCs w:val="24"/>
        </w:rPr>
        <w:t>A record</w:t>
      </w:r>
      <w:r w:rsidRPr="00811D19">
        <w:rPr>
          <w:rFonts w:ascii="Times New Roman" w:hAnsi="Times New Roman"/>
          <w:spacing w:val="2"/>
          <w:sz w:val="24"/>
          <w:szCs w:val="24"/>
        </w:rPr>
        <w:t xml:space="preserve"> </w:t>
      </w:r>
      <w:r w:rsidRPr="00811D19">
        <w:rPr>
          <w:rFonts w:ascii="Times New Roman" w:hAnsi="Times New Roman"/>
          <w:sz w:val="24"/>
          <w:szCs w:val="24"/>
        </w:rPr>
        <w:t>of</w:t>
      </w:r>
      <w:r w:rsidRPr="00811D19">
        <w:rPr>
          <w:rFonts w:ascii="Times New Roman" w:hAnsi="Times New Roman"/>
          <w:spacing w:val="1"/>
          <w:sz w:val="24"/>
          <w:szCs w:val="24"/>
        </w:rPr>
        <w:t xml:space="preserve"> </w:t>
      </w:r>
      <w:r w:rsidRPr="00811D19">
        <w:rPr>
          <w:rFonts w:ascii="Times New Roman" w:hAnsi="Times New Roman"/>
          <w:sz w:val="24"/>
          <w:szCs w:val="24"/>
        </w:rPr>
        <w:t>specific actions</w:t>
      </w:r>
      <w:r w:rsidRPr="00811D19">
        <w:rPr>
          <w:rFonts w:ascii="Times New Roman" w:hAnsi="Times New Roman"/>
          <w:spacing w:val="4"/>
          <w:sz w:val="24"/>
          <w:szCs w:val="24"/>
        </w:rPr>
        <w:t xml:space="preserve"> </w:t>
      </w:r>
      <w:r w:rsidRPr="00811D19">
        <w:rPr>
          <w:rFonts w:ascii="Times New Roman" w:hAnsi="Times New Roman"/>
          <w:sz w:val="24"/>
          <w:szCs w:val="24"/>
        </w:rPr>
        <w:t>taken</w:t>
      </w:r>
      <w:r w:rsidRPr="00811D19">
        <w:rPr>
          <w:rFonts w:ascii="Times New Roman" w:hAnsi="Times New Roman"/>
          <w:spacing w:val="7"/>
          <w:sz w:val="24"/>
          <w:szCs w:val="24"/>
        </w:rPr>
        <w:t xml:space="preserve"> </w:t>
      </w:r>
      <w:r w:rsidRPr="00811D19">
        <w:rPr>
          <w:rFonts w:ascii="Times New Roman" w:hAnsi="Times New Roman"/>
          <w:sz w:val="24"/>
          <w:szCs w:val="24"/>
        </w:rPr>
        <w:t>against</w:t>
      </w:r>
      <w:r w:rsidRPr="00811D19">
        <w:rPr>
          <w:rFonts w:ascii="Times New Roman" w:hAnsi="Times New Roman"/>
          <w:spacing w:val="4"/>
          <w:sz w:val="24"/>
          <w:szCs w:val="24"/>
        </w:rPr>
        <w:t xml:space="preserve"> </w:t>
      </w:r>
      <w:r w:rsidRPr="00811D19">
        <w:rPr>
          <w:rFonts w:ascii="Times New Roman" w:hAnsi="Times New Roman"/>
          <w:sz w:val="24"/>
          <w:szCs w:val="24"/>
        </w:rPr>
        <w:t>adverse</w:t>
      </w:r>
      <w:r w:rsidRPr="00811D19">
        <w:rPr>
          <w:rFonts w:ascii="Times New Roman" w:hAnsi="Times New Roman"/>
          <w:spacing w:val="5"/>
          <w:sz w:val="24"/>
          <w:szCs w:val="24"/>
        </w:rPr>
        <w:t xml:space="preserve"> </w:t>
      </w:r>
      <w:r w:rsidRPr="00811D19">
        <w:rPr>
          <w:rFonts w:ascii="Times New Roman" w:hAnsi="Times New Roman"/>
          <w:sz w:val="24"/>
          <w:szCs w:val="24"/>
        </w:rPr>
        <w:t>events</w:t>
      </w:r>
    </w:p>
    <w:p w14:paraId="67AC8922" w14:textId="77777777" w:rsidR="0032079C" w:rsidRPr="00811D19" w:rsidRDefault="0032079C" w:rsidP="004F730A">
      <w:pPr>
        <w:pStyle w:val="BodyText"/>
        <w:numPr>
          <w:ilvl w:val="0"/>
          <w:numId w:val="50"/>
        </w:numPr>
        <w:tabs>
          <w:tab w:val="clear" w:pos="720"/>
          <w:tab w:val="num" w:pos="690"/>
          <w:tab w:val="left" w:pos="1316"/>
        </w:tabs>
        <w:spacing w:before="0" w:line="265" w:lineRule="exact"/>
        <w:ind w:left="690" w:hanging="330"/>
        <w:rPr>
          <w:rFonts w:ascii="Times New Roman" w:eastAsia="Times" w:hAnsi="Times New Roman" w:cs="Times"/>
          <w:sz w:val="24"/>
          <w:szCs w:val="24"/>
        </w:rPr>
      </w:pPr>
      <w:r w:rsidRPr="00811D19">
        <w:rPr>
          <w:rFonts w:ascii="Times New Roman" w:hAnsi="Times New Roman"/>
          <w:sz w:val="24"/>
          <w:szCs w:val="24"/>
        </w:rPr>
        <w:t>Protocol parameter management</w:t>
      </w:r>
    </w:p>
    <w:p w14:paraId="6115BF6E" w14:textId="77777777" w:rsidR="0032079C" w:rsidRPr="00811D19" w:rsidRDefault="0032079C" w:rsidP="004F730A">
      <w:pPr>
        <w:pStyle w:val="BodyText"/>
        <w:numPr>
          <w:ilvl w:val="0"/>
          <w:numId w:val="51"/>
        </w:numPr>
        <w:tabs>
          <w:tab w:val="clear" w:pos="720"/>
          <w:tab w:val="num" w:pos="690"/>
          <w:tab w:val="left" w:pos="1316"/>
        </w:tabs>
        <w:spacing w:before="0" w:line="265" w:lineRule="exact"/>
        <w:ind w:left="690" w:hanging="330"/>
        <w:rPr>
          <w:rFonts w:ascii="Times New Roman" w:eastAsia="Times" w:hAnsi="Times New Roman" w:cs="Times"/>
          <w:sz w:val="24"/>
          <w:szCs w:val="24"/>
        </w:rPr>
      </w:pPr>
      <w:r w:rsidRPr="00811D19">
        <w:rPr>
          <w:rFonts w:ascii="Times New Roman" w:hAnsi="Times New Roman"/>
          <w:sz w:val="24"/>
          <w:szCs w:val="24"/>
        </w:rPr>
        <w:lastRenderedPageBreak/>
        <w:t>Appointment management</w:t>
      </w:r>
    </w:p>
    <w:p w14:paraId="1A5DD640" w14:textId="77777777" w:rsidR="0032079C" w:rsidRPr="00811D19" w:rsidRDefault="0032079C" w:rsidP="004F730A">
      <w:pPr>
        <w:pStyle w:val="BodyText"/>
        <w:numPr>
          <w:ilvl w:val="0"/>
          <w:numId w:val="52"/>
        </w:numPr>
        <w:tabs>
          <w:tab w:val="clear" w:pos="720"/>
          <w:tab w:val="left" w:pos="1316"/>
        </w:tabs>
        <w:spacing w:before="0" w:line="265" w:lineRule="exact"/>
        <w:ind w:left="690" w:hanging="330"/>
        <w:rPr>
          <w:rFonts w:ascii="Times New Roman" w:eastAsia="Times" w:hAnsi="Times New Roman" w:cs="Times"/>
          <w:sz w:val="24"/>
          <w:szCs w:val="24"/>
        </w:rPr>
      </w:pPr>
      <w:r w:rsidRPr="00811D19">
        <w:rPr>
          <w:rFonts w:ascii="Times New Roman" w:hAnsi="Times New Roman"/>
          <w:sz w:val="24"/>
          <w:szCs w:val="24"/>
        </w:rPr>
        <w:t>Notes management</w:t>
      </w:r>
    </w:p>
    <w:p w14:paraId="1CF10F52" w14:textId="77777777" w:rsidR="0032079C" w:rsidRPr="00811D19" w:rsidRDefault="0032079C" w:rsidP="008F59F5">
      <w:pPr>
        <w:pStyle w:val="BodyText"/>
        <w:numPr>
          <w:ilvl w:val="0"/>
          <w:numId w:val="53"/>
        </w:numPr>
        <w:tabs>
          <w:tab w:val="clear" w:pos="720"/>
          <w:tab w:val="left" w:pos="1316"/>
        </w:tabs>
        <w:spacing w:before="0" w:line="265" w:lineRule="exact"/>
        <w:ind w:left="690" w:hanging="330"/>
        <w:rPr>
          <w:rFonts w:ascii="Times New Roman" w:eastAsia="Times" w:hAnsi="Times New Roman" w:cs="Times"/>
          <w:sz w:val="24"/>
          <w:szCs w:val="24"/>
        </w:rPr>
      </w:pPr>
      <w:r w:rsidRPr="00811D19">
        <w:rPr>
          <w:rFonts w:ascii="Times New Roman" w:hAnsi="Times New Roman"/>
          <w:sz w:val="24"/>
          <w:szCs w:val="24"/>
        </w:rPr>
        <w:t xml:space="preserve">Family Image upload (downloaded next day on the </w:t>
      </w:r>
      <w:proofErr w:type="spellStart"/>
      <w:r w:rsidRPr="00811D19">
        <w:rPr>
          <w:rFonts w:ascii="Times New Roman" w:hAnsi="Times New Roman"/>
          <w:sz w:val="24"/>
          <w:szCs w:val="24"/>
        </w:rPr>
        <w:t>CareStation</w:t>
      </w:r>
      <w:proofErr w:type="spellEnd"/>
    </w:p>
    <w:p w14:paraId="66E58DDC" w14:textId="77777777" w:rsidR="006A26E4" w:rsidRPr="00811D19" w:rsidRDefault="006A26E4" w:rsidP="0032079C">
      <w:pPr>
        <w:pStyle w:val="Heading4"/>
        <w:ind w:left="0"/>
        <w:rPr>
          <w:sz w:val="24"/>
          <w:szCs w:val="24"/>
          <w:u w:val="thick" w:color="1C1C1C"/>
        </w:rPr>
      </w:pPr>
    </w:p>
    <w:p w14:paraId="0F801F4B" w14:textId="77777777" w:rsidR="006A26E4" w:rsidRPr="00811D19" w:rsidRDefault="006A26E4" w:rsidP="0032079C">
      <w:pPr>
        <w:pStyle w:val="Heading4"/>
        <w:ind w:left="0"/>
        <w:rPr>
          <w:sz w:val="24"/>
          <w:szCs w:val="24"/>
          <w:u w:val="thick" w:color="1C1C1C"/>
        </w:rPr>
      </w:pPr>
    </w:p>
    <w:p w14:paraId="5B9ABAB3" w14:textId="77777777" w:rsidR="007B2ECD" w:rsidRPr="00811D19" w:rsidRDefault="007B2ECD" w:rsidP="007B2ECD">
      <w:pPr>
        <w:pStyle w:val="Title"/>
        <w:ind w:left="720" w:firstLine="720"/>
        <w:rPr>
          <w:rFonts w:ascii="Times New Roman" w:hAnsi="Times New Roman"/>
        </w:rPr>
      </w:pPr>
    </w:p>
    <w:p w14:paraId="5C54A877" w14:textId="77777777" w:rsidR="007B2ECD" w:rsidRPr="00811D19" w:rsidRDefault="007B2ECD" w:rsidP="007B2ECD">
      <w:pPr>
        <w:pStyle w:val="Title"/>
        <w:ind w:left="720" w:firstLine="720"/>
        <w:rPr>
          <w:rFonts w:ascii="Times New Roman" w:hAnsi="Times New Roman"/>
        </w:rPr>
      </w:pPr>
    </w:p>
    <w:p w14:paraId="61D586F5" w14:textId="77777777" w:rsidR="00337D8E" w:rsidRDefault="00337D8E" w:rsidP="006F59DE">
      <w:pPr>
        <w:pStyle w:val="Title"/>
        <w:ind w:left="3600"/>
        <w:jc w:val="left"/>
        <w:rPr>
          <w:rFonts w:ascii="Times New Roman" w:hAnsi="Times New Roman"/>
        </w:rPr>
      </w:pPr>
    </w:p>
    <w:p w14:paraId="57A762CF" w14:textId="77777777" w:rsidR="00337D8E" w:rsidRDefault="00337D8E" w:rsidP="006F59DE">
      <w:pPr>
        <w:pStyle w:val="Title"/>
        <w:ind w:left="3600"/>
        <w:jc w:val="left"/>
        <w:rPr>
          <w:rFonts w:ascii="Times New Roman" w:hAnsi="Times New Roman"/>
        </w:rPr>
      </w:pPr>
    </w:p>
    <w:p w14:paraId="4B867810" w14:textId="77777777" w:rsidR="00337D8E" w:rsidRDefault="00337D8E" w:rsidP="006F59DE">
      <w:pPr>
        <w:pStyle w:val="Title"/>
        <w:ind w:left="3600"/>
        <w:jc w:val="left"/>
        <w:rPr>
          <w:rFonts w:ascii="Times New Roman" w:hAnsi="Times New Roman"/>
        </w:rPr>
      </w:pPr>
    </w:p>
    <w:p w14:paraId="00B8E7FD" w14:textId="77777777" w:rsidR="00337D8E" w:rsidRDefault="00337D8E" w:rsidP="006F59DE">
      <w:pPr>
        <w:pStyle w:val="Title"/>
        <w:ind w:left="3600"/>
        <w:jc w:val="left"/>
        <w:rPr>
          <w:rFonts w:ascii="Times New Roman" w:hAnsi="Times New Roman"/>
        </w:rPr>
      </w:pPr>
    </w:p>
    <w:p w14:paraId="50A89725" w14:textId="77777777" w:rsidR="00337D8E" w:rsidRDefault="00337D8E" w:rsidP="006F59DE">
      <w:pPr>
        <w:pStyle w:val="Title"/>
        <w:ind w:left="3600"/>
        <w:jc w:val="left"/>
        <w:rPr>
          <w:rFonts w:ascii="Times New Roman" w:hAnsi="Times New Roman"/>
        </w:rPr>
      </w:pPr>
    </w:p>
    <w:p w14:paraId="6EBB5628" w14:textId="77777777" w:rsidR="00337D8E" w:rsidRDefault="00337D8E" w:rsidP="006F59DE">
      <w:pPr>
        <w:pStyle w:val="Title"/>
        <w:ind w:left="3600"/>
        <w:jc w:val="left"/>
        <w:rPr>
          <w:rFonts w:ascii="Times New Roman" w:hAnsi="Times New Roman"/>
        </w:rPr>
      </w:pPr>
    </w:p>
    <w:p w14:paraId="23E54188" w14:textId="77777777" w:rsidR="00337D8E" w:rsidRDefault="00337D8E" w:rsidP="006F59DE">
      <w:pPr>
        <w:pStyle w:val="Title"/>
        <w:ind w:left="3600"/>
        <w:jc w:val="left"/>
        <w:rPr>
          <w:rFonts w:ascii="Times New Roman" w:hAnsi="Times New Roman"/>
        </w:rPr>
      </w:pPr>
    </w:p>
    <w:p w14:paraId="2D0FC1C5" w14:textId="77777777" w:rsidR="00337D8E" w:rsidRDefault="00337D8E" w:rsidP="006F59DE">
      <w:pPr>
        <w:pStyle w:val="Title"/>
        <w:ind w:left="3600"/>
        <w:jc w:val="left"/>
        <w:rPr>
          <w:rFonts w:ascii="Times New Roman" w:hAnsi="Times New Roman"/>
        </w:rPr>
      </w:pPr>
    </w:p>
    <w:p w14:paraId="5089615B" w14:textId="77777777" w:rsidR="00337D8E" w:rsidRDefault="00337D8E" w:rsidP="006F59DE">
      <w:pPr>
        <w:pStyle w:val="Title"/>
        <w:ind w:left="3600"/>
        <w:jc w:val="left"/>
        <w:rPr>
          <w:rFonts w:ascii="Times New Roman" w:hAnsi="Times New Roman"/>
        </w:rPr>
      </w:pPr>
    </w:p>
    <w:p w14:paraId="4168C224" w14:textId="77777777" w:rsidR="00337D8E" w:rsidRDefault="00337D8E" w:rsidP="006F59DE">
      <w:pPr>
        <w:pStyle w:val="Title"/>
        <w:ind w:left="3600"/>
        <w:jc w:val="left"/>
        <w:rPr>
          <w:rFonts w:ascii="Times New Roman" w:hAnsi="Times New Roman"/>
        </w:rPr>
      </w:pPr>
    </w:p>
    <w:p w14:paraId="6AECB000" w14:textId="77777777" w:rsidR="00337D8E" w:rsidRDefault="00337D8E" w:rsidP="006F59DE">
      <w:pPr>
        <w:pStyle w:val="Title"/>
        <w:ind w:left="3600"/>
        <w:jc w:val="left"/>
        <w:rPr>
          <w:rFonts w:ascii="Times New Roman" w:hAnsi="Times New Roman"/>
        </w:rPr>
      </w:pPr>
    </w:p>
    <w:p w14:paraId="1528D070" w14:textId="77777777" w:rsidR="00337D8E" w:rsidRDefault="00337D8E" w:rsidP="006F59DE">
      <w:pPr>
        <w:pStyle w:val="Title"/>
        <w:ind w:left="3600"/>
        <w:jc w:val="left"/>
        <w:rPr>
          <w:rFonts w:ascii="Times New Roman" w:hAnsi="Times New Roman"/>
        </w:rPr>
      </w:pPr>
    </w:p>
    <w:p w14:paraId="59D10378" w14:textId="77777777" w:rsidR="00337D8E" w:rsidRDefault="00337D8E" w:rsidP="006F59DE">
      <w:pPr>
        <w:pStyle w:val="Title"/>
        <w:ind w:left="3600"/>
        <w:jc w:val="left"/>
        <w:rPr>
          <w:rFonts w:ascii="Times New Roman" w:hAnsi="Times New Roman"/>
        </w:rPr>
      </w:pPr>
    </w:p>
    <w:p w14:paraId="427F07EE" w14:textId="77777777" w:rsidR="00337D8E" w:rsidRDefault="00337D8E" w:rsidP="006F59DE">
      <w:pPr>
        <w:pStyle w:val="Title"/>
        <w:ind w:left="3600"/>
        <w:jc w:val="left"/>
        <w:rPr>
          <w:rFonts w:ascii="Times New Roman" w:hAnsi="Times New Roman"/>
        </w:rPr>
      </w:pPr>
    </w:p>
    <w:p w14:paraId="1E602089" w14:textId="77777777" w:rsidR="00337D8E" w:rsidRDefault="00337D8E" w:rsidP="006F59DE">
      <w:pPr>
        <w:pStyle w:val="Title"/>
        <w:ind w:left="3600"/>
        <w:jc w:val="left"/>
        <w:rPr>
          <w:rFonts w:ascii="Times New Roman" w:hAnsi="Times New Roman"/>
        </w:rPr>
      </w:pPr>
    </w:p>
    <w:p w14:paraId="68CCF0E6" w14:textId="77777777" w:rsidR="00337D8E" w:rsidRDefault="00337D8E" w:rsidP="006F59DE">
      <w:pPr>
        <w:pStyle w:val="Title"/>
        <w:ind w:left="3600"/>
        <w:jc w:val="left"/>
        <w:rPr>
          <w:rFonts w:ascii="Times New Roman" w:hAnsi="Times New Roman"/>
        </w:rPr>
      </w:pPr>
    </w:p>
    <w:p w14:paraId="19428C30" w14:textId="77777777" w:rsidR="00337D8E" w:rsidRDefault="00337D8E" w:rsidP="006F59DE">
      <w:pPr>
        <w:pStyle w:val="Title"/>
        <w:ind w:left="3600"/>
        <w:jc w:val="left"/>
        <w:rPr>
          <w:rFonts w:ascii="Times New Roman" w:hAnsi="Times New Roman"/>
        </w:rPr>
      </w:pPr>
    </w:p>
    <w:p w14:paraId="2908BEBE" w14:textId="77777777" w:rsidR="00337D8E" w:rsidRDefault="00337D8E" w:rsidP="006F59DE">
      <w:pPr>
        <w:pStyle w:val="Title"/>
        <w:ind w:left="3600"/>
        <w:jc w:val="left"/>
        <w:rPr>
          <w:rFonts w:ascii="Times New Roman" w:hAnsi="Times New Roman"/>
        </w:rPr>
      </w:pPr>
    </w:p>
    <w:p w14:paraId="4F8A466E" w14:textId="77777777" w:rsidR="00337D8E" w:rsidRDefault="00337D8E" w:rsidP="006F59DE">
      <w:pPr>
        <w:pStyle w:val="Title"/>
        <w:ind w:left="3600"/>
        <w:jc w:val="left"/>
        <w:rPr>
          <w:rFonts w:ascii="Times New Roman" w:hAnsi="Times New Roman"/>
        </w:rPr>
      </w:pPr>
    </w:p>
    <w:p w14:paraId="1348BA4B" w14:textId="77777777" w:rsidR="00337D8E" w:rsidRDefault="00337D8E" w:rsidP="006F59DE">
      <w:pPr>
        <w:pStyle w:val="Title"/>
        <w:ind w:left="3600"/>
        <w:jc w:val="left"/>
        <w:rPr>
          <w:rFonts w:ascii="Times New Roman" w:hAnsi="Times New Roman"/>
        </w:rPr>
      </w:pPr>
    </w:p>
    <w:p w14:paraId="681F8E09" w14:textId="77777777" w:rsidR="00337D8E" w:rsidRDefault="00337D8E" w:rsidP="006F59DE">
      <w:pPr>
        <w:pStyle w:val="Title"/>
        <w:ind w:left="3600"/>
        <w:jc w:val="left"/>
        <w:rPr>
          <w:rFonts w:ascii="Times New Roman" w:hAnsi="Times New Roman"/>
        </w:rPr>
      </w:pPr>
    </w:p>
    <w:p w14:paraId="1D98D15A" w14:textId="77777777" w:rsidR="00337D8E" w:rsidRDefault="00337D8E" w:rsidP="006F59DE">
      <w:pPr>
        <w:pStyle w:val="Title"/>
        <w:ind w:left="3600"/>
        <w:jc w:val="left"/>
        <w:rPr>
          <w:rFonts w:ascii="Times New Roman" w:hAnsi="Times New Roman"/>
        </w:rPr>
      </w:pPr>
    </w:p>
    <w:p w14:paraId="0AA43A9F" w14:textId="77777777" w:rsidR="00337D8E" w:rsidRDefault="00337D8E" w:rsidP="006F59DE">
      <w:pPr>
        <w:pStyle w:val="Title"/>
        <w:ind w:left="3600"/>
        <w:jc w:val="left"/>
        <w:rPr>
          <w:rFonts w:ascii="Times New Roman" w:hAnsi="Times New Roman"/>
        </w:rPr>
      </w:pPr>
    </w:p>
    <w:p w14:paraId="59699FD4" w14:textId="77777777" w:rsidR="00337D8E" w:rsidRDefault="00337D8E" w:rsidP="006F59DE">
      <w:pPr>
        <w:pStyle w:val="Title"/>
        <w:ind w:left="3600"/>
        <w:jc w:val="left"/>
        <w:rPr>
          <w:rFonts w:ascii="Times New Roman" w:hAnsi="Times New Roman"/>
        </w:rPr>
      </w:pPr>
    </w:p>
    <w:p w14:paraId="44257F74" w14:textId="77777777" w:rsidR="00337D8E" w:rsidRDefault="00337D8E" w:rsidP="006F59DE">
      <w:pPr>
        <w:pStyle w:val="Title"/>
        <w:ind w:left="3600"/>
        <w:jc w:val="left"/>
        <w:rPr>
          <w:rFonts w:ascii="Times New Roman" w:hAnsi="Times New Roman"/>
        </w:rPr>
      </w:pPr>
    </w:p>
    <w:p w14:paraId="6D974D25" w14:textId="77777777" w:rsidR="00337D8E" w:rsidRDefault="00337D8E" w:rsidP="006F59DE">
      <w:pPr>
        <w:pStyle w:val="Title"/>
        <w:ind w:left="3600"/>
        <w:jc w:val="left"/>
        <w:rPr>
          <w:rFonts w:ascii="Times New Roman" w:hAnsi="Times New Roman"/>
        </w:rPr>
      </w:pPr>
    </w:p>
    <w:p w14:paraId="607773A2" w14:textId="77777777" w:rsidR="00337D8E" w:rsidRDefault="00337D8E" w:rsidP="006F59DE">
      <w:pPr>
        <w:pStyle w:val="Title"/>
        <w:ind w:left="3600"/>
        <w:jc w:val="left"/>
        <w:rPr>
          <w:rFonts w:ascii="Times New Roman" w:hAnsi="Times New Roman"/>
        </w:rPr>
      </w:pPr>
    </w:p>
    <w:p w14:paraId="619BFCF8" w14:textId="77777777" w:rsidR="00337D8E" w:rsidRDefault="00337D8E" w:rsidP="006F59DE">
      <w:pPr>
        <w:pStyle w:val="Title"/>
        <w:ind w:left="3600"/>
        <w:jc w:val="left"/>
        <w:rPr>
          <w:rFonts w:ascii="Times New Roman" w:hAnsi="Times New Roman"/>
        </w:rPr>
      </w:pPr>
    </w:p>
    <w:p w14:paraId="38449E3F" w14:textId="77777777" w:rsidR="00337D8E" w:rsidRDefault="00337D8E" w:rsidP="006F59DE">
      <w:pPr>
        <w:pStyle w:val="Title"/>
        <w:ind w:left="3600"/>
        <w:jc w:val="left"/>
        <w:rPr>
          <w:rFonts w:ascii="Times New Roman" w:hAnsi="Times New Roman"/>
        </w:rPr>
      </w:pPr>
    </w:p>
    <w:p w14:paraId="3B779CCC" w14:textId="77777777" w:rsidR="00337D8E" w:rsidRDefault="00337D8E" w:rsidP="006F59DE">
      <w:pPr>
        <w:pStyle w:val="Title"/>
        <w:ind w:left="3600"/>
        <w:jc w:val="left"/>
        <w:rPr>
          <w:rFonts w:ascii="Times New Roman" w:hAnsi="Times New Roman"/>
        </w:rPr>
      </w:pPr>
    </w:p>
    <w:p w14:paraId="76C703A4" w14:textId="77777777" w:rsidR="00337D8E" w:rsidRDefault="00337D8E" w:rsidP="006F59DE">
      <w:pPr>
        <w:pStyle w:val="Title"/>
        <w:ind w:left="3600"/>
        <w:jc w:val="left"/>
        <w:rPr>
          <w:rFonts w:ascii="Times New Roman" w:hAnsi="Times New Roman"/>
        </w:rPr>
      </w:pPr>
    </w:p>
    <w:p w14:paraId="4BE399FF" w14:textId="77777777" w:rsidR="00337D8E" w:rsidRDefault="00337D8E" w:rsidP="006F59DE">
      <w:pPr>
        <w:pStyle w:val="Title"/>
        <w:ind w:left="3600"/>
        <w:jc w:val="left"/>
        <w:rPr>
          <w:rFonts w:ascii="Times New Roman" w:hAnsi="Times New Roman"/>
        </w:rPr>
      </w:pPr>
    </w:p>
    <w:p w14:paraId="7597A95E" w14:textId="77777777" w:rsidR="00337D8E" w:rsidRDefault="00337D8E" w:rsidP="006F59DE">
      <w:pPr>
        <w:pStyle w:val="Title"/>
        <w:ind w:left="3600"/>
        <w:jc w:val="left"/>
        <w:rPr>
          <w:rFonts w:ascii="Times New Roman" w:hAnsi="Times New Roman"/>
        </w:rPr>
      </w:pPr>
    </w:p>
    <w:p w14:paraId="56498444" w14:textId="77777777" w:rsidR="00337D8E" w:rsidRDefault="00337D8E" w:rsidP="006F59DE">
      <w:pPr>
        <w:pStyle w:val="Title"/>
        <w:ind w:left="3600"/>
        <w:jc w:val="left"/>
        <w:rPr>
          <w:rFonts w:ascii="Times New Roman" w:hAnsi="Times New Roman"/>
        </w:rPr>
      </w:pPr>
    </w:p>
    <w:p w14:paraId="5D640E20" w14:textId="77777777" w:rsidR="00337D8E" w:rsidRDefault="00337D8E" w:rsidP="006F59DE">
      <w:pPr>
        <w:pStyle w:val="Title"/>
        <w:ind w:left="3600"/>
        <w:jc w:val="left"/>
        <w:rPr>
          <w:rFonts w:ascii="Times New Roman" w:hAnsi="Times New Roman"/>
        </w:rPr>
      </w:pPr>
    </w:p>
    <w:p w14:paraId="627ED144" w14:textId="77777777" w:rsidR="00337D8E" w:rsidRDefault="00337D8E" w:rsidP="006F59DE">
      <w:pPr>
        <w:pStyle w:val="Title"/>
        <w:ind w:left="3600"/>
        <w:jc w:val="left"/>
        <w:rPr>
          <w:rFonts w:ascii="Times New Roman" w:hAnsi="Times New Roman"/>
        </w:rPr>
      </w:pPr>
    </w:p>
    <w:p w14:paraId="362F1045" w14:textId="77777777" w:rsidR="00337D8E" w:rsidRDefault="00337D8E" w:rsidP="006F59DE">
      <w:pPr>
        <w:pStyle w:val="Title"/>
        <w:ind w:left="3600"/>
        <w:jc w:val="left"/>
        <w:rPr>
          <w:rFonts w:ascii="Times New Roman" w:hAnsi="Times New Roman"/>
        </w:rPr>
      </w:pPr>
    </w:p>
    <w:p w14:paraId="468FF67E" w14:textId="77777777" w:rsidR="00337D8E" w:rsidRDefault="00337D8E" w:rsidP="006F59DE">
      <w:pPr>
        <w:pStyle w:val="Title"/>
        <w:ind w:left="3600"/>
        <w:jc w:val="left"/>
        <w:rPr>
          <w:rFonts w:ascii="Times New Roman" w:hAnsi="Times New Roman"/>
        </w:rPr>
      </w:pPr>
    </w:p>
    <w:p w14:paraId="06BCC7C6" w14:textId="77777777" w:rsidR="00337D8E" w:rsidRDefault="00337D8E" w:rsidP="006F59DE">
      <w:pPr>
        <w:pStyle w:val="Title"/>
        <w:ind w:left="3600"/>
        <w:jc w:val="left"/>
        <w:rPr>
          <w:rFonts w:ascii="Times New Roman" w:hAnsi="Times New Roman"/>
        </w:rPr>
      </w:pPr>
    </w:p>
    <w:p w14:paraId="59F94B3A" w14:textId="629EA8E9" w:rsidR="007B2ECD" w:rsidRPr="00811D19" w:rsidRDefault="007B2ECD" w:rsidP="006F59DE">
      <w:pPr>
        <w:pStyle w:val="Title"/>
        <w:ind w:left="3600"/>
        <w:jc w:val="left"/>
        <w:rPr>
          <w:rFonts w:ascii="Times New Roman" w:hAnsi="Times New Roman"/>
        </w:rPr>
      </w:pPr>
      <w:r w:rsidRPr="00811D19">
        <w:rPr>
          <w:rFonts w:ascii="Times New Roman" w:hAnsi="Times New Roman"/>
        </w:rPr>
        <w:t>APPENDIX D</w:t>
      </w:r>
    </w:p>
    <w:p w14:paraId="36CFC78E" w14:textId="77777777" w:rsidR="007B2ECD" w:rsidRPr="00811D19" w:rsidRDefault="007B2ECD" w:rsidP="007B2ECD">
      <w:pPr>
        <w:pStyle w:val="Title"/>
        <w:ind w:left="720" w:firstLine="720"/>
        <w:rPr>
          <w:rFonts w:ascii="Times New Roman" w:hAnsi="Times New Roman"/>
        </w:rPr>
      </w:pPr>
    </w:p>
    <w:p w14:paraId="78D477B9" w14:textId="51E23EEB" w:rsidR="001C5A96" w:rsidRPr="00811D19" w:rsidRDefault="00261CCE" w:rsidP="00024EA3">
      <w:pPr>
        <w:pStyle w:val="Title"/>
        <w:ind w:left="1440" w:firstLine="720"/>
        <w:jc w:val="left"/>
        <w:rPr>
          <w:rFonts w:ascii="Times New Roman" w:hAnsi="Times New Roman"/>
        </w:rPr>
      </w:pPr>
      <w:r>
        <w:rPr>
          <w:rFonts w:ascii="Times New Roman" w:hAnsi="Times New Roman"/>
        </w:rPr>
        <w:t>PATIENT INFORMAION</w:t>
      </w:r>
      <w:r w:rsidR="007B2ECD" w:rsidRPr="00811D19">
        <w:rPr>
          <w:rFonts w:ascii="Times New Roman" w:hAnsi="Times New Roman"/>
        </w:rPr>
        <w:t xml:space="preserve"> FORMS</w:t>
      </w:r>
    </w:p>
    <w:p w14:paraId="5E3C3BBC" w14:textId="77777777" w:rsidR="006F59DE" w:rsidRPr="00811D19" w:rsidRDefault="006F59DE" w:rsidP="007B2ECD">
      <w:pPr>
        <w:pStyle w:val="Title"/>
        <w:ind w:left="720" w:firstLine="720"/>
        <w:rPr>
          <w:rFonts w:ascii="Times New Roman" w:hAnsi="Times New Roman"/>
        </w:rPr>
      </w:pPr>
    </w:p>
    <w:p w14:paraId="097FF3D9" w14:textId="77777777"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left="-450" w:firstLine="450"/>
        <w:jc w:val="center"/>
        <w:rPr>
          <w:b/>
        </w:rPr>
      </w:pPr>
      <w:r w:rsidRPr="00811D19">
        <w:rPr>
          <w:b/>
        </w:rPr>
        <w:t>Notice of Information Practices and Privacy Statement</w:t>
      </w:r>
    </w:p>
    <w:p w14:paraId="0CBA806F" w14:textId="77777777"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b/>
        </w:rPr>
      </w:pPr>
      <w:r w:rsidRPr="00811D19">
        <w:rPr>
          <w:b/>
        </w:rPr>
        <w:t xml:space="preserve">How We Collect Information </w:t>
      </w:r>
      <w:proofErr w:type="gramStart"/>
      <w:r w:rsidRPr="00811D19">
        <w:rPr>
          <w:b/>
        </w:rPr>
        <w:t>About</w:t>
      </w:r>
      <w:proofErr w:type="gramEnd"/>
      <w:r w:rsidRPr="00811D19">
        <w:rPr>
          <w:b/>
        </w:rPr>
        <w:t xml:space="preserve"> You: </w:t>
      </w:r>
      <w:r w:rsidRPr="00811D19">
        <w:t xml:space="preserve"> XXXXXXXXX and its employees collect data through a variety of means including but not necessarily limited to our healthcare decision support systems, letters, phone calls, emails, voicemails, and from the submission of applications that is either required by law or necessary to process applications for our healthcare services.</w:t>
      </w:r>
      <w:r w:rsidRPr="00811D19">
        <w:rPr>
          <w:b/>
        </w:rPr>
        <w:t xml:space="preserve"> </w:t>
      </w:r>
    </w:p>
    <w:p w14:paraId="69DDE96E" w14:textId="77777777"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pPr>
      <w:r w:rsidRPr="00811D19">
        <w:rPr>
          <w:b/>
        </w:rPr>
        <w:t xml:space="preserve">What We Do Not Do With Your Information: </w:t>
      </w:r>
      <w:r w:rsidRPr="00811D19">
        <w:t xml:space="preserve">Information about your medical conditions and care that you provide to us through our systems, in writing, via email, on the phone (including information left on voicemails), contained in or attached to applications, or directly or indirectly given to us, is held in strictest confidence. </w:t>
      </w:r>
    </w:p>
    <w:p w14:paraId="01510944" w14:textId="77777777"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pPr>
      <w:r w:rsidRPr="00811D19">
        <w:t xml:space="preserve">We do not give out, exchange, barter, </w:t>
      </w:r>
      <w:proofErr w:type="gramStart"/>
      <w:r w:rsidRPr="00811D19">
        <w:t>rent</w:t>
      </w:r>
      <w:proofErr w:type="gramEnd"/>
      <w:r w:rsidRPr="00811D19">
        <w:t xml:space="preserve">, sell, lend, or disseminate any information about applicants or clients who apply for or actually receive our services that is considered patient confidential, is restricted by law, or has been specifically restricted by patient/client in a signed HIPAA consent form. </w:t>
      </w:r>
    </w:p>
    <w:p w14:paraId="1CDD2330" w14:textId="77777777"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pPr>
      <w:r w:rsidRPr="00811D19">
        <w:t xml:space="preserve">No identifying information (photos, addresses, phone numbers, contact information last names, or uniquely identifiable names) will be used without client’s express advanced permission. </w:t>
      </w:r>
    </w:p>
    <w:p w14:paraId="6A9BA5BA" w14:textId="77777777"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pPr>
      <w:r w:rsidRPr="00811D19">
        <w:rPr>
          <w:b/>
        </w:rPr>
        <w:t xml:space="preserve">How Do We Use Your Information: </w:t>
      </w:r>
      <w:r w:rsidRPr="00811D19">
        <w:t xml:space="preserve">Your information is only used as is reasonable necessary to provide you with healthcare decision support services that you obtain from XXXXXXXXXXX, which may require communication between XXXXXXX and health care providers, family members, medical product or service providers, pharmacies, and other providers necessary to acquire and verify necessary medical information. </w:t>
      </w:r>
    </w:p>
    <w:p w14:paraId="7031CC3D" w14:textId="77777777"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pPr>
      <w:r w:rsidRPr="00811D19">
        <w:t xml:space="preserve">If you apply or attempt to apply to receive assistance through us and provide information with the intent or purpose of fraud or that results in either an actual crime of fraud for any reason including willful or un-willful acts of negligence whether intended or not, or in any way demonstrates or indicates attempted fraud, your non-medical information can be given to legal authorities including police, investigators, courts, and/or attorneys or other legal professionals, as well as any other information as permitted by the law. </w:t>
      </w:r>
    </w:p>
    <w:p w14:paraId="41752577" w14:textId="77777777"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pPr>
      <w:r w:rsidRPr="00811D19">
        <w:t xml:space="preserve">In line with HIPAA rules, XXXXXXXXXX or its designated business associates may use de-identified data from our healthcare decision support systems for research purposes. All data used for these purposes will have had all elements removed that could be used to identify you, your family, or household members, as required by the HIPAA Privacy Rule. </w:t>
      </w:r>
    </w:p>
    <w:p w14:paraId="462B0FE3" w14:textId="77777777"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b/>
        </w:rPr>
      </w:pPr>
      <w:r w:rsidRPr="00811D19">
        <w:rPr>
          <w:b/>
        </w:rPr>
        <w:t xml:space="preserve">Limited Right to Use Personal Information Not Considered Medically Confidential from </w:t>
      </w:r>
      <w:r w:rsidRPr="00811D19">
        <w:rPr>
          <w:b/>
        </w:rPr>
        <w:lastRenderedPageBreak/>
        <w:t xml:space="preserve">Biographies, Letters, Notes, and Other Sources: </w:t>
      </w:r>
      <w:r w:rsidRPr="00811D19">
        <w:t xml:space="preserve"> Any pictures, stories, letters, biographies, correspondence, or thank you notes sent to us become the exclusive property of XXXXXXXXX. We reserve the right to use information that is not considered medically confidential about our clients for promotional purposes.</w:t>
      </w:r>
      <w:r w:rsidRPr="00811D19">
        <w:rPr>
          <w:b/>
        </w:rPr>
        <w:t xml:space="preserve"> </w:t>
      </w:r>
    </w:p>
    <w:p w14:paraId="7D0D4024" w14:textId="77777777"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pPr>
      <w:r w:rsidRPr="00811D19">
        <w:t xml:space="preserve">You may specifically request that NO information be used whatsoever for promotional purposes, but you must identify any requested restrictions in writing. We respect your right to privacy and assure you no identifying information or photos that you send to us will ever be publically used without your direct or indirect consent. </w:t>
      </w:r>
    </w:p>
    <w:p w14:paraId="0062ACA1" w14:textId="77777777"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811D19">
        <w:rPr>
          <w:b/>
          <w:bCs/>
        </w:rPr>
        <w:t>Please sign and print your name to indicate that you are aware of our privacy practices. Please include the date.</w:t>
      </w:r>
    </w:p>
    <w:p w14:paraId="6485403A" w14:textId="5F60B7E3" w:rsidR="006F59DE" w:rsidRPr="00811D19" w:rsidRDefault="00530A61"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mc:AlternateContent>
          <mc:Choice Requires="wps">
            <w:drawing>
              <wp:anchor distT="0" distB="0" distL="114300" distR="114300" simplePos="0" relativeHeight="251659264" behindDoc="0" locked="0" layoutInCell="1" allowOverlap="1" wp14:anchorId="2E395CFE" wp14:editId="1240EA14">
                <wp:simplePos x="0" y="0"/>
                <wp:positionH relativeFrom="column">
                  <wp:posOffset>0</wp:posOffset>
                </wp:positionH>
                <wp:positionV relativeFrom="paragraph">
                  <wp:posOffset>19685</wp:posOffset>
                </wp:positionV>
                <wp:extent cx="4646295" cy="304800"/>
                <wp:effectExtent l="76200" t="57150" r="78105" b="95250"/>
                <wp:wrapNone/>
                <wp:docPr id="5"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6295" cy="304800"/>
                        </a:xfrm>
                        <a:prstGeom prst="roundRect">
                          <a:avLst>
                            <a:gd name="adj" fmla="val 16667"/>
                          </a:avLst>
                        </a:prstGeom>
                        <a:solidFill>
                          <a:srgbClr val="FFFF00">
                            <a:alpha val="50195"/>
                          </a:srgbClr>
                        </a:solidFill>
                        <a:ln>
                          <a:noFill/>
                        </a:ln>
                        <a:effectLst>
                          <a:outerShdw blurRad="63500"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oundrect id="Rounded Rectangle 6" o:spid="_x0000_s1026" style="position:absolute;margin-left:0;margin-top:1.55pt;width:365.8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" fillcolor="yellow" stroked="f">
                <v:fill opacity="32896f"/>
                <v:shadow on="t" color="black" opacity="22936f" origin=",.5" offset="0,.63889mm"/>
              </v:roundrect>
            </w:pict>
          </mc:Fallback>
        </mc:AlternateContent>
      </w:r>
    </w:p>
    <w:p w14:paraId="66FDE38F" w14:textId="77777777"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pPr>
      <w:r w:rsidRPr="00811D19">
        <w:t>_________________________________________________</w:t>
      </w:r>
      <w:r w:rsidRPr="00811D19">
        <w:tab/>
      </w:r>
      <w:r w:rsidRPr="00811D19">
        <w:tab/>
        <w:t>_________________________</w:t>
      </w:r>
    </w:p>
    <w:p w14:paraId="350FE228" w14:textId="7B228868" w:rsidR="006F59DE" w:rsidRPr="00811D19" w:rsidRDefault="00530A61"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pPr>
      <w:r>
        <w:rPr>
          <w:noProof/>
        </w:rPr>
        <mc:AlternateContent>
          <mc:Choice Requires="wps">
            <w:drawing>
              <wp:anchor distT="0" distB="0" distL="114300" distR="114300" simplePos="0" relativeHeight="251660288" behindDoc="0" locked="0" layoutInCell="1" allowOverlap="1" wp14:anchorId="279751DC" wp14:editId="1DCA7621">
                <wp:simplePos x="0" y="0"/>
                <wp:positionH relativeFrom="column">
                  <wp:posOffset>-5080</wp:posOffset>
                </wp:positionH>
                <wp:positionV relativeFrom="paragraph">
                  <wp:posOffset>199390</wp:posOffset>
                </wp:positionV>
                <wp:extent cx="3657600" cy="342900"/>
                <wp:effectExtent l="76200" t="57150" r="76200" b="95250"/>
                <wp:wrapNone/>
                <wp:docPr id="1"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342900"/>
                        </a:xfrm>
                        <a:prstGeom prst="roundRect">
                          <a:avLst>
                            <a:gd name="adj" fmla="val 16667"/>
                          </a:avLst>
                        </a:prstGeom>
                        <a:solidFill>
                          <a:srgbClr val="FFFF00">
                            <a:alpha val="50195"/>
                          </a:srgbClr>
                        </a:solidFill>
                        <a:ln>
                          <a:noFill/>
                        </a:ln>
                        <a:effectLst>
                          <a:outerShdw blurRad="63500"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oundrect id="Rounded Rectangle 7" o:spid="_x0000_s1026" style="position:absolute;margin-left:-.4pt;margin-top:15.7pt;width:4in;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" fillcolor="yellow" stroked="f">
                <v:fill opacity="32896f"/>
                <v:shadow on="t" color="black" opacity="22936f" origin=",.5" offset="0,.63889mm"/>
              </v:roundrect>
            </w:pict>
          </mc:Fallback>
        </mc:AlternateContent>
      </w:r>
      <w:proofErr w:type="gramStart"/>
      <w:r w:rsidR="006F59DE" w:rsidRPr="00811D19">
        <w:t>Your</w:t>
      </w:r>
      <w:proofErr w:type="gramEnd"/>
      <w:r w:rsidR="006F59DE" w:rsidRPr="00811D19">
        <w:t xml:space="preserve"> Signature</w:t>
      </w:r>
      <w:r w:rsidR="006F59DE" w:rsidRPr="00811D19">
        <w:tab/>
      </w:r>
      <w:r w:rsidR="006F59DE" w:rsidRPr="00811D19">
        <w:tab/>
      </w:r>
      <w:r w:rsidR="006F59DE" w:rsidRPr="00811D19">
        <w:tab/>
      </w:r>
      <w:r w:rsidR="006F59DE" w:rsidRPr="00811D19">
        <w:tab/>
      </w:r>
      <w:r w:rsidR="006F59DE" w:rsidRPr="00811D19">
        <w:tab/>
      </w:r>
      <w:r w:rsidR="006F59DE" w:rsidRPr="00811D19">
        <w:tab/>
      </w:r>
      <w:r w:rsidR="006F59DE" w:rsidRPr="00811D19">
        <w:tab/>
        <w:t>Date (MM/DD/YYYY)</w:t>
      </w:r>
    </w:p>
    <w:p w14:paraId="3D63E003" w14:textId="77777777"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pPr>
      <w:r w:rsidRPr="00811D19">
        <w:t>_________________________________________________</w:t>
      </w:r>
    </w:p>
    <w:p w14:paraId="47CC73B6" w14:textId="04F42534"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pPr>
      <w:r w:rsidRPr="00811D19">
        <w:t>Please Print Your Name</w:t>
      </w:r>
    </w:p>
    <w:p w14:paraId="37A15B18" w14:textId="77777777" w:rsidR="006F59DE" w:rsidRPr="00811D19" w:rsidRDefault="006F59DE" w:rsidP="007B2ECD">
      <w:pPr>
        <w:pStyle w:val="Title"/>
        <w:ind w:left="720" w:firstLine="720"/>
        <w:rPr>
          <w:rFonts w:ascii="Times New Roman" w:hAnsi="Times New Roman"/>
        </w:rPr>
      </w:pPr>
    </w:p>
    <w:p w14:paraId="1112BD37" w14:textId="46C4BEC8" w:rsidR="006F59DE" w:rsidRPr="00811D19" w:rsidRDefault="00261CCE" w:rsidP="006F59DE">
      <w:pPr>
        <w:ind w:left="2160" w:firstLine="720"/>
        <w:rPr>
          <w:b/>
        </w:rPr>
      </w:pPr>
      <w:r>
        <w:rPr>
          <w:b/>
        </w:rPr>
        <w:t>HIPAA Authorization</w:t>
      </w:r>
      <w:r w:rsidR="006F59DE" w:rsidRPr="00811D19">
        <w:rPr>
          <w:b/>
        </w:rPr>
        <w:t xml:space="preserve"> Form</w:t>
      </w:r>
    </w:p>
    <w:p w14:paraId="16F19CB5" w14:textId="77777777" w:rsidR="006F59DE" w:rsidRPr="00811D19" w:rsidRDefault="006F59DE" w:rsidP="006F59DE">
      <w:pPr>
        <w:jc w:val="center"/>
        <w:rPr>
          <w:b/>
        </w:rPr>
      </w:pPr>
    </w:p>
    <w:p w14:paraId="4E15884C" w14:textId="77777777"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pPr>
      <w:r w:rsidRPr="00811D19">
        <w:t xml:space="preserve">In order to provide you with the </w:t>
      </w:r>
      <w:proofErr w:type="spellStart"/>
      <w:r w:rsidRPr="00811D19">
        <w:t>IbisCare</w:t>
      </w:r>
      <w:proofErr w:type="spellEnd"/>
      <w:r w:rsidRPr="00811D19">
        <w:t>™ System, XXXXXXXXXX needs to collect and share certain health and personal information about you. You own all of your health data. It is up to you to decide what data XXXXXXXXXX may collect or share.</w:t>
      </w:r>
    </w:p>
    <w:p w14:paraId="2B1A9C75" w14:textId="77777777"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
    <w:p w14:paraId="36F10DF8" w14:textId="77777777"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pPr>
      <w:r w:rsidRPr="00811D19">
        <w:t xml:space="preserve">I, __________________________, give permission for my </w:t>
      </w:r>
      <w:r w:rsidRPr="00811D19">
        <w:rPr>
          <w:b/>
        </w:rPr>
        <w:t xml:space="preserve">physician(s), </w:t>
      </w:r>
      <w:proofErr w:type="gramStart"/>
      <w:r w:rsidRPr="00811D19">
        <w:rPr>
          <w:b/>
        </w:rPr>
        <w:t>pharmacy(</w:t>
      </w:r>
      <w:proofErr w:type="spellStart"/>
      <w:proofErr w:type="gramEnd"/>
      <w:r w:rsidRPr="00811D19">
        <w:rPr>
          <w:b/>
        </w:rPr>
        <w:t>ies</w:t>
      </w:r>
      <w:proofErr w:type="spellEnd"/>
      <w:r w:rsidRPr="00811D19">
        <w:rPr>
          <w:b/>
        </w:rPr>
        <w:t>), and care</w:t>
      </w:r>
      <w:r w:rsidRPr="00811D19">
        <w:t xml:space="preserve"> </w:t>
      </w:r>
      <w:r w:rsidRPr="00811D19">
        <w:rPr>
          <w:b/>
        </w:rPr>
        <w:t>coordinator(s)</w:t>
      </w:r>
      <w:r w:rsidRPr="00811D19">
        <w:t xml:space="preserve"> to share my health and personal information (e.g., diagnoses of chronic illnesses; medications) with XXXXXXXXX, in order to enable the creation of my daily care plan for the </w:t>
      </w:r>
      <w:proofErr w:type="spellStart"/>
      <w:r w:rsidRPr="00811D19">
        <w:t>IbisCare</w:t>
      </w:r>
      <w:proofErr w:type="spellEnd"/>
      <w:r w:rsidRPr="00811D19">
        <w:t xml:space="preserve"> system</w:t>
      </w:r>
      <w:r w:rsidRPr="00811D19">
        <w:rPr>
          <w:rFonts w:eastAsia="MS Gothic"/>
        </w:rPr>
        <w:t>.</w:t>
      </w:r>
    </w:p>
    <w:p w14:paraId="58B1B849" w14:textId="77777777"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pPr>
      <w:r w:rsidRPr="00811D19">
        <w:rPr>
          <w:rFonts w:eastAsia="MS Gothic"/>
        </w:rPr>
        <w:t xml:space="preserve">I also give permission for XXXXXXXXXXX to share any health information collected or generated about me by </w:t>
      </w:r>
      <w:proofErr w:type="spellStart"/>
      <w:r w:rsidRPr="00811D19">
        <w:rPr>
          <w:rFonts w:eastAsia="MS Gothic"/>
        </w:rPr>
        <w:t>IbisCare</w:t>
      </w:r>
      <w:proofErr w:type="spellEnd"/>
      <w:r w:rsidRPr="00811D19">
        <w:rPr>
          <w:rFonts w:eastAsia="MS Gothic"/>
        </w:rPr>
        <w:t xml:space="preserve"> with my </w:t>
      </w:r>
      <w:r w:rsidRPr="00811D19">
        <w:rPr>
          <w:rFonts w:eastAsia="MS Gothic"/>
          <w:b/>
        </w:rPr>
        <w:t>physician(s)</w:t>
      </w:r>
      <w:proofErr w:type="gramStart"/>
      <w:r w:rsidRPr="00811D19">
        <w:rPr>
          <w:rFonts w:eastAsia="MS Gothic"/>
          <w:b/>
        </w:rPr>
        <w:t>,  care</w:t>
      </w:r>
      <w:proofErr w:type="gramEnd"/>
      <w:r w:rsidRPr="00811D19">
        <w:rPr>
          <w:rFonts w:eastAsia="MS Gothic"/>
          <w:b/>
        </w:rPr>
        <w:t xml:space="preserve"> coordinator(s), and the </w:t>
      </w:r>
      <w:proofErr w:type="spellStart"/>
      <w:r w:rsidRPr="00811D19">
        <w:rPr>
          <w:b/>
        </w:rPr>
        <w:t>IbisCare</w:t>
      </w:r>
      <w:proofErr w:type="spellEnd"/>
      <w:r w:rsidRPr="00811D19">
        <w:rPr>
          <w:b/>
        </w:rPr>
        <w:t xml:space="preserve"> Program Support Team (Senscio Systems and its authorized business associates).</w:t>
      </w:r>
      <w:r w:rsidRPr="00811D19">
        <w:t xml:space="preserve"> </w:t>
      </w:r>
    </w:p>
    <w:p w14:paraId="34F7B684" w14:textId="77777777"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MS Gothic"/>
        </w:rPr>
      </w:pPr>
      <w:r w:rsidRPr="00811D19">
        <w:t>Optional: I would like to include the following caregiver(s) in the above consent. (Please check the box below and specify the person’s first and last name.)</w:t>
      </w:r>
    </w:p>
    <w:p w14:paraId="0DC237B3" w14:textId="3C340473" w:rsidR="006F59DE" w:rsidRPr="00811D19" w:rsidRDefault="006F59DE" w:rsidP="006F59DE">
      <w:pPr>
        <w:widowControl w:val="0"/>
        <w:tabs>
          <w:tab w:val="left" w:pos="2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rPr>
          <w:rFonts w:eastAsia="MS Gothic"/>
        </w:rPr>
      </w:pPr>
      <w:r w:rsidRPr="00811D19">
        <w:rPr>
          <w:rFonts w:ascii="Menlo Regular" w:eastAsia="MS Gothic" w:hAnsi="Menlo Regular" w:cs="Menlo Regular"/>
        </w:rPr>
        <w:t>☐</w:t>
      </w:r>
      <w:r w:rsidRPr="00811D19">
        <w:rPr>
          <w:rFonts w:eastAsia="MS Gothic"/>
        </w:rPr>
        <w:t xml:space="preserve"> Caregiver(s): ___________________________________________________</w:t>
      </w:r>
    </w:p>
    <w:p w14:paraId="6EDF8DF0" w14:textId="77777777"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pPr>
      <w:r w:rsidRPr="00811D19">
        <w:t xml:space="preserve">This permission to gather and share my information is valid until I leave the </w:t>
      </w:r>
      <w:proofErr w:type="spellStart"/>
      <w:r w:rsidRPr="00811D19">
        <w:t>IbisCare</w:t>
      </w:r>
      <w:proofErr w:type="spellEnd"/>
      <w:r w:rsidRPr="00811D19">
        <w:t xml:space="preserve"> program. </w:t>
      </w:r>
    </w:p>
    <w:p w14:paraId="11552E12" w14:textId="77777777"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pPr>
      <w:r w:rsidRPr="00811D19">
        <w:t xml:space="preserve">I understand that I can change my mind and cancel this permission at any time by a written </w:t>
      </w:r>
      <w:r w:rsidRPr="00811D19">
        <w:lastRenderedPageBreak/>
        <w:t>notification to XXXXXXXXXXXX.  I understand that changes to permissions may affect my ability to remain in the program.</w:t>
      </w:r>
    </w:p>
    <w:p w14:paraId="0BD52203" w14:textId="77777777"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811D19">
        <w:rPr>
          <w:b/>
          <w:bCs/>
        </w:rPr>
        <w:t>Please sign and print your name. Please include the date.</w:t>
      </w:r>
    </w:p>
    <w:p w14:paraId="0A868CC8" w14:textId="2B5D292B" w:rsidR="006F59DE" w:rsidRPr="00811D19" w:rsidRDefault="00530A61"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mc:AlternateContent>
          <mc:Choice Requires="wps">
            <w:drawing>
              <wp:anchor distT="0" distB="0" distL="114300" distR="114300" simplePos="0" relativeHeight="251662336" behindDoc="0" locked="0" layoutInCell="1" allowOverlap="1" wp14:anchorId="2356C2B9" wp14:editId="3F07DAAE">
                <wp:simplePos x="0" y="0"/>
                <wp:positionH relativeFrom="column">
                  <wp:posOffset>0</wp:posOffset>
                </wp:positionH>
                <wp:positionV relativeFrom="paragraph">
                  <wp:posOffset>19685</wp:posOffset>
                </wp:positionV>
                <wp:extent cx="4646295" cy="304800"/>
                <wp:effectExtent l="76200" t="57150" r="78105" b="95250"/>
                <wp:wrapNone/>
                <wp:docPr id="3"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46295" cy="304800"/>
                        </a:xfrm>
                        <a:prstGeom prst="roundRect">
                          <a:avLst>
                            <a:gd name="adj" fmla="val 16667"/>
                          </a:avLst>
                        </a:prstGeom>
                        <a:solidFill>
                          <a:srgbClr val="FFFF00">
                            <a:alpha val="50195"/>
                          </a:srgbClr>
                        </a:solidFill>
                        <a:ln>
                          <a:noFill/>
                        </a:ln>
                        <a:effectLst>
                          <a:outerShdw blurRad="63500"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oundrect id="Rounded Rectangle 6" o:spid="_x0000_s1026" style="position:absolute;margin-left:0;margin-top:1.55pt;width:365.8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" fillcolor="yellow" stroked="f">
                <v:fill opacity="32896f"/>
                <v:shadow on="t" color="black" opacity="22936f" origin=",.5" offset="0,.63889mm"/>
              </v:roundrect>
            </w:pict>
          </mc:Fallback>
        </mc:AlternateContent>
      </w:r>
    </w:p>
    <w:p w14:paraId="66D39744" w14:textId="77777777"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pPr>
      <w:r w:rsidRPr="00811D19">
        <w:t>_________________________________________________</w:t>
      </w:r>
      <w:r w:rsidRPr="00811D19">
        <w:tab/>
      </w:r>
      <w:r w:rsidRPr="00811D19">
        <w:tab/>
        <w:t>_________________________</w:t>
      </w:r>
    </w:p>
    <w:p w14:paraId="5E5EF7E6" w14:textId="77777777"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pPr>
      <w:proofErr w:type="gramStart"/>
      <w:r w:rsidRPr="00811D19">
        <w:t>Your</w:t>
      </w:r>
      <w:proofErr w:type="gramEnd"/>
      <w:r w:rsidRPr="00811D19">
        <w:t xml:space="preserve"> Signature</w:t>
      </w:r>
      <w:r w:rsidRPr="00811D19">
        <w:tab/>
      </w:r>
      <w:r w:rsidRPr="00811D19">
        <w:tab/>
      </w:r>
      <w:r w:rsidRPr="00811D19">
        <w:tab/>
      </w:r>
      <w:r w:rsidRPr="00811D19">
        <w:tab/>
      </w:r>
      <w:r w:rsidRPr="00811D19">
        <w:tab/>
      </w:r>
      <w:r w:rsidRPr="00811D19">
        <w:tab/>
      </w:r>
      <w:r w:rsidRPr="00811D19">
        <w:tab/>
        <w:t>Date (MM/DD/YYYY)</w:t>
      </w:r>
    </w:p>
    <w:p w14:paraId="7C59177B" w14:textId="6F3B48C9" w:rsidR="006F59DE" w:rsidRPr="00811D19" w:rsidRDefault="00530A61"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pPr>
      <w:r>
        <w:rPr>
          <w:noProof/>
        </w:rPr>
        <mc:AlternateContent>
          <mc:Choice Requires="wps">
            <w:drawing>
              <wp:anchor distT="0" distB="0" distL="114300" distR="114300" simplePos="0" relativeHeight="251663360" behindDoc="0" locked="0" layoutInCell="1" allowOverlap="1" wp14:anchorId="6B40334F" wp14:editId="13564254">
                <wp:simplePos x="0" y="0"/>
                <wp:positionH relativeFrom="column">
                  <wp:posOffset>0</wp:posOffset>
                </wp:positionH>
                <wp:positionV relativeFrom="paragraph">
                  <wp:posOffset>154305</wp:posOffset>
                </wp:positionV>
                <wp:extent cx="3657600" cy="342900"/>
                <wp:effectExtent l="76200" t="57150" r="76200" b="95250"/>
                <wp:wrapNone/>
                <wp:docPr id="4"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7600" cy="342900"/>
                        </a:xfrm>
                        <a:prstGeom prst="roundRect">
                          <a:avLst>
                            <a:gd name="adj" fmla="val 16667"/>
                          </a:avLst>
                        </a:prstGeom>
                        <a:solidFill>
                          <a:srgbClr val="FFFF00">
                            <a:alpha val="50195"/>
                          </a:srgbClr>
                        </a:solidFill>
                        <a:ln>
                          <a:noFill/>
                        </a:ln>
                        <a:effectLst>
                          <a:outerShdw blurRad="63500" dist="23000" dir="5400000" rotWithShape="0">
                            <a:srgbClr val="000000">
                              <a:alpha val="34999"/>
                            </a:srgbClr>
                          </a:outerShdw>
                        </a:effectLst>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oundrect id="Rounded Rectangle 7" o:spid="_x0000_s1026" style="position:absolute;margin-left:0;margin-top:12.15pt;width:4in;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" fillcolor="yellow" stroked="f">
                <v:fill opacity="32896f"/>
                <v:shadow on="t" color="black" opacity="22936f" origin=",.5" offset="0,.63889mm"/>
              </v:roundrect>
            </w:pict>
          </mc:Fallback>
        </mc:AlternateContent>
      </w:r>
    </w:p>
    <w:p w14:paraId="00E6BD3A" w14:textId="77777777" w:rsidR="006F59DE" w:rsidRPr="00811D19" w:rsidRDefault="006F59DE" w:rsidP="006F59D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pPr>
      <w:r w:rsidRPr="00811D19">
        <w:t>_________________________________________________</w:t>
      </w:r>
    </w:p>
    <w:p w14:paraId="44306EAD" w14:textId="77777777" w:rsidR="006F59DE" w:rsidRPr="00811D19" w:rsidRDefault="006F59DE" w:rsidP="007B2ECD">
      <w:pPr>
        <w:pStyle w:val="Title"/>
        <w:ind w:left="720" w:firstLine="720"/>
        <w:rPr>
          <w:rFonts w:ascii="Times New Roman" w:hAnsi="Times New Roman"/>
        </w:rPr>
      </w:pPr>
    </w:p>
    <w:p w14:paraId="2490D095" w14:textId="04D7E8AF" w:rsidR="007B2ECD" w:rsidRPr="00261CCE" w:rsidRDefault="00261CCE" w:rsidP="00261CCE">
      <w:pPr>
        <w:pStyle w:val="Title"/>
        <w:jc w:val="left"/>
        <w:rPr>
          <w:rFonts w:ascii="Times New Roman" w:hAnsi="Times New Roman"/>
          <w:b w:val="0"/>
        </w:rPr>
      </w:pPr>
      <w:r>
        <w:rPr>
          <w:rFonts w:ascii="Times New Roman" w:hAnsi="Times New Roman"/>
          <w:b w:val="0"/>
        </w:rPr>
        <w:t>Please Print Your Name</w:t>
      </w:r>
    </w:p>
    <w:p w14:paraId="1BF007EF" w14:textId="77777777" w:rsidR="00337D8E" w:rsidRDefault="00337D8E" w:rsidP="007B2ECD">
      <w:pPr>
        <w:pStyle w:val="Title"/>
        <w:ind w:left="720" w:firstLine="720"/>
        <w:rPr>
          <w:rFonts w:ascii="Times New Roman" w:hAnsi="Times New Roman"/>
        </w:rPr>
      </w:pPr>
    </w:p>
    <w:p w14:paraId="626D0C3A" w14:textId="77777777" w:rsidR="00337D8E" w:rsidRDefault="00337D8E" w:rsidP="007B2ECD">
      <w:pPr>
        <w:pStyle w:val="Title"/>
        <w:ind w:left="720" w:firstLine="720"/>
        <w:rPr>
          <w:rFonts w:ascii="Times New Roman" w:hAnsi="Times New Roman"/>
        </w:rPr>
      </w:pPr>
    </w:p>
    <w:p w14:paraId="0C7AF3F3" w14:textId="77777777" w:rsidR="00337D8E" w:rsidRDefault="00337D8E" w:rsidP="007B2ECD">
      <w:pPr>
        <w:pStyle w:val="Title"/>
        <w:ind w:left="720" w:firstLine="720"/>
        <w:rPr>
          <w:rFonts w:ascii="Times New Roman" w:hAnsi="Times New Roman"/>
        </w:rPr>
      </w:pPr>
    </w:p>
    <w:p w14:paraId="63ED73D0" w14:textId="77777777" w:rsidR="00337D8E" w:rsidRDefault="00337D8E" w:rsidP="007B2ECD">
      <w:pPr>
        <w:pStyle w:val="Title"/>
        <w:ind w:left="720" w:firstLine="720"/>
        <w:rPr>
          <w:rFonts w:ascii="Times New Roman" w:hAnsi="Times New Roman"/>
        </w:rPr>
      </w:pPr>
    </w:p>
    <w:p w14:paraId="2780D7CB" w14:textId="77777777" w:rsidR="00337D8E" w:rsidRDefault="00337D8E" w:rsidP="007B2ECD">
      <w:pPr>
        <w:pStyle w:val="Title"/>
        <w:ind w:left="720" w:firstLine="720"/>
        <w:rPr>
          <w:rFonts w:ascii="Times New Roman" w:hAnsi="Times New Roman"/>
        </w:rPr>
      </w:pPr>
    </w:p>
    <w:p w14:paraId="14E3496F" w14:textId="77777777" w:rsidR="00337D8E" w:rsidRDefault="00337D8E" w:rsidP="007B2ECD">
      <w:pPr>
        <w:pStyle w:val="Title"/>
        <w:ind w:left="720" w:firstLine="720"/>
        <w:rPr>
          <w:rFonts w:ascii="Times New Roman" w:hAnsi="Times New Roman"/>
        </w:rPr>
      </w:pPr>
    </w:p>
    <w:p w14:paraId="6E84F420" w14:textId="77777777" w:rsidR="00337D8E" w:rsidRDefault="00337D8E" w:rsidP="007B2ECD">
      <w:pPr>
        <w:pStyle w:val="Title"/>
        <w:ind w:left="720" w:firstLine="720"/>
        <w:rPr>
          <w:rFonts w:ascii="Times New Roman" w:hAnsi="Times New Roman"/>
        </w:rPr>
      </w:pPr>
    </w:p>
    <w:p w14:paraId="7D96506E" w14:textId="77777777" w:rsidR="00337D8E" w:rsidRDefault="00337D8E" w:rsidP="007B2ECD">
      <w:pPr>
        <w:pStyle w:val="Title"/>
        <w:ind w:left="720" w:firstLine="720"/>
        <w:rPr>
          <w:rFonts w:ascii="Times New Roman" w:hAnsi="Times New Roman"/>
        </w:rPr>
      </w:pPr>
    </w:p>
    <w:p w14:paraId="0A987FE1" w14:textId="77777777" w:rsidR="00337D8E" w:rsidRDefault="00337D8E" w:rsidP="007B2ECD">
      <w:pPr>
        <w:pStyle w:val="Title"/>
        <w:ind w:left="720" w:firstLine="720"/>
        <w:rPr>
          <w:rFonts w:ascii="Times New Roman" w:hAnsi="Times New Roman"/>
        </w:rPr>
      </w:pPr>
    </w:p>
    <w:p w14:paraId="176E8E38" w14:textId="77777777" w:rsidR="00337D8E" w:rsidRDefault="00337D8E" w:rsidP="007B2ECD">
      <w:pPr>
        <w:pStyle w:val="Title"/>
        <w:ind w:left="720" w:firstLine="720"/>
        <w:rPr>
          <w:rFonts w:ascii="Times New Roman" w:hAnsi="Times New Roman"/>
        </w:rPr>
      </w:pPr>
    </w:p>
    <w:p w14:paraId="0752A5A8" w14:textId="77777777" w:rsidR="00337D8E" w:rsidRDefault="00337D8E" w:rsidP="007B2ECD">
      <w:pPr>
        <w:pStyle w:val="Title"/>
        <w:ind w:left="720" w:firstLine="720"/>
        <w:rPr>
          <w:rFonts w:ascii="Times New Roman" w:hAnsi="Times New Roman"/>
        </w:rPr>
      </w:pPr>
    </w:p>
    <w:p w14:paraId="08A9D110" w14:textId="77777777" w:rsidR="00337D8E" w:rsidRDefault="00337D8E" w:rsidP="007B2ECD">
      <w:pPr>
        <w:pStyle w:val="Title"/>
        <w:ind w:left="720" w:firstLine="720"/>
        <w:rPr>
          <w:rFonts w:ascii="Times New Roman" w:hAnsi="Times New Roman"/>
        </w:rPr>
      </w:pPr>
    </w:p>
    <w:p w14:paraId="75C5FAAC" w14:textId="77777777" w:rsidR="00337D8E" w:rsidRDefault="00337D8E" w:rsidP="007B2ECD">
      <w:pPr>
        <w:pStyle w:val="Title"/>
        <w:ind w:left="720" w:firstLine="720"/>
        <w:rPr>
          <w:rFonts w:ascii="Times New Roman" w:hAnsi="Times New Roman"/>
        </w:rPr>
      </w:pPr>
    </w:p>
    <w:p w14:paraId="472E8A9A" w14:textId="77777777" w:rsidR="00337D8E" w:rsidRDefault="00337D8E" w:rsidP="007B2ECD">
      <w:pPr>
        <w:pStyle w:val="Title"/>
        <w:ind w:left="720" w:firstLine="720"/>
        <w:rPr>
          <w:rFonts w:ascii="Times New Roman" w:hAnsi="Times New Roman"/>
        </w:rPr>
      </w:pPr>
    </w:p>
    <w:p w14:paraId="5F8801FF" w14:textId="77777777" w:rsidR="00337D8E" w:rsidRDefault="00337D8E" w:rsidP="007B2ECD">
      <w:pPr>
        <w:pStyle w:val="Title"/>
        <w:ind w:left="720" w:firstLine="720"/>
        <w:rPr>
          <w:rFonts w:ascii="Times New Roman" w:hAnsi="Times New Roman"/>
        </w:rPr>
      </w:pPr>
    </w:p>
    <w:p w14:paraId="7FC17B7C" w14:textId="77777777" w:rsidR="00337D8E" w:rsidRDefault="00337D8E" w:rsidP="007B2ECD">
      <w:pPr>
        <w:pStyle w:val="Title"/>
        <w:ind w:left="720" w:firstLine="720"/>
        <w:rPr>
          <w:rFonts w:ascii="Times New Roman" w:hAnsi="Times New Roman"/>
        </w:rPr>
      </w:pPr>
    </w:p>
    <w:p w14:paraId="3CAB3ACF" w14:textId="77777777" w:rsidR="00337D8E" w:rsidRDefault="00337D8E" w:rsidP="007B2ECD">
      <w:pPr>
        <w:pStyle w:val="Title"/>
        <w:ind w:left="720" w:firstLine="720"/>
        <w:rPr>
          <w:rFonts w:ascii="Times New Roman" w:hAnsi="Times New Roman"/>
        </w:rPr>
      </w:pPr>
    </w:p>
    <w:p w14:paraId="0FFBED4C" w14:textId="77777777" w:rsidR="00337D8E" w:rsidRDefault="00337D8E" w:rsidP="007B2ECD">
      <w:pPr>
        <w:pStyle w:val="Title"/>
        <w:ind w:left="720" w:firstLine="720"/>
        <w:rPr>
          <w:rFonts w:ascii="Times New Roman" w:hAnsi="Times New Roman"/>
        </w:rPr>
      </w:pPr>
    </w:p>
    <w:p w14:paraId="4ECB24C5" w14:textId="77777777" w:rsidR="00337D8E" w:rsidRDefault="00337D8E" w:rsidP="007B2ECD">
      <w:pPr>
        <w:pStyle w:val="Title"/>
        <w:ind w:left="720" w:firstLine="720"/>
        <w:rPr>
          <w:rFonts w:ascii="Times New Roman" w:hAnsi="Times New Roman"/>
        </w:rPr>
      </w:pPr>
    </w:p>
    <w:p w14:paraId="624E8131" w14:textId="77777777" w:rsidR="00337D8E" w:rsidRDefault="00337D8E" w:rsidP="007B2ECD">
      <w:pPr>
        <w:pStyle w:val="Title"/>
        <w:ind w:left="720" w:firstLine="720"/>
        <w:rPr>
          <w:rFonts w:ascii="Times New Roman" w:hAnsi="Times New Roman"/>
        </w:rPr>
      </w:pPr>
    </w:p>
    <w:p w14:paraId="78BF16A7" w14:textId="77777777" w:rsidR="00337D8E" w:rsidRDefault="00337D8E" w:rsidP="007B2ECD">
      <w:pPr>
        <w:pStyle w:val="Title"/>
        <w:ind w:left="720" w:firstLine="720"/>
        <w:rPr>
          <w:rFonts w:ascii="Times New Roman" w:hAnsi="Times New Roman"/>
        </w:rPr>
      </w:pPr>
    </w:p>
    <w:p w14:paraId="55D50D69" w14:textId="77777777" w:rsidR="00337D8E" w:rsidRDefault="00337D8E" w:rsidP="007B2ECD">
      <w:pPr>
        <w:pStyle w:val="Title"/>
        <w:ind w:left="720" w:firstLine="720"/>
        <w:rPr>
          <w:rFonts w:ascii="Times New Roman" w:hAnsi="Times New Roman"/>
        </w:rPr>
      </w:pPr>
    </w:p>
    <w:p w14:paraId="69706203" w14:textId="77777777" w:rsidR="00337D8E" w:rsidRDefault="00337D8E" w:rsidP="007B2ECD">
      <w:pPr>
        <w:pStyle w:val="Title"/>
        <w:ind w:left="720" w:firstLine="720"/>
        <w:rPr>
          <w:rFonts w:ascii="Times New Roman" w:hAnsi="Times New Roman"/>
        </w:rPr>
      </w:pPr>
    </w:p>
    <w:p w14:paraId="176D0A5F" w14:textId="77777777" w:rsidR="00337D8E" w:rsidRDefault="00337D8E" w:rsidP="007B2ECD">
      <w:pPr>
        <w:pStyle w:val="Title"/>
        <w:ind w:left="720" w:firstLine="720"/>
        <w:rPr>
          <w:rFonts w:ascii="Times New Roman" w:hAnsi="Times New Roman"/>
        </w:rPr>
      </w:pPr>
    </w:p>
    <w:p w14:paraId="4D33ACF6" w14:textId="77777777" w:rsidR="00337D8E" w:rsidRDefault="00337D8E" w:rsidP="007B2ECD">
      <w:pPr>
        <w:pStyle w:val="Title"/>
        <w:ind w:left="720" w:firstLine="720"/>
        <w:rPr>
          <w:rFonts w:ascii="Times New Roman" w:hAnsi="Times New Roman"/>
        </w:rPr>
      </w:pPr>
    </w:p>
    <w:p w14:paraId="527F3A06" w14:textId="77777777" w:rsidR="00337D8E" w:rsidRDefault="00337D8E" w:rsidP="007B2ECD">
      <w:pPr>
        <w:pStyle w:val="Title"/>
        <w:ind w:left="720" w:firstLine="720"/>
        <w:rPr>
          <w:rFonts w:ascii="Times New Roman" w:hAnsi="Times New Roman"/>
        </w:rPr>
      </w:pPr>
    </w:p>
    <w:p w14:paraId="75E1DE27" w14:textId="77777777" w:rsidR="00337D8E" w:rsidRDefault="00337D8E" w:rsidP="007B2ECD">
      <w:pPr>
        <w:pStyle w:val="Title"/>
        <w:ind w:left="720" w:firstLine="720"/>
        <w:rPr>
          <w:rFonts w:ascii="Times New Roman" w:hAnsi="Times New Roman"/>
        </w:rPr>
      </w:pPr>
    </w:p>
    <w:p w14:paraId="75148689" w14:textId="77777777" w:rsidR="00337D8E" w:rsidRDefault="00337D8E" w:rsidP="007B2ECD">
      <w:pPr>
        <w:pStyle w:val="Title"/>
        <w:ind w:left="720" w:firstLine="720"/>
        <w:rPr>
          <w:rFonts w:ascii="Times New Roman" w:hAnsi="Times New Roman"/>
        </w:rPr>
      </w:pPr>
    </w:p>
    <w:p w14:paraId="2F7A2617" w14:textId="77777777" w:rsidR="00337D8E" w:rsidRDefault="00337D8E" w:rsidP="007B2ECD">
      <w:pPr>
        <w:pStyle w:val="Title"/>
        <w:ind w:left="720" w:firstLine="720"/>
        <w:rPr>
          <w:rFonts w:ascii="Times New Roman" w:hAnsi="Times New Roman"/>
        </w:rPr>
      </w:pPr>
    </w:p>
    <w:p w14:paraId="7C13FE9E" w14:textId="77777777" w:rsidR="00337D8E" w:rsidRDefault="00337D8E" w:rsidP="007B2ECD">
      <w:pPr>
        <w:pStyle w:val="Title"/>
        <w:ind w:left="720" w:firstLine="720"/>
        <w:rPr>
          <w:rFonts w:ascii="Times New Roman" w:hAnsi="Times New Roman"/>
        </w:rPr>
      </w:pPr>
    </w:p>
    <w:p w14:paraId="261BF16E" w14:textId="77777777" w:rsidR="00337D8E" w:rsidRDefault="00337D8E" w:rsidP="007B2ECD">
      <w:pPr>
        <w:pStyle w:val="Title"/>
        <w:ind w:left="720" w:firstLine="720"/>
        <w:rPr>
          <w:rFonts w:ascii="Times New Roman" w:hAnsi="Times New Roman"/>
        </w:rPr>
      </w:pPr>
    </w:p>
    <w:p w14:paraId="1909D085" w14:textId="77777777" w:rsidR="00337D8E" w:rsidRDefault="00337D8E" w:rsidP="007B2ECD">
      <w:pPr>
        <w:pStyle w:val="Title"/>
        <w:ind w:left="720" w:firstLine="720"/>
        <w:rPr>
          <w:rFonts w:ascii="Times New Roman" w:hAnsi="Times New Roman"/>
        </w:rPr>
      </w:pPr>
    </w:p>
    <w:p w14:paraId="289143B4" w14:textId="77777777" w:rsidR="00337D8E" w:rsidRDefault="00337D8E" w:rsidP="007B2ECD">
      <w:pPr>
        <w:pStyle w:val="Title"/>
        <w:ind w:left="720" w:firstLine="720"/>
        <w:rPr>
          <w:rFonts w:ascii="Times New Roman" w:hAnsi="Times New Roman"/>
        </w:rPr>
      </w:pPr>
    </w:p>
    <w:p w14:paraId="67DF0B82" w14:textId="77777777" w:rsidR="00337D8E" w:rsidRDefault="00337D8E" w:rsidP="007B2ECD">
      <w:pPr>
        <w:pStyle w:val="Title"/>
        <w:ind w:left="720" w:firstLine="720"/>
        <w:rPr>
          <w:rFonts w:ascii="Times New Roman" w:hAnsi="Times New Roman"/>
        </w:rPr>
      </w:pPr>
    </w:p>
    <w:p w14:paraId="5621F66A" w14:textId="72C96020" w:rsidR="007B2ECD" w:rsidRPr="00811D19" w:rsidRDefault="00337D8E" w:rsidP="00337D8E">
      <w:pPr>
        <w:pStyle w:val="Title"/>
        <w:ind w:left="720" w:firstLine="720"/>
        <w:jc w:val="left"/>
        <w:rPr>
          <w:rFonts w:ascii="Times New Roman" w:hAnsi="Times New Roman"/>
        </w:rPr>
      </w:pPr>
      <w:r>
        <w:rPr>
          <w:rFonts w:ascii="Times New Roman" w:hAnsi="Times New Roman"/>
        </w:rPr>
        <w:t xml:space="preserve">                                    </w:t>
      </w:r>
      <w:r w:rsidR="007B2ECD" w:rsidRPr="00811D19">
        <w:rPr>
          <w:rFonts w:ascii="Times New Roman" w:hAnsi="Times New Roman"/>
        </w:rPr>
        <w:t>APPENDIX E</w:t>
      </w:r>
    </w:p>
    <w:p w14:paraId="6FF72AFB" w14:textId="77777777" w:rsidR="007B2ECD" w:rsidRPr="00811D19" w:rsidRDefault="007B2ECD" w:rsidP="007B2ECD">
      <w:pPr>
        <w:pStyle w:val="Title"/>
        <w:ind w:left="720" w:firstLine="720"/>
        <w:rPr>
          <w:rFonts w:ascii="Times New Roman" w:hAnsi="Times New Roman"/>
        </w:rPr>
      </w:pPr>
    </w:p>
    <w:p w14:paraId="7838D44B" w14:textId="3279AD07" w:rsidR="007B2ECD" w:rsidRPr="00811D19" w:rsidRDefault="00337D8E" w:rsidP="00337D8E">
      <w:pPr>
        <w:pStyle w:val="Title"/>
        <w:ind w:left="720" w:firstLine="720"/>
        <w:jc w:val="left"/>
        <w:rPr>
          <w:rFonts w:ascii="Times New Roman" w:hAnsi="Times New Roman"/>
        </w:rPr>
      </w:pPr>
      <w:r>
        <w:rPr>
          <w:rFonts w:ascii="Times New Roman" w:hAnsi="Times New Roman"/>
        </w:rPr>
        <w:t xml:space="preserve">                </w:t>
      </w:r>
      <w:r w:rsidR="007B2ECD" w:rsidRPr="00811D19">
        <w:rPr>
          <w:rFonts w:ascii="Times New Roman" w:hAnsi="Times New Roman"/>
        </w:rPr>
        <w:t>BUSINESS ASSOCIATE AGREEMENT</w:t>
      </w:r>
    </w:p>
    <w:p w14:paraId="37353DDA" w14:textId="77777777" w:rsidR="007B2ECD" w:rsidRPr="00811D19" w:rsidRDefault="007B2ECD" w:rsidP="007B2ECD">
      <w:pPr>
        <w:jc w:val="center"/>
        <w:rPr>
          <w:b/>
          <w:bCs/>
          <w:lang w:val="en-CA"/>
        </w:rPr>
      </w:pPr>
    </w:p>
    <w:p w14:paraId="1092B0BC" w14:textId="5E1D4945" w:rsidR="007B2ECD" w:rsidRPr="00811D19" w:rsidRDefault="007B2ECD" w:rsidP="007B2ECD">
      <w:pPr>
        <w:rPr>
          <w:lang w:val="en-CA"/>
        </w:rPr>
      </w:pPr>
      <w:r w:rsidRPr="00811D19">
        <w:rPr>
          <w:b/>
          <w:bCs/>
          <w:lang w:val="en-CA"/>
        </w:rPr>
        <w:t xml:space="preserve">THIS AGREEMENT </w:t>
      </w:r>
      <w:r w:rsidRPr="00811D19">
        <w:rPr>
          <w:lang w:val="en-CA"/>
        </w:rPr>
        <w:t xml:space="preserve">(“Agreement”) is entered into between XXXXXXX, a (State) non-profit corporation located at XXXXX, including each of its subsidiary corporations as listed on Addendum A attached hereto (“Covered Entity”), and </w:t>
      </w:r>
      <w:r w:rsidRPr="00811D19">
        <w:rPr>
          <w:b/>
          <w:lang w:val="en-CA"/>
        </w:rPr>
        <w:t xml:space="preserve"> Senscio Systems Inc. </w:t>
      </w:r>
      <w:r w:rsidRPr="00811D19">
        <w:rPr>
          <w:lang w:val="en-CA"/>
        </w:rPr>
        <w:t>(“Business Associate”) as of the (Date).</w:t>
      </w:r>
    </w:p>
    <w:p w14:paraId="6692DC49" w14:textId="77777777" w:rsidR="007B2ECD" w:rsidRPr="00811D19" w:rsidRDefault="007B2ECD" w:rsidP="007B2ECD">
      <w:pPr>
        <w:rPr>
          <w:b/>
          <w:bCs/>
          <w:lang w:val="en-CA"/>
        </w:rPr>
      </w:pPr>
    </w:p>
    <w:p w14:paraId="2B19BB01" w14:textId="77777777" w:rsidR="007B2ECD" w:rsidRPr="00811D19" w:rsidRDefault="007B2ECD" w:rsidP="007B2ECD">
      <w:pPr>
        <w:tabs>
          <w:tab w:val="left" w:pos="720"/>
        </w:tabs>
        <w:ind w:left="720" w:hanging="720"/>
      </w:pPr>
      <w:r w:rsidRPr="00811D19">
        <w:rPr>
          <w:b/>
          <w:bCs/>
        </w:rPr>
        <w:t>1.</w:t>
      </w:r>
      <w:r w:rsidRPr="00811D19">
        <w:rPr>
          <w:b/>
          <w:bCs/>
        </w:rPr>
        <w:tab/>
        <w:t>HEALTHCARE PRIVACY ASSURANCES.</w:t>
      </w:r>
    </w:p>
    <w:p w14:paraId="1527F114" w14:textId="77777777" w:rsidR="007B2ECD" w:rsidRPr="00811D19" w:rsidRDefault="007B2ECD" w:rsidP="007B2ECD"/>
    <w:p w14:paraId="38584C55" w14:textId="77777777" w:rsidR="007B2ECD" w:rsidRPr="00811D19" w:rsidRDefault="007B2ECD" w:rsidP="007B2ECD">
      <w:pPr>
        <w:numPr>
          <w:ilvl w:val="0"/>
          <w:numId w:val="71"/>
        </w:numPr>
        <w:pBdr>
          <w:top w:val="none" w:sz="0" w:space="0" w:color="auto"/>
          <w:left w:val="none" w:sz="0" w:space="0" w:color="auto"/>
          <w:bottom w:val="none" w:sz="0" w:space="0" w:color="auto"/>
          <w:right w:val="none" w:sz="0" w:space="0" w:color="auto"/>
          <w:between w:val="none" w:sz="0" w:space="0" w:color="auto"/>
          <w:bar w:val="none" w:sz="0" w:color="auto"/>
        </w:pBdr>
        <w:tabs>
          <w:tab w:val="clear" w:pos="1080"/>
          <w:tab w:val="num" w:pos="715"/>
        </w:tabs>
      </w:pPr>
      <w:r w:rsidRPr="00811D19">
        <w:rPr>
          <w:b/>
          <w:bCs/>
          <w:u w:val="single"/>
        </w:rPr>
        <w:t>Covered Information</w:t>
      </w:r>
      <w:r w:rsidRPr="00811D19">
        <w:rPr>
          <w:b/>
          <w:bCs/>
        </w:rPr>
        <w:t>:</w:t>
      </w:r>
      <w:r w:rsidRPr="00811D19">
        <w:t xml:space="preserve">  </w:t>
      </w:r>
    </w:p>
    <w:p w14:paraId="2E7517F8" w14:textId="6B69B852" w:rsidR="007B2ECD" w:rsidRPr="00811D19" w:rsidRDefault="007B2ECD" w:rsidP="007B2ECD">
      <w:pPr>
        <w:ind w:left="715"/>
      </w:pPr>
      <w:r w:rsidRPr="00811D19">
        <w:t xml:space="preserve">This Agreement governs the use and/or disclosure </w:t>
      </w:r>
      <w:r w:rsidR="0018564F">
        <w:t>of all Protected Health I</w:t>
      </w:r>
      <w:r w:rsidRPr="00811D19">
        <w:t xml:space="preserve">nformation </w:t>
      </w:r>
      <w:r w:rsidR="0018564F">
        <w:t xml:space="preserve">(PHI) </w:t>
      </w:r>
      <w:r w:rsidRPr="00811D19">
        <w:t>that Business Associate creates, receives, maintains or transmits on behalf of Covered Entity (“Covered Information”).  Terms not otherwise defined herein shall have the same meanings as set forth in the applicable provisions of the Health Insurance Portability and Accountability Act of 1996 as implemented by the U.S. Department of Health and Human Services (“DHHS”) Privacy, Security, Breach Notification and Enforcement Rules, codified at 45 C.F.R. Parts 160 and 164 (the “HIPAA/HITECH  Rules”).</w:t>
      </w:r>
    </w:p>
    <w:p w14:paraId="5D255CAF" w14:textId="77777777" w:rsidR="007B2ECD" w:rsidRPr="00811D19" w:rsidRDefault="007B2ECD" w:rsidP="007B2ECD"/>
    <w:p w14:paraId="7D618C5F" w14:textId="77777777" w:rsidR="007B2ECD" w:rsidRPr="00811D19" w:rsidRDefault="007B2ECD" w:rsidP="007B2ECD">
      <w:pPr>
        <w:numPr>
          <w:ilvl w:val="0"/>
          <w:numId w:val="71"/>
        </w:numPr>
        <w:pBdr>
          <w:top w:val="none" w:sz="0" w:space="0" w:color="auto"/>
          <w:left w:val="none" w:sz="0" w:space="0" w:color="auto"/>
          <w:bottom w:val="none" w:sz="0" w:space="0" w:color="auto"/>
          <w:right w:val="none" w:sz="0" w:space="0" w:color="auto"/>
          <w:between w:val="none" w:sz="0" w:space="0" w:color="auto"/>
          <w:bar w:val="none" w:sz="0" w:color="auto"/>
        </w:pBdr>
        <w:tabs>
          <w:tab w:val="clear" w:pos="1080"/>
          <w:tab w:val="num" w:pos="715"/>
        </w:tabs>
      </w:pPr>
      <w:r w:rsidRPr="00811D19">
        <w:rPr>
          <w:b/>
          <w:bCs/>
          <w:u w:val="single"/>
        </w:rPr>
        <w:t>Permitted Uses and Disclosures</w:t>
      </w:r>
      <w:r w:rsidRPr="00811D19">
        <w:rPr>
          <w:b/>
          <w:bCs/>
        </w:rPr>
        <w:t xml:space="preserve">: </w:t>
      </w:r>
      <w:r w:rsidRPr="00811D19">
        <w:t xml:space="preserve"> </w:t>
      </w:r>
    </w:p>
    <w:p w14:paraId="225320CF" w14:textId="77777777" w:rsidR="007B2ECD" w:rsidRPr="00811D19" w:rsidRDefault="007B2ECD" w:rsidP="007B2ECD">
      <w:pPr>
        <w:ind w:left="720"/>
      </w:pPr>
      <w:r w:rsidRPr="00811D19">
        <w:t xml:space="preserve">Business Associate, shall keep confidential, and shall not use or disclose, Covered Information except as expressly permitted by this Section or as required by law.  Business Associate shall use or disclose Covered Information for the following purposes </w:t>
      </w:r>
      <w:r w:rsidRPr="00811D19">
        <w:rPr>
          <w:u w:val="single"/>
        </w:rPr>
        <w:t>only</w:t>
      </w:r>
      <w:r w:rsidRPr="00811D19">
        <w:t xml:space="preserve">: </w:t>
      </w:r>
      <w:r w:rsidRPr="00811D19">
        <w:tab/>
      </w:r>
    </w:p>
    <w:p w14:paraId="6A1E6842" w14:textId="77777777" w:rsidR="007B2ECD" w:rsidRPr="00811D19" w:rsidRDefault="007B2ECD" w:rsidP="007B2ECD">
      <w:pPr>
        <w:numPr>
          <w:ilvl w:val="3"/>
          <w:numId w:val="71"/>
        </w:numPr>
        <w:pBdr>
          <w:top w:val="none" w:sz="0" w:space="0" w:color="auto"/>
          <w:left w:val="none" w:sz="0" w:space="0" w:color="auto"/>
          <w:bottom w:val="none" w:sz="0" w:space="0" w:color="auto"/>
          <w:right w:val="none" w:sz="0" w:space="0" w:color="auto"/>
          <w:between w:val="none" w:sz="0" w:space="0" w:color="auto"/>
          <w:bar w:val="none" w:sz="0" w:color="auto"/>
        </w:pBdr>
        <w:tabs>
          <w:tab w:val="clear" w:pos="2880"/>
          <w:tab w:val="num" w:pos="1430"/>
        </w:tabs>
        <w:ind w:left="1440"/>
        <w:rPr>
          <w:iCs/>
        </w:rPr>
      </w:pPr>
      <w:r w:rsidRPr="00811D19">
        <w:rPr>
          <w:iCs/>
        </w:rPr>
        <w:t xml:space="preserve">As necessary to perform the services set forth in the underlying services agreement(s) between </w:t>
      </w:r>
      <w:r w:rsidRPr="00811D19">
        <w:t>Covered Entity</w:t>
      </w:r>
      <w:r w:rsidRPr="00811D19">
        <w:rPr>
          <w:iCs/>
        </w:rPr>
        <w:t xml:space="preserve"> and Business Associate; </w:t>
      </w:r>
    </w:p>
    <w:p w14:paraId="2B929B9F" w14:textId="77777777" w:rsidR="007B2ECD" w:rsidRPr="00811D19" w:rsidRDefault="007B2ECD" w:rsidP="007B2ECD">
      <w:pPr>
        <w:numPr>
          <w:ilvl w:val="3"/>
          <w:numId w:val="71"/>
        </w:numPr>
        <w:pBdr>
          <w:top w:val="none" w:sz="0" w:space="0" w:color="auto"/>
          <w:left w:val="none" w:sz="0" w:space="0" w:color="auto"/>
          <w:bottom w:val="none" w:sz="0" w:space="0" w:color="auto"/>
          <w:right w:val="none" w:sz="0" w:space="0" w:color="auto"/>
          <w:between w:val="none" w:sz="0" w:space="0" w:color="auto"/>
          <w:bar w:val="none" w:sz="0" w:color="auto"/>
        </w:pBdr>
        <w:tabs>
          <w:tab w:val="clear" w:pos="2880"/>
          <w:tab w:val="num" w:pos="1430"/>
        </w:tabs>
        <w:ind w:left="1430" w:hanging="350"/>
      </w:pPr>
      <w:r w:rsidRPr="00811D19">
        <w:t xml:space="preserve">For the proper management and administration of Business Associate; </w:t>
      </w:r>
    </w:p>
    <w:p w14:paraId="3268EEF7" w14:textId="77777777" w:rsidR="007B2ECD" w:rsidRPr="00811D19" w:rsidRDefault="007B2ECD" w:rsidP="007B2ECD">
      <w:pPr>
        <w:numPr>
          <w:ilvl w:val="3"/>
          <w:numId w:val="71"/>
        </w:numPr>
        <w:pBdr>
          <w:top w:val="none" w:sz="0" w:space="0" w:color="auto"/>
          <w:left w:val="none" w:sz="0" w:space="0" w:color="auto"/>
          <w:bottom w:val="none" w:sz="0" w:space="0" w:color="auto"/>
          <w:right w:val="none" w:sz="0" w:space="0" w:color="auto"/>
          <w:between w:val="none" w:sz="0" w:space="0" w:color="auto"/>
          <w:bar w:val="none" w:sz="0" w:color="auto"/>
        </w:pBdr>
        <w:tabs>
          <w:tab w:val="clear" w:pos="2880"/>
          <w:tab w:val="num" w:pos="1430"/>
        </w:tabs>
        <w:ind w:left="1430"/>
      </w:pPr>
      <w:r w:rsidRPr="00811D19">
        <w:t xml:space="preserve">To carry out the legal responsibilities of Business Associate.    </w:t>
      </w:r>
    </w:p>
    <w:p w14:paraId="7EA44927" w14:textId="77777777" w:rsidR="007B2ECD" w:rsidRPr="00811D19" w:rsidRDefault="007B2ECD" w:rsidP="007B2ECD"/>
    <w:p w14:paraId="7F974BAF" w14:textId="77777777" w:rsidR="007B2ECD" w:rsidRPr="00811D19" w:rsidRDefault="007B2ECD" w:rsidP="007B2ECD">
      <w:pPr>
        <w:ind w:left="715"/>
      </w:pPr>
      <w:r w:rsidRPr="00811D19">
        <w:t xml:space="preserve">Business Associate shall not disclose Covered Information pursuant to Subsections 2 or 3 above unless the disclosure is required by law, or Business Associate has obtained written reasonable assurances from the person to whom the Covered Information will be disclosed which meet the criteria set forth in the HIPAA/HITECH Rules, including the requirement that the recipient must notify Business Associate if it becomes aware of any instances in which the confidentiality of the Covered Information has been breached. Business Associate shall not use or disclose Covered Information in any manner that </w:t>
      </w:r>
      <w:r w:rsidRPr="00811D19">
        <w:lastRenderedPageBreak/>
        <w:t xml:space="preserve">would constitute a violation of the HIPAA/HITECH Rules, 22 M.R.S.A. §§1711-C and 1711-E, or any other applicable laws and regulations governing the privacy and security of Covered Information, if done by the Covered Entity. </w:t>
      </w:r>
    </w:p>
    <w:p w14:paraId="6A3F75C7" w14:textId="77777777" w:rsidR="007B2ECD" w:rsidRPr="00811D19" w:rsidRDefault="007B2ECD" w:rsidP="007B2ECD">
      <w:pPr>
        <w:ind w:left="715"/>
      </w:pPr>
    </w:p>
    <w:p w14:paraId="1F964137" w14:textId="77777777" w:rsidR="007B2ECD" w:rsidRPr="00811D19" w:rsidRDefault="007B2ECD" w:rsidP="007B2ECD">
      <w:pPr>
        <w:numPr>
          <w:ilvl w:val="0"/>
          <w:numId w:val="71"/>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s>
      </w:pPr>
      <w:r w:rsidRPr="00811D19">
        <w:rPr>
          <w:b/>
          <w:bCs/>
          <w:u w:val="single"/>
        </w:rPr>
        <w:t>Business Associate’s Obligations and Assurance</w:t>
      </w:r>
      <w:r w:rsidRPr="00811D19">
        <w:rPr>
          <w:b/>
          <w:bCs/>
        </w:rPr>
        <w:t>:</w:t>
      </w:r>
      <w:r w:rsidRPr="00811D19">
        <w:t xml:space="preserve">  </w:t>
      </w:r>
    </w:p>
    <w:p w14:paraId="6250A05D" w14:textId="77777777" w:rsidR="007B2ECD" w:rsidRPr="00811D19" w:rsidRDefault="007B2ECD" w:rsidP="007B2ECD">
      <w:pPr>
        <w:ind w:left="715"/>
      </w:pPr>
      <w:r w:rsidRPr="00811D19">
        <w:t xml:space="preserve">Business Associate hereby warrants and represents to Covered Entity that it will:  </w:t>
      </w:r>
    </w:p>
    <w:p w14:paraId="4A24F144" w14:textId="77777777" w:rsidR="007B2ECD" w:rsidRPr="00811D19" w:rsidRDefault="007B2ECD" w:rsidP="007B2ECD">
      <w:pPr>
        <w:numPr>
          <w:ilvl w:val="0"/>
          <w:numId w:val="72"/>
        </w:numPr>
        <w:pBdr>
          <w:top w:val="none" w:sz="0" w:space="0" w:color="auto"/>
          <w:left w:val="none" w:sz="0" w:space="0" w:color="auto"/>
          <w:bottom w:val="none" w:sz="0" w:space="0" w:color="auto"/>
          <w:right w:val="none" w:sz="0" w:space="0" w:color="auto"/>
          <w:between w:val="none" w:sz="0" w:space="0" w:color="auto"/>
          <w:bar w:val="none" w:sz="0" w:color="auto"/>
        </w:pBdr>
        <w:tabs>
          <w:tab w:val="clear" w:pos="1800"/>
          <w:tab w:val="num" w:pos="1430"/>
        </w:tabs>
        <w:ind w:left="1430" w:hanging="350"/>
      </w:pPr>
      <w:r w:rsidRPr="00811D19">
        <w:t>Not use or disclose, and shall ensure that its employees, contractors and agents will not use or disclose, Covered Information other than as permitted or required by this Agreement or as required by law;</w:t>
      </w:r>
    </w:p>
    <w:p w14:paraId="0648A39C" w14:textId="77777777" w:rsidR="007B2ECD" w:rsidRPr="00811D19" w:rsidRDefault="007B2ECD" w:rsidP="007B2ECD">
      <w:pPr>
        <w:numPr>
          <w:ilvl w:val="0"/>
          <w:numId w:val="72"/>
        </w:numPr>
        <w:pBdr>
          <w:top w:val="none" w:sz="0" w:space="0" w:color="auto"/>
          <w:left w:val="none" w:sz="0" w:space="0" w:color="auto"/>
          <w:bottom w:val="none" w:sz="0" w:space="0" w:color="auto"/>
          <w:right w:val="none" w:sz="0" w:space="0" w:color="auto"/>
          <w:between w:val="none" w:sz="0" w:space="0" w:color="auto"/>
          <w:bar w:val="none" w:sz="0" w:color="auto"/>
        </w:pBdr>
        <w:tabs>
          <w:tab w:val="clear" w:pos="1800"/>
          <w:tab w:val="num" w:pos="1430"/>
        </w:tabs>
        <w:ind w:left="1430" w:hanging="350"/>
      </w:pPr>
      <w:r w:rsidRPr="00811D19">
        <w:t>Implement administrative, physical, and technical safeguards that reasonably and appropriately protect the confidentiality, integrity, and availability of the Covered Information that it creates, receives, maintains, or transmits on behalf of Covered Entity.</w:t>
      </w:r>
    </w:p>
    <w:p w14:paraId="2BB94C59" w14:textId="77777777" w:rsidR="007B2ECD" w:rsidRPr="00811D19" w:rsidRDefault="007B2ECD" w:rsidP="007B2ECD">
      <w:pPr>
        <w:numPr>
          <w:ilvl w:val="0"/>
          <w:numId w:val="72"/>
        </w:numPr>
        <w:pBdr>
          <w:top w:val="none" w:sz="0" w:space="0" w:color="auto"/>
          <w:left w:val="none" w:sz="0" w:space="0" w:color="auto"/>
          <w:bottom w:val="none" w:sz="0" w:space="0" w:color="auto"/>
          <w:right w:val="none" w:sz="0" w:space="0" w:color="auto"/>
          <w:between w:val="none" w:sz="0" w:space="0" w:color="auto"/>
          <w:bar w:val="none" w:sz="0" w:color="auto"/>
        </w:pBdr>
        <w:tabs>
          <w:tab w:val="clear" w:pos="1800"/>
          <w:tab w:val="num" w:pos="1430"/>
        </w:tabs>
        <w:ind w:left="1430" w:hanging="350"/>
      </w:pPr>
      <w:r w:rsidRPr="00811D19">
        <w:t xml:space="preserve">Ensure that any agent, including a subcontractor, that will have access to Covered Information agrees to implement reasonable and appropriate safeguards to protect it; </w:t>
      </w:r>
    </w:p>
    <w:p w14:paraId="7EB2C067" w14:textId="77777777" w:rsidR="007B2ECD" w:rsidRPr="00811D19" w:rsidRDefault="007B2ECD" w:rsidP="007B2ECD">
      <w:pPr>
        <w:numPr>
          <w:ilvl w:val="0"/>
          <w:numId w:val="72"/>
        </w:numPr>
        <w:pBdr>
          <w:top w:val="none" w:sz="0" w:space="0" w:color="auto"/>
          <w:left w:val="none" w:sz="0" w:space="0" w:color="auto"/>
          <w:bottom w:val="none" w:sz="0" w:space="0" w:color="auto"/>
          <w:right w:val="none" w:sz="0" w:space="0" w:color="auto"/>
          <w:between w:val="none" w:sz="0" w:space="0" w:color="auto"/>
          <w:bar w:val="none" w:sz="0" w:color="auto"/>
        </w:pBdr>
        <w:tabs>
          <w:tab w:val="clear" w:pos="1800"/>
          <w:tab w:val="num" w:pos="1430"/>
        </w:tabs>
        <w:ind w:left="1430" w:hanging="350"/>
      </w:pPr>
      <w:r w:rsidRPr="00811D19">
        <w:t xml:space="preserve">Use appropriate safeguards to prevent unauthorized use or disclosure of Covered Information; </w:t>
      </w:r>
    </w:p>
    <w:p w14:paraId="2A8C39F6" w14:textId="77777777" w:rsidR="007B2ECD" w:rsidRPr="00811D19" w:rsidRDefault="007B2ECD" w:rsidP="007B2ECD">
      <w:pPr>
        <w:numPr>
          <w:ilvl w:val="0"/>
          <w:numId w:val="72"/>
        </w:numPr>
        <w:pBdr>
          <w:top w:val="none" w:sz="0" w:space="0" w:color="auto"/>
          <w:left w:val="none" w:sz="0" w:space="0" w:color="auto"/>
          <w:bottom w:val="none" w:sz="0" w:space="0" w:color="auto"/>
          <w:right w:val="none" w:sz="0" w:space="0" w:color="auto"/>
          <w:between w:val="none" w:sz="0" w:space="0" w:color="auto"/>
          <w:bar w:val="none" w:sz="0" w:color="auto"/>
        </w:pBdr>
        <w:tabs>
          <w:tab w:val="clear" w:pos="1800"/>
          <w:tab w:val="num" w:pos="1430"/>
        </w:tabs>
        <w:ind w:left="1430" w:hanging="350"/>
      </w:pPr>
      <w:r w:rsidRPr="00811D19">
        <w:t>Report to  Covered Entity when it becomes aware of an unauthorized use or disclosure of, or security incident involving, Covered Information;</w:t>
      </w:r>
    </w:p>
    <w:p w14:paraId="609866A9" w14:textId="77777777" w:rsidR="007B2ECD" w:rsidRPr="00811D19" w:rsidRDefault="007B2ECD" w:rsidP="007B2ECD">
      <w:pPr>
        <w:numPr>
          <w:ilvl w:val="0"/>
          <w:numId w:val="72"/>
        </w:numPr>
        <w:pBdr>
          <w:top w:val="none" w:sz="0" w:space="0" w:color="auto"/>
          <w:left w:val="none" w:sz="0" w:space="0" w:color="auto"/>
          <w:bottom w:val="none" w:sz="0" w:space="0" w:color="auto"/>
          <w:right w:val="none" w:sz="0" w:space="0" w:color="auto"/>
          <w:between w:val="none" w:sz="0" w:space="0" w:color="auto"/>
          <w:bar w:val="none" w:sz="0" w:color="auto"/>
        </w:pBdr>
        <w:tabs>
          <w:tab w:val="clear" w:pos="1800"/>
          <w:tab w:val="num" w:pos="1430"/>
        </w:tabs>
        <w:ind w:left="1430" w:hanging="350"/>
      </w:pPr>
      <w:r w:rsidRPr="00811D19">
        <w:t xml:space="preserve">Ensure that any agents, including subcontractors, that will have access to Covered Information agree in writing to the same restrictions and conditions applicable to Business Associate as set forth in this Agreement and the HIPAA/HITECH Rules; </w:t>
      </w:r>
    </w:p>
    <w:p w14:paraId="51A7487F" w14:textId="77777777" w:rsidR="007B2ECD" w:rsidRPr="00811D19" w:rsidRDefault="007B2ECD" w:rsidP="007B2ECD">
      <w:pPr>
        <w:numPr>
          <w:ilvl w:val="0"/>
          <w:numId w:val="72"/>
        </w:numPr>
        <w:pBdr>
          <w:top w:val="none" w:sz="0" w:space="0" w:color="auto"/>
          <w:left w:val="none" w:sz="0" w:space="0" w:color="auto"/>
          <w:bottom w:val="none" w:sz="0" w:space="0" w:color="auto"/>
          <w:right w:val="none" w:sz="0" w:space="0" w:color="auto"/>
          <w:between w:val="none" w:sz="0" w:space="0" w:color="auto"/>
          <w:bar w:val="none" w:sz="0" w:color="auto"/>
        </w:pBdr>
        <w:tabs>
          <w:tab w:val="clear" w:pos="1800"/>
          <w:tab w:val="num" w:pos="1430"/>
        </w:tabs>
        <w:ind w:left="1430" w:hanging="350"/>
      </w:pPr>
      <w:r w:rsidRPr="00811D19">
        <w:t xml:space="preserve">Make Covered Information available to the individual as required by the HIPAA/HITECH Rules; </w:t>
      </w:r>
    </w:p>
    <w:p w14:paraId="19950795" w14:textId="77777777" w:rsidR="007B2ECD" w:rsidRPr="00811D19" w:rsidRDefault="007B2ECD" w:rsidP="007B2ECD">
      <w:pPr>
        <w:numPr>
          <w:ilvl w:val="0"/>
          <w:numId w:val="72"/>
        </w:numPr>
        <w:pBdr>
          <w:top w:val="none" w:sz="0" w:space="0" w:color="auto"/>
          <w:left w:val="none" w:sz="0" w:space="0" w:color="auto"/>
          <w:bottom w:val="none" w:sz="0" w:space="0" w:color="auto"/>
          <w:right w:val="none" w:sz="0" w:space="0" w:color="auto"/>
          <w:between w:val="none" w:sz="0" w:space="0" w:color="auto"/>
          <w:bar w:val="none" w:sz="0" w:color="auto"/>
        </w:pBdr>
        <w:tabs>
          <w:tab w:val="clear" w:pos="1800"/>
          <w:tab w:val="num" w:pos="1430"/>
        </w:tabs>
        <w:ind w:left="1430" w:hanging="350"/>
      </w:pPr>
      <w:r w:rsidRPr="00811D19">
        <w:t xml:space="preserve">Make Covered Information available for amendment by the individual, and incorporate any such amendment as required by the HIPAA/HITECH Rules; </w:t>
      </w:r>
    </w:p>
    <w:p w14:paraId="055091A2" w14:textId="77777777" w:rsidR="007B2ECD" w:rsidRPr="00811D19" w:rsidRDefault="007B2ECD" w:rsidP="007B2ECD">
      <w:pPr>
        <w:numPr>
          <w:ilvl w:val="0"/>
          <w:numId w:val="72"/>
        </w:numPr>
        <w:pBdr>
          <w:top w:val="none" w:sz="0" w:space="0" w:color="auto"/>
          <w:left w:val="none" w:sz="0" w:space="0" w:color="auto"/>
          <w:bottom w:val="none" w:sz="0" w:space="0" w:color="auto"/>
          <w:right w:val="none" w:sz="0" w:space="0" w:color="auto"/>
          <w:between w:val="none" w:sz="0" w:space="0" w:color="auto"/>
          <w:bar w:val="none" w:sz="0" w:color="auto"/>
        </w:pBdr>
        <w:tabs>
          <w:tab w:val="clear" w:pos="1800"/>
          <w:tab w:val="num" w:pos="1430"/>
        </w:tabs>
        <w:ind w:left="1430" w:hanging="350"/>
      </w:pPr>
      <w:r w:rsidRPr="00811D19">
        <w:t>Make Covered Information available as required to provide an accounting of disclosures pursuant to the HIPAA/HITECH Rules; and</w:t>
      </w:r>
    </w:p>
    <w:p w14:paraId="7EEFB7A8" w14:textId="77777777" w:rsidR="007B2ECD" w:rsidRPr="00811D19" w:rsidRDefault="007B2ECD" w:rsidP="007B2ECD">
      <w:pPr>
        <w:numPr>
          <w:ilvl w:val="0"/>
          <w:numId w:val="72"/>
        </w:numPr>
        <w:pBdr>
          <w:top w:val="none" w:sz="0" w:space="0" w:color="auto"/>
          <w:left w:val="none" w:sz="0" w:space="0" w:color="auto"/>
          <w:bottom w:val="none" w:sz="0" w:space="0" w:color="auto"/>
          <w:right w:val="none" w:sz="0" w:space="0" w:color="auto"/>
          <w:between w:val="none" w:sz="0" w:space="0" w:color="auto"/>
          <w:bar w:val="none" w:sz="0" w:color="auto"/>
        </w:pBdr>
        <w:tabs>
          <w:tab w:val="clear" w:pos="1800"/>
          <w:tab w:val="num" w:pos="1430"/>
        </w:tabs>
        <w:ind w:left="1430" w:hanging="350"/>
      </w:pPr>
      <w:r w:rsidRPr="00811D19">
        <w:t>Make its internal practices, books and records relating to the use and disclosure of Covered Information available to the Secretary of DHHS for purposes of determining compliance with HIPAA/HITECH Rules.</w:t>
      </w:r>
    </w:p>
    <w:p w14:paraId="4D65B6FE" w14:textId="77777777" w:rsidR="007B2ECD" w:rsidRPr="00811D19" w:rsidRDefault="007B2ECD" w:rsidP="007B2ECD">
      <w:pPr>
        <w:numPr>
          <w:ilvl w:val="0"/>
          <w:numId w:val="72"/>
        </w:numPr>
        <w:pBdr>
          <w:top w:val="none" w:sz="0" w:space="0" w:color="auto"/>
          <w:left w:val="none" w:sz="0" w:space="0" w:color="auto"/>
          <w:bottom w:val="none" w:sz="0" w:space="0" w:color="auto"/>
          <w:right w:val="none" w:sz="0" w:space="0" w:color="auto"/>
          <w:between w:val="none" w:sz="0" w:space="0" w:color="auto"/>
          <w:bar w:val="none" w:sz="0" w:color="auto"/>
        </w:pBdr>
        <w:tabs>
          <w:tab w:val="clear" w:pos="1800"/>
          <w:tab w:val="num" w:pos="1430"/>
        </w:tabs>
        <w:ind w:left="1430" w:hanging="350"/>
      </w:pPr>
      <w:r w:rsidRPr="00811D19">
        <w:t xml:space="preserve">To the extent that Business Associate is to carry out any of the Covered Entity’s obligations under the HIPAA/HITECH Rules, Business Associate shall comply with the requirements of those rules that apply to Covered Entity in the performance of those obligations. </w:t>
      </w:r>
    </w:p>
    <w:p w14:paraId="522A1DFE" w14:textId="77777777" w:rsidR="007B2ECD" w:rsidRPr="00811D19" w:rsidRDefault="007B2ECD" w:rsidP="007B2ECD">
      <w:pPr>
        <w:numPr>
          <w:ilvl w:val="0"/>
          <w:numId w:val="72"/>
        </w:numPr>
        <w:pBdr>
          <w:top w:val="none" w:sz="0" w:space="0" w:color="auto"/>
          <w:left w:val="none" w:sz="0" w:space="0" w:color="auto"/>
          <w:bottom w:val="none" w:sz="0" w:space="0" w:color="auto"/>
          <w:right w:val="none" w:sz="0" w:space="0" w:color="auto"/>
          <w:between w:val="none" w:sz="0" w:space="0" w:color="auto"/>
          <w:bar w:val="none" w:sz="0" w:color="auto"/>
        </w:pBdr>
        <w:tabs>
          <w:tab w:val="clear" w:pos="1800"/>
          <w:tab w:val="num" w:pos="1430"/>
        </w:tabs>
        <w:ind w:left="1430" w:hanging="350"/>
      </w:pPr>
      <w:r w:rsidRPr="00811D19">
        <w:t xml:space="preserve">With respect to subsections 7, 8 and 9 above, in the event an individual makes a direct request of Business Associate for access to such individual’s Covered Information, to amend such individual’s Covered Information, or for an accounting of such individual’s Covered Information, Business Associate shall forward such request to Covered Entity within five (5) business days and Covered Entity shall determine whether and to what extent the request for access, amendment or accounting shall be granted or denied, and shall notify the </w:t>
      </w:r>
      <w:r w:rsidRPr="00811D19">
        <w:lastRenderedPageBreak/>
        <w:t>individual requesting access, amendment or accounting, of its decision.  Said determination shall be the sole responsibility of Covered Entity.</w:t>
      </w:r>
    </w:p>
    <w:p w14:paraId="34CD6C72" w14:textId="77777777" w:rsidR="007B2ECD" w:rsidRPr="00811D19" w:rsidRDefault="007B2ECD" w:rsidP="007B2ECD"/>
    <w:p w14:paraId="47C61CB8" w14:textId="77777777" w:rsidR="007B2ECD" w:rsidRPr="00811D19" w:rsidRDefault="007B2ECD" w:rsidP="007B2ECD">
      <w:pPr>
        <w:numPr>
          <w:ilvl w:val="0"/>
          <w:numId w:val="71"/>
        </w:numPr>
        <w:pBdr>
          <w:top w:val="none" w:sz="0" w:space="0" w:color="auto"/>
          <w:left w:val="none" w:sz="0" w:space="0" w:color="auto"/>
          <w:bottom w:val="none" w:sz="0" w:space="0" w:color="auto"/>
          <w:right w:val="none" w:sz="0" w:space="0" w:color="auto"/>
          <w:between w:val="none" w:sz="0" w:space="0" w:color="auto"/>
          <w:bar w:val="none" w:sz="0" w:color="auto"/>
        </w:pBdr>
        <w:tabs>
          <w:tab w:val="clear" w:pos="1080"/>
          <w:tab w:val="num" w:pos="720"/>
        </w:tabs>
      </w:pPr>
      <w:r w:rsidRPr="00811D19">
        <w:rPr>
          <w:b/>
          <w:bCs/>
          <w:u w:val="single"/>
        </w:rPr>
        <w:t>Indemnification</w:t>
      </w:r>
      <w:r w:rsidRPr="00811D19">
        <w:rPr>
          <w:b/>
          <w:bCs/>
        </w:rPr>
        <w:t>:</w:t>
      </w:r>
      <w:r w:rsidRPr="00811D19">
        <w:t xml:space="preserve">  </w:t>
      </w:r>
    </w:p>
    <w:p w14:paraId="16488761" w14:textId="77777777" w:rsidR="007B2ECD" w:rsidRPr="00811D19" w:rsidRDefault="007B2ECD" w:rsidP="007B2ECD">
      <w:pPr>
        <w:ind w:left="715"/>
      </w:pPr>
      <w:r w:rsidRPr="00811D19">
        <w:t>Business Associate agrees to indemnify and hold harmless Covered Entity, its officers, directors, employees or agents from any and all third party claims, actions, suits, costs, or expenses (including reasonable attorneys’ fees), whether pending or threatened, that arise from the improper use or disclosure of Covered Information by Business Associate, its officers, directors, employees, contractors or agents or the failure by Business Associate, its officers, directors, employees, contractors or agents, in fulfilling its or their obligations under this Agreement and/or applicable laws and regulations.  This indemnification obligation shall survive termination of this Agreement.</w:t>
      </w:r>
    </w:p>
    <w:p w14:paraId="777E411E" w14:textId="77777777" w:rsidR="007B2ECD" w:rsidRPr="00811D19" w:rsidRDefault="007B2ECD" w:rsidP="007B2ECD"/>
    <w:p w14:paraId="41951489" w14:textId="4BC7E6FB" w:rsidR="007B2ECD" w:rsidRPr="00811D19" w:rsidRDefault="007B2ECD" w:rsidP="007B2ECD">
      <w:pPr>
        <w:numPr>
          <w:ilvl w:val="0"/>
          <w:numId w:val="71"/>
        </w:numPr>
        <w:pBdr>
          <w:top w:val="none" w:sz="0" w:space="0" w:color="auto"/>
          <w:left w:val="none" w:sz="0" w:space="0" w:color="auto"/>
          <w:bottom w:val="none" w:sz="0" w:space="0" w:color="auto"/>
          <w:right w:val="none" w:sz="0" w:space="0" w:color="auto"/>
          <w:between w:val="none" w:sz="0" w:space="0" w:color="auto"/>
          <w:bar w:val="none" w:sz="0" w:color="auto"/>
        </w:pBdr>
        <w:tabs>
          <w:tab w:val="clear" w:pos="1080"/>
          <w:tab w:val="num" w:pos="720"/>
        </w:tabs>
      </w:pPr>
      <w:r w:rsidRPr="00811D19">
        <w:rPr>
          <w:b/>
          <w:bCs/>
          <w:u w:val="single"/>
        </w:rPr>
        <w:t>Healthcare Privacy Provision</w:t>
      </w:r>
      <w:r w:rsidRPr="00811D19">
        <w:rPr>
          <w:b/>
          <w:bCs/>
        </w:rPr>
        <w:t>:</w:t>
      </w:r>
      <w:r w:rsidRPr="00811D19">
        <w:t xml:space="preserve"> </w:t>
      </w:r>
    </w:p>
    <w:p w14:paraId="0F419055" w14:textId="5B67754C" w:rsidR="007B2ECD" w:rsidRPr="00811D19" w:rsidRDefault="007B2ECD" w:rsidP="007B2ECD">
      <w:pPr>
        <w:ind w:left="720"/>
      </w:pPr>
      <w:r w:rsidRPr="00811D19">
        <w:t xml:space="preserve">The parties to this Agreement have structured this Agreement so as to comply with the HIPAA/HITECH Rules.  Any provision of this Agreement found to be inconsistent therewith will be of no effect and will be severable without affecting the validity or enforceability of the remaining provisions of this Agreement, provided that provisions of this Agreement may be stricter than HIPAA/HITECH Rules without being inconsistent.  In the event that any subsequent regulations are promulgated by DHHS which would be inconsistent with this Agreement, the parties hereto shall immediately and in good faith renegotiate the terms hereof. </w:t>
      </w:r>
    </w:p>
    <w:p w14:paraId="614AC812" w14:textId="77777777" w:rsidR="007B2ECD" w:rsidRPr="00811D19" w:rsidRDefault="007B2ECD" w:rsidP="007B2ECD">
      <w:pPr>
        <w:ind w:left="720"/>
      </w:pPr>
    </w:p>
    <w:p w14:paraId="0CEA476A" w14:textId="77777777" w:rsidR="007B2ECD" w:rsidRPr="00811D19" w:rsidRDefault="007B2ECD" w:rsidP="007B2ECD">
      <w:pPr>
        <w:rPr>
          <w:b/>
        </w:rPr>
      </w:pPr>
      <w:r w:rsidRPr="00811D19">
        <w:rPr>
          <w:b/>
        </w:rPr>
        <w:t>2.</w:t>
      </w:r>
      <w:r w:rsidRPr="00811D19">
        <w:rPr>
          <w:b/>
        </w:rPr>
        <w:tab/>
        <w:t>REQUIREMENTS OF THE HITECH ACT.</w:t>
      </w:r>
    </w:p>
    <w:p w14:paraId="12C25E10" w14:textId="77777777" w:rsidR="007B2ECD" w:rsidRPr="00811D19" w:rsidRDefault="007B2ECD" w:rsidP="007B2ECD">
      <w:pPr>
        <w:tabs>
          <w:tab w:val="left" w:pos="330"/>
        </w:tabs>
        <w:ind w:left="720" w:hanging="115"/>
      </w:pPr>
    </w:p>
    <w:p w14:paraId="459F5A43" w14:textId="77777777" w:rsidR="007B2ECD" w:rsidRPr="00811D19" w:rsidRDefault="007B2ECD" w:rsidP="007B2ECD">
      <w:pPr>
        <w:tabs>
          <w:tab w:val="left" w:pos="360"/>
        </w:tabs>
      </w:pPr>
      <w:r w:rsidRPr="00811D19">
        <w:rPr>
          <w:b/>
        </w:rPr>
        <w:tab/>
        <w:t>A.</w:t>
      </w:r>
      <w:r w:rsidRPr="00811D19">
        <w:rPr>
          <w:b/>
        </w:rPr>
        <w:tab/>
      </w:r>
      <w:r w:rsidRPr="00811D19">
        <w:rPr>
          <w:b/>
          <w:u w:val="single"/>
        </w:rPr>
        <w:t>Prohibition against Sale of Covered Information</w:t>
      </w:r>
      <w:r w:rsidRPr="00811D19">
        <w:t>:</w:t>
      </w:r>
    </w:p>
    <w:p w14:paraId="0D569D00" w14:textId="77777777" w:rsidR="007B2ECD" w:rsidRPr="00811D19" w:rsidRDefault="007B2ECD" w:rsidP="007B2ECD">
      <w:pPr>
        <w:ind w:left="660"/>
      </w:pPr>
      <w:r w:rsidRPr="00811D19">
        <w:t>Business Associate shall not directly or indirectly receive any remuneration from or on behalf of a recipient of Covered Information in exchange for Covered Information without the written consent of Covered Entity and as specifically permitted by the HIPAA/HITECH Rules, except for payment by Covered Entity for services provided by Business Associate.</w:t>
      </w:r>
    </w:p>
    <w:p w14:paraId="4ED1C89D" w14:textId="77777777" w:rsidR="007B2ECD" w:rsidRPr="00811D19" w:rsidRDefault="007B2ECD" w:rsidP="007B2ECD">
      <w:pPr>
        <w:tabs>
          <w:tab w:val="left" w:pos="385"/>
        </w:tabs>
        <w:rPr>
          <w:b/>
        </w:rPr>
      </w:pPr>
    </w:p>
    <w:p w14:paraId="610A110A" w14:textId="77777777" w:rsidR="007B2ECD" w:rsidRPr="00811D19" w:rsidRDefault="007B2ECD" w:rsidP="007B2ECD">
      <w:pPr>
        <w:tabs>
          <w:tab w:val="left" w:pos="330"/>
        </w:tabs>
        <w:ind w:left="360" w:hanging="360"/>
        <w:rPr>
          <w:b/>
        </w:rPr>
      </w:pPr>
      <w:r w:rsidRPr="00811D19">
        <w:rPr>
          <w:b/>
        </w:rPr>
        <w:tab/>
        <w:t>B.</w:t>
      </w:r>
      <w:r w:rsidRPr="00811D19">
        <w:rPr>
          <w:b/>
        </w:rPr>
        <w:tab/>
      </w:r>
      <w:r w:rsidRPr="00811D19">
        <w:rPr>
          <w:b/>
          <w:u w:val="single"/>
        </w:rPr>
        <w:t>Limitations on Use and Disclosures of Covered Information</w:t>
      </w:r>
      <w:r w:rsidRPr="00811D19">
        <w:rPr>
          <w:b/>
        </w:rPr>
        <w:t>:</w:t>
      </w:r>
    </w:p>
    <w:p w14:paraId="5A3C9CF3" w14:textId="77777777" w:rsidR="007B2ECD" w:rsidRPr="00811D19" w:rsidRDefault="007B2ECD" w:rsidP="007B2ECD">
      <w:pPr>
        <w:ind w:left="720"/>
      </w:pPr>
      <w:r w:rsidRPr="00811D19">
        <w:t>Business Associate shall limit its use and disclosure of and requests for Covered Information to a limited data set to the extent practicable or, if more information is needed, to the minimum necessary to accomplish the intended purpose of such use, disclosure or request.</w:t>
      </w:r>
    </w:p>
    <w:p w14:paraId="625DFAD4" w14:textId="77777777" w:rsidR="007B2ECD" w:rsidRPr="00811D19" w:rsidRDefault="007B2ECD" w:rsidP="007B2ECD">
      <w:pPr>
        <w:ind w:left="720" w:hanging="720"/>
      </w:pPr>
    </w:p>
    <w:p w14:paraId="4A6C8E14" w14:textId="77777777" w:rsidR="007B2ECD" w:rsidRPr="00811D19" w:rsidRDefault="007B2ECD" w:rsidP="007B2ECD">
      <w:pPr>
        <w:tabs>
          <w:tab w:val="left" w:pos="360"/>
        </w:tabs>
        <w:ind w:left="720" w:hanging="720"/>
        <w:rPr>
          <w:b/>
        </w:rPr>
      </w:pPr>
      <w:r w:rsidRPr="00811D19">
        <w:rPr>
          <w:b/>
        </w:rPr>
        <w:tab/>
        <w:t>C.</w:t>
      </w:r>
      <w:r w:rsidRPr="00811D19">
        <w:rPr>
          <w:b/>
        </w:rPr>
        <w:tab/>
      </w:r>
      <w:r w:rsidRPr="00811D19">
        <w:rPr>
          <w:b/>
          <w:u w:val="single"/>
        </w:rPr>
        <w:t>Reporting of Breach of Confidentiality of Covered Information</w:t>
      </w:r>
      <w:r w:rsidRPr="00811D19">
        <w:rPr>
          <w:b/>
        </w:rPr>
        <w:t>:</w:t>
      </w:r>
    </w:p>
    <w:p w14:paraId="419360CB" w14:textId="77777777" w:rsidR="007B2ECD" w:rsidRPr="00811D19" w:rsidRDefault="007B2ECD" w:rsidP="007B2ECD">
      <w:pPr>
        <w:ind w:left="720"/>
      </w:pPr>
      <w:r w:rsidRPr="00811D19">
        <w:t xml:space="preserve">Business Associate shall promptly notify Covered Entity of any breach of unsecured protected health information or any unauthorized access to or acquisition, use or disclosure of Covered Information in violation of the HIPAA/HITECH Rules or this Agreement.  The notice shall be made without unreasonable delay and in no event later </w:t>
      </w:r>
      <w:r w:rsidRPr="00811D19">
        <w:lastRenderedPageBreak/>
        <w:t>than twenty (20) days following the discovery of the breach, and shall include the following information:</w:t>
      </w:r>
    </w:p>
    <w:p w14:paraId="4DF5292E" w14:textId="77777777" w:rsidR="007B2ECD" w:rsidRPr="00811D19" w:rsidRDefault="007B2ECD" w:rsidP="007B2ECD">
      <w:pPr>
        <w:ind w:left="1430" w:hanging="330"/>
      </w:pPr>
      <w:r w:rsidRPr="00811D19">
        <w:t>1)</w:t>
      </w:r>
      <w:r w:rsidRPr="00811D19">
        <w:tab/>
      </w:r>
      <w:proofErr w:type="gramStart"/>
      <w:r w:rsidRPr="00811D19">
        <w:t>a</w:t>
      </w:r>
      <w:proofErr w:type="gramEnd"/>
      <w:r w:rsidRPr="00811D19">
        <w:t xml:space="preserve"> description of the facts pertaining to the breach, including but not limited to the dates of the breach and its discovery; </w:t>
      </w:r>
    </w:p>
    <w:p w14:paraId="5139B6F5" w14:textId="77777777" w:rsidR="007B2ECD" w:rsidRPr="00811D19" w:rsidRDefault="007B2ECD" w:rsidP="007B2ECD">
      <w:pPr>
        <w:tabs>
          <w:tab w:val="left" w:pos="385"/>
        </w:tabs>
        <w:ind w:left="1430" w:hanging="330"/>
      </w:pPr>
      <w:r w:rsidRPr="00811D19">
        <w:t>2)</w:t>
      </w:r>
      <w:r w:rsidRPr="00811D19">
        <w:tab/>
      </w:r>
      <w:proofErr w:type="gramStart"/>
      <w:r w:rsidRPr="00811D19">
        <w:t>a</w:t>
      </w:r>
      <w:proofErr w:type="gramEnd"/>
      <w:r w:rsidRPr="00811D19">
        <w:t xml:space="preserve"> description of the Covered Information involved, including identification of individuals whose Covered Information has or may have been compromised;</w:t>
      </w:r>
    </w:p>
    <w:p w14:paraId="2E2CA867" w14:textId="77777777" w:rsidR="007B2ECD" w:rsidRPr="00811D19" w:rsidRDefault="007B2ECD" w:rsidP="007B2ECD">
      <w:pPr>
        <w:tabs>
          <w:tab w:val="left" w:pos="385"/>
        </w:tabs>
        <w:ind w:left="1430" w:hanging="330"/>
      </w:pPr>
      <w:r w:rsidRPr="00811D19">
        <w:t>3)</w:t>
      </w:r>
      <w:r w:rsidRPr="00811D19">
        <w:tab/>
      </w:r>
      <w:proofErr w:type="gramStart"/>
      <w:r w:rsidRPr="00811D19">
        <w:t>identification</w:t>
      </w:r>
      <w:proofErr w:type="gramEnd"/>
      <w:r w:rsidRPr="00811D19">
        <w:t xml:space="preserve"> of the individuals who committed or were involved in the breach, to the extent known; </w:t>
      </w:r>
    </w:p>
    <w:p w14:paraId="02453144" w14:textId="77777777" w:rsidR="007B2ECD" w:rsidRPr="00811D19" w:rsidRDefault="007B2ECD" w:rsidP="007B2ECD">
      <w:pPr>
        <w:tabs>
          <w:tab w:val="left" w:pos="385"/>
        </w:tabs>
        <w:ind w:left="1430" w:hanging="330"/>
      </w:pPr>
      <w:r w:rsidRPr="00811D19">
        <w:t>4)</w:t>
      </w:r>
      <w:r w:rsidRPr="00811D19">
        <w:tab/>
      </w:r>
      <w:proofErr w:type="gramStart"/>
      <w:r w:rsidRPr="00811D19">
        <w:t>identification</w:t>
      </w:r>
      <w:proofErr w:type="gramEnd"/>
      <w:r w:rsidRPr="00811D19">
        <w:t xml:space="preserve"> of the persons or entities to whom the Covered Information was disclosed, to the extent known;</w:t>
      </w:r>
    </w:p>
    <w:p w14:paraId="337FB9DF" w14:textId="77777777" w:rsidR="007B2ECD" w:rsidRPr="00811D19" w:rsidRDefault="007B2ECD" w:rsidP="007B2ECD">
      <w:pPr>
        <w:tabs>
          <w:tab w:val="left" w:pos="385"/>
        </w:tabs>
        <w:ind w:left="1430" w:hanging="330"/>
      </w:pPr>
      <w:r w:rsidRPr="00811D19">
        <w:t>5)</w:t>
      </w:r>
      <w:r w:rsidRPr="00811D19">
        <w:tab/>
      </w:r>
      <w:proofErr w:type="gramStart"/>
      <w:r w:rsidRPr="00811D19">
        <w:t>actions</w:t>
      </w:r>
      <w:proofErr w:type="gramEnd"/>
      <w:r w:rsidRPr="00811D19">
        <w:t xml:space="preserve"> taken or proposed to be taken by Business Associate to mitigate the breach; and</w:t>
      </w:r>
    </w:p>
    <w:p w14:paraId="460A7462" w14:textId="77777777" w:rsidR="007B2ECD" w:rsidRPr="00811D19" w:rsidRDefault="007B2ECD" w:rsidP="007B2ECD">
      <w:pPr>
        <w:tabs>
          <w:tab w:val="left" w:pos="385"/>
        </w:tabs>
        <w:ind w:left="1430" w:hanging="330"/>
      </w:pPr>
      <w:r w:rsidRPr="00811D19">
        <w:t>6)</w:t>
      </w:r>
      <w:r w:rsidRPr="00811D19">
        <w:tab/>
      </w:r>
      <w:proofErr w:type="gramStart"/>
      <w:r w:rsidRPr="00811D19">
        <w:t>any</w:t>
      </w:r>
      <w:proofErr w:type="gramEnd"/>
      <w:r w:rsidRPr="00811D19">
        <w:t xml:space="preserve"> other information requested by Covered Entity to comply with the HIPAA/HITECH Rules.</w:t>
      </w:r>
    </w:p>
    <w:p w14:paraId="1A1FB250" w14:textId="77777777" w:rsidR="007B2ECD" w:rsidRPr="00811D19" w:rsidRDefault="007B2ECD" w:rsidP="007B2ECD">
      <w:pPr>
        <w:tabs>
          <w:tab w:val="left" w:pos="385"/>
        </w:tabs>
        <w:ind w:left="1430" w:hanging="330"/>
      </w:pPr>
    </w:p>
    <w:p w14:paraId="4D087151" w14:textId="77777777" w:rsidR="007B2ECD" w:rsidRPr="00811D19" w:rsidRDefault="007B2ECD" w:rsidP="007B2ECD">
      <w:pPr>
        <w:tabs>
          <w:tab w:val="left" w:pos="360"/>
        </w:tabs>
        <w:ind w:left="720" w:hanging="720"/>
        <w:rPr>
          <w:b/>
        </w:rPr>
      </w:pPr>
      <w:r w:rsidRPr="00811D19">
        <w:rPr>
          <w:b/>
        </w:rPr>
        <w:tab/>
        <w:t>D.</w:t>
      </w:r>
      <w:r w:rsidRPr="00811D19">
        <w:rPr>
          <w:b/>
        </w:rPr>
        <w:tab/>
      </w:r>
      <w:r w:rsidRPr="00811D19">
        <w:rPr>
          <w:b/>
          <w:u w:val="single"/>
        </w:rPr>
        <w:t>Compliance with HIPAA Requirements</w:t>
      </w:r>
      <w:r w:rsidRPr="00811D19">
        <w:rPr>
          <w:b/>
        </w:rPr>
        <w:t>:</w:t>
      </w:r>
    </w:p>
    <w:p w14:paraId="57F00A7D" w14:textId="77777777" w:rsidR="007B2ECD" w:rsidRPr="00811D19" w:rsidRDefault="007B2ECD" w:rsidP="007B2ECD">
      <w:pPr>
        <w:ind w:left="720"/>
      </w:pPr>
      <w:r w:rsidRPr="00811D19">
        <w:t>Business Associate shall comply with the requirements imposed on it, in its capacity as a Business Associate, and implement requirements of those rules with regard to electronic protected health information, pursuant to  HIPAA/HITECH Rules, including 45 CFR Parts 164.308; 164.310; 164.312; 164.316; and 164.504.</w:t>
      </w:r>
    </w:p>
    <w:p w14:paraId="2ECF43FD" w14:textId="77777777" w:rsidR="007B2ECD" w:rsidRPr="00811D19" w:rsidRDefault="007B2ECD" w:rsidP="007B2ECD">
      <w:pPr>
        <w:ind w:left="660"/>
      </w:pPr>
    </w:p>
    <w:p w14:paraId="60700DEF" w14:textId="77777777" w:rsidR="007B2ECD" w:rsidRPr="00811D19" w:rsidRDefault="007B2ECD" w:rsidP="007B2ECD">
      <w:pPr>
        <w:tabs>
          <w:tab w:val="left" w:pos="720"/>
        </w:tabs>
        <w:ind w:left="720" w:hanging="720"/>
      </w:pPr>
      <w:r w:rsidRPr="00811D19">
        <w:rPr>
          <w:b/>
          <w:bCs/>
        </w:rPr>
        <w:t>3.</w:t>
      </w:r>
      <w:r w:rsidRPr="00811D19">
        <w:rPr>
          <w:b/>
          <w:bCs/>
        </w:rPr>
        <w:tab/>
        <w:t>TERMINATION.</w:t>
      </w:r>
    </w:p>
    <w:p w14:paraId="45D37F89" w14:textId="77777777" w:rsidR="007B2ECD" w:rsidRPr="00811D19" w:rsidRDefault="007B2ECD" w:rsidP="007B2ECD"/>
    <w:p w14:paraId="5DD09252" w14:textId="77777777" w:rsidR="007B2ECD" w:rsidRPr="00811D19" w:rsidRDefault="007B2ECD" w:rsidP="007B2ECD">
      <w:pPr>
        <w:numPr>
          <w:ilvl w:val="0"/>
          <w:numId w:val="73"/>
        </w:numPr>
        <w:pBdr>
          <w:top w:val="none" w:sz="0" w:space="0" w:color="auto"/>
          <w:left w:val="none" w:sz="0" w:space="0" w:color="auto"/>
          <w:bottom w:val="none" w:sz="0" w:space="0" w:color="auto"/>
          <w:right w:val="none" w:sz="0" w:space="0" w:color="auto"/>
          <w:between w:val="none" w:sz="0" w:space="0" w:color="auto"/>
          <w:bar w:val="none" w:sz="0" w:color="auto"/>
        </w:pBdr>
        <w:tabs>
          <w:tab w:val="left" w:pos="720"/>
          <w:tab w:val="left" w:pos="1440"/>
        </w:tabs>
        <w:ind w:left="715" w:hanging="355"/>
      </w:pPr>
      <w:r w:rsidRPr="00811D19">
        <w:rPr>
          <w:b/>
          <w:u w:val="single"/>
        </w:rPr>
        <w:t>Termination for Cause:</w:t>
      </w:r>
      <w:r w:rsidRPr="00811D19">
        <w:t xml:space="preserve">  This Agreement may be terminated:</w:t>
      </w:r>
    </w:p>
    <w:p w14:paraId="258A2EAE" w14:textId="77777777" w:rsidR="007B2ECD" w:rsidRPr="00811D19" w:rsidRDefault="007B2ECD" w:rsidP="007B2ECD">
      <w:pPr>
        <w:tabs>
          <w:tab w:val="left" w:pos="720"/>
          <w:tab w:val="left" w:pos="1440"/>
        </w:tabs>
      </w:pPr>
    </w:p>
    <w:p w14:paraId="412D895A" w14:textId="77777777" w:rsidR="007B2ECD" w:rsidRPr="00811D19" w:rsidRDefault="007B2ECD" w:rsidP="007B2ECD">
      <w:pPr>
        <w:numPr>
          <w:ilvl w:val="1"/>
          <w:numId w:val="73"/>
        </w:numPr>
        <w:pBdr>
          <w:top w:val="none" w:sz="0" w:space="0" w:color="auto"/>
          <w:left w:val="none" w:sz="0" w:space="0" w:color="auto"/>
          <w:bottom w:val="none" w:sz="0" w:space="0" w:color="auto"/>
          <w:right w:val="none" w:sz="0" w:space="0" w:color="auto"/>
          <w:between w:val="none" w:sz="0" w:space="0" w:color="auto"/>
          <w:bar w:val="none" w:sz="0" w:color="auto"/>
        </w:pBdr>
        <w:tabs>
          <w:tab w:val="clear" w:pos="1440"/>
          <w:tab w:val="left" w:pos="720"/>
          <w:tab w:val="num" w:pos="1260"/>
        </w:tabs>
        <w:ind w:left="1260" w:hanging="180"/>
      </w:pPr>
      <w:r w:rsidRPr="00811D19">
        <w:t xml:space="preserve">By Covered Entity, upon ten (10) days’ advance written notice to Business Associate of Business Associate’s breach of this Agreement, provided that no such termination notice shall be effective if Business Associate, within the 10 day notice period, cures the breach, mitigates the effect of the breach, and provides further assurances acceptable to Covered Entity that the breach, or a similar breach, will not occur in the future.  </w:t>
      </w:r>
    </w:p>
    <w:p w14:paraId="0AFB07C2" w14:textId="77777777" w:rsidR="007B2ECD" w:rsidRPr="00811D19" w:rsidRDefault="007B2ECD" w:rsidP="007B2ECD"/>
    <w:p w14:paraId="5B654A95" w14:textId="77777777" w:rsidR="007B2ECD" w:rsidRPr="00811D19" w:rsidRDefault="007B2ECD" w:rsidP="007B2ECD">
      <w:pPr>
        <w:numPr>
          <w:ilvl w:val="1"/>
          <w:numId w:val="73"/>
        </w:numPr>
        <w:pBdr>
          <w:top w:val="none" w:sz="0" w:space="0" w:color="auto"/>
          <w:left w:val="none" w:sz="0" w:space="0" w:color="auto"/>
          <w:bottom w:val="none" w:sz="0" w:space="0" w:color="auto"/>
          <w:right w:val="none" w:sz="0" w:space="0" w:color="auto"/>
          <w:between w:val="none" w:sz="0" w:space="0" w:color="auto"/>
          <w:bar w:val="none" w:sz="0" w:color="auto"/>
        </w:pBdr>
      </w:pPr>
      <w:r w:rsidRPr="00811D19">
        <w:t>By Covered Entity immediately upon written notice, in the event that Covered Entity believes, in its sole opinion, that Business Associate can no longer satisfy its obligations as set forth in this Agreement.</w:t>
      </w:r>
    </w:p>
    <w:p w14:paraId="57EB1D4E" w14:textId="77777777" w:rsidR="007B2ECD" w:rsidRPr="00811D19" w:rsidRDefault="007B2ECD" w:rsidP="007B2ECD"/>
    <w:p w14:paraId="71D017BE" w14:textId="77777777" w:rsidR="007B2ECD" w:rsidRPr="00811D19" w:rsidRDefault="007B2ECD" w:rsidP="007B2ECD">
      <w:pPr>
        <w:numPr>
          <w:ilvl w:val="0"/>
          <w:numId w:val="73"/>
        </w:numPr>
        <w:pBdr>
          <w:top w:val="none" w:sz="0" w:space="0" w:color="auto"/>
          <w:left w:val="none" w:sz="0" w:space="0" w:color="auto"/>
          <w:bottom w:val="none" w:sz="0" w:space="0" w:color="auto"/>
          <w:right w:val="none" w:sz="0" w:space="0" w:color="auto"/>
          <w:between w:val="none" w:sz="0" w:space="0" w:color="auto"/>
          <w:bar w:val="none" w:sz="0" w:color="auto"/>
        </w:pBdr>
      </w:pPr>
      <w:r w:rsidRPr="00811D19">
        <w:rPr>
          <w:b/>
          <w:u w:val="single"/>
        </w:rPr>
        <w:t>Return of Covered Information</w:t>
      </w:r>
      <w:r w:rsidRPr="00811D19">
        <w:t xml:space="preserve">: Upon termination of the Agreement, Business Associate shall return all Covered Information without retaining any copies of such information, or at Covered Entity’s option, destroy all Covered Information, including all copies, and provide Covered Entity with acceptable written confirmation upon completion.  In the event that the return or destruction of all Covered Information is not feasible, Business Associate shall make no further use or disclosure except for those purposes that make the return or destruction infeasible, </w:t>
      </w:r>
      <w:r w:rsidRPr="00811D19">
        <w:lastRenderedPageBreak/>
        <w:t>and Business Associate shall continue to be bound by Section 1 (B), (C) and (D) and Section 2 of this Agreement, so long as it retains possession or control of any Covered Information (or copies thereof).</w:t>
      </w:r>
    </w:p>
    <w:p w14:paraId="572BCF21" w14:textId="77777777" w:rsidR="007B2ECD" w:rsidRPr="00811D19" w:rsidRDefault="007B2ECD" w:rsidP="007B2ECD">
      <w:pPr>
        <w:ind w:left="720" w:hanging="720"/>
      </w:pPr>
    </w:p>
    <w:p w14:paraId="46B60F9C" w14:textId="77777777" w:rsidR="007B2ECD" w:rsidRPr="00811D19" w:rsidRDefault="007B2ECD" w:rsidP="007B2ECD">
      <w:pPr>
        <w:ind w:left="720" w:hanging="720"/>
      </w:pPr>
      <w:r w:rsidRPr="00811D19">
        <w:rPr>
          <w:b/>
        </w:rPr>
        <w:t>4</w:t>
      </w:r>
      <w:r w:rsidRPr="00811D19">
        <w:t xml:space="preserve">.  </w:t>
      </w:r>
      <w:r w:rsidRPr="00811D19">
        <w:tab/>
      </w:r>
      <w:r w:rsidRPr="00811D19">
        <w:rPr>
          <w:b/>
        </w:rPr>
        <w:t>MISCELLANEOUS</w:t>
      </w:r>
      <w:r w:rsidRPr="00811D19">
        <w:t xml:space="preserve">.  </w:t>
      </w:r>
    </w:p>
    <w:p w14:paraId="5181BFB8" w14:textId="77777777" w:rsidR="007B2ECD" w:rsidRPr="00811D19" w:rsidRDefault="007B2ECD" w:rsidP="007B2ECD">
      <w:pPr>
        <w:ind w:left="720" w:hanging="720"/>
      </w:pPr>
    </w:p>
    <w:p w14:paraId="79A4CCD5" w14:textId="77777777" w:rsidR="007B2ECD" w:rsidRPr="00811D19" w:rsidRDefault="007B2ECD" w:rsidP="007B2ECD">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pPr>
      <w:r w:rsidRPr="00811D19">
        <w:t xml:space="preserve"> </w:t>
      </w:r>
      <w:r w:rsidRPr="00811D19">
        <w:rPr>
          <w:b/>
          <w:u w:val="single"/>
        </w:rPr>
        <w:t>Notices</w:t>
      </w:r>
      <w:r w:rsidRPr="00811D19">
        <w:t xml:space="preserve">:  All notices pursuant to this Agreement must be given in writing and shall be effective when received if hand delivered or when sent by overnight delivery service, facsimile or U.S. Mail to the appropriate address of the receiving party.  Notices to the Covered Entity shall be addressed to the attention of its Privacy Officer with a copy to XXXXXXXXXX, VP, etc. </w:t>
      </w:r>
    </w:p>
    <w:p w14:paraId="42530329" w14:textId="77777777" w:rsidR="007B2ECD" w:rsidRPr="00811D19" w:rsidRDefault="007B2ECD" w:rsidP="007B2ECD">
      <w:pPr>
        <w:ind w:left="720"/>
      </w:pPr>
    </w:p>
    <w:p w14:paraId="05AD186F" w14:textId="77777777" w:rsidR="007B2ECD" w:rsidRPr="00811D19" w:rsidRDefault="007B2ECD" w:rsidP="007B2ECD">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pPr>
      <w:r w:rsidRPr="00811D19">
        <w:rPr>
          <w:b/>
          <w:u w:val="single"/>
        </w:rPr>
        <w:t>Construction</w:t>
      </w:r>
      <w:r w:rsidRPr="00811D19">
        <w:t>:  Any ambiguity in this Agreement shall be interpreted to permit Covered Entity to comply with the HIPAA/HITECH Rules and other applicable laws and regulations.  The parties agree that individuals who are the subject of protected health information are not third-party beneficiaries of this Agreement.</w:t>
      </w:r>
    </w:p>
    <w:p w14:paraId="5C8F1A50" w14:textId="77777777" w:rsidR="007B2ECD" w:rsidRPr="00811D19" w:rsidRDefault="007B2ECD" w:rsidP="007B2ECD">
      <w:pPr>
        <w:pStyle w:val="ListParagraph"/>
        <w:rPr>
          <w:rFonts w:ascii="Times New Roman" w:hAnsi="Times New Roman" w:cs="Times New Roman"/>
          <w:sz w:val="24"/>
          <w:szCs w:val="24"/>
        </w:rPr>
      </w:pPr>
    </w:p>
    <w:p w14:paraId="78F14D8B" w14:textId="77777777" w:rsidR="007B2ECD" w:rsidRPr="00811D19" w:rsidRDefault="007B2ECD" w:rsidP="007B2ECD">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pPr>
      <w:r w:rsidRPr="00811D19">
        <w:rPr>
          <w:b/>
          <w:u w:val="single"/>
        </w:rPr>
        <w:t>Prior Agreements</w:t>
      </w:r>
      <w:r w:rsidRPr="00811D19">
        <w:t>:  In the event any provision of this Agreement is inconsistent with the terms of any other agreement between Covered Entity and Business Associate pertaining to the subject matter hereof, the terms of this Agreement shall cancel and supersede the inconsistent terms of such other agreement and such other agreement shall be considered to have been amended by the terms of this Agreement.</w:t>
      </w:r>
    </w:p>
    <w:p w14:paraId="5C38CF92" w14:textId="77777777" w:rsidR="007B2ECD" w:rsidRPr="00811D19" w:rsidRDefault="007B2ECD" w:rsidP="007B2ECD">
      <w:pPr>
        <w:pStyle w:val="ListParagraph"/>
        <w:rPr>
          <w:rFonts w:ascii="Times New Roman" w:hAnsi="Times New Roman" w:cs="Times New Roman"/>
          <w:sz w:val="24"/>
          <w:szCs w:val="24"/>
        </w:rPr>
      </w:pPr>
    </w:p>
    <w:p w14:paraId="0A7FFA78" w14:textId="77777777" w:rsidR="007B2ECD" w:rsidRPr="00811D19" w:rsidRDefault="007B2ECD" w:rsidP="007B2ECD">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pPr>
      <w:r w:rsidRPr="00811D19">
        <w:rPr>
          <w:b/>
          <w:u w:val="single"/>
        </w:rPr>
        <w:t>Entire Agreement</w:t>
      </w:r>
      <w:r w:rsidRPr="00811D19">
        <w:t xml:space="preserve">: This Agreement constitutes the entire agreement of the parties with regard to the subject matter hereof, and no amendments or additions to this Agreement shall be binding unless in writing and signed by both parties.  It is expressly understood and agreed that no verbal representation, promise or condition, whether made before or after the signing of this Agreement, shall be binding upon the parties hereto.  The parties agree to take such action as is necessary to amend this Agreement from time to time as is necessary for compliance with the requirements of the HIPAA/HITECH Rules and any other applicable laws. Notwithstanding anything to the contrary set forth in the underlying services agreement between the parties, in the event of a conflict between the terms of the underlying services agreement and this Business Associate Agreement, this Business Associate Agreement shall control.  </w:t>
      </w:r>
    </w:p>
    <w:p w14:paraId="6AB88CAE" w14:textId="77777777" w:rsidR="007B2ECD" w:rsidRPr="00811D19" w:rsidRDefault="007B2ECD" w:rsidP="007B2ECD">
      <w:pPr>
        <w:pStyle w:val="ListParagraph"/>
        <w:rPr>
          <w:rFonts w:ascii="Times New Roman" w:hAnsi="Times New Roman" w:cs="Times New Roman"/>
          <w:sz w:val="24"/>
          <w:szCs w:val="24"/>
        </w:rPr>
      </w:pPr>
    </w:p>
    <w:p w14:paraId="44F9ED2A" w14:textId="5C2680A5" w:rsidR="007B2ECD" w:rsidRPr="00811D19" w:rsidRDefault="007B2ECD" w:rsidP="007B2ECD">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pPr>
      <w:r w:rsidRPr="00811D19">
        <w:rPr>
          <w:b/>
          <w:u w:val="single"/>
        </w:rPr>
        <w:t>Governing Law</w:t>
      </w:r>
      <w:r w:rsidRPr="00811D19">
        <w:t>: This Agreement shall be governed in all respects whether as to validity, construction, capacity, performance or otherwise, b</w:t>
      </w:r>
      <w:r w:rsidR="0018564F">
        <w:t>y the laws of the Commonwealth of Massachusetts</w:t>
      </w:r>
      <w:r w:rsidRPr="00811D19">
        <w:t xml:space="preserve"> except to the extent preempted by the Health Insurance Portability and Accountability Act and corresponding HIPAA/HITECH Rules.</w:t>
      </w:r>
    </w:p>
    <w:p w14:paraId="430C4B0F" w14:textId="77777777" w:rsidR="007B2ECD" w:rsidRPr="00811D19" w:rsidRDefault="007B2ECD" w:rsidP="007B2ECD">
      <w:pPr>
        <w:pStyle w:val="ListParagraph"/>
        <w:rPr>
          <w:rFonts w:ascii="Times New Roman" w:hAnsi="Times New Roman" w:cs="Times New Roman"/>
          <w:sz w:val="24"/>
          <w:szCs w:val="24"/>
        </w:rPr>
      </w:pPr>
    </w:p>
    <w:p w14:paraId="49A86061" w14:textId="77777777" w:rsidR="007B2ECD" w:rsidRPr="00811D19" w:rsidRDefault="007B2ECD" w:rsidP="007B2ECD">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pPr>
      <w:r w:rsidRPr="00811D19">
        <w:rPr>
          <w:b/>
          <w:u w:val="single"/>
        </w:rPr>
        <w:t>Severability</w:t>
      </w:r>
      <w:r w:rsidRPr="00811D19">
        <w:t xml:space="preserve">:  In the event that any provision of this Agreement violates any applicable statute, regulation, or rule of law in any jurisdiction that governs this </w:t>
      </w:r>
      <w:r w:rsidRPr="00811D19">
        <w:lastRenderedPageBreak/>
        <w:t xml:space="preserve">Agreement, such provision shall be ineffective to the extent of such violation without invalidating any other provision of this Agreement. </w:t>
      </w:r>
    </w:p>
    <w:p w14:paraId="5B865296" w14:textId="77777777" w:rsidR="007B2ECD" w:rsidRPr="00811D19" w:rsidRDefault="007B2ECD" w:rsidP="007B2ECD">
      <w:pPr>
        <w:pStyle w:val="ListParagraph"/>
        <w:rPr>
          <w:rFonts w:ascii="Times New Roman" w:hAnsi="Times New Roman" w:cs="Times New Roman"/>
          <w:sz w:val="24"/>
          <w:szCs w:val="24"/>
        </w:rPr>
      </w:pPr>
    </w:p>
    <w:p w14:paraId="4B1B2D2B" w14:textId="77777777" w:rsidR="007B2ECD" w:rsidRPr="00811D19" w:rsidRDefault="007B2ECD" w:rsidP="007B2ECD">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pPr>
      <w:r w:rsidRPr="00811D19">
        <w:rPr>
          <w:b/>
          <w:u w:val="single"/>
        </w:rPr>
        <w:t>Headings</w:t>
      </w:r>
      <w:r w:rsidRPr="00811D19">
        <w:t xml:space="preserve">:  The section headings in this Agreement are included solely for convenience and shall not affect, or </w:t>
      </w:r>
      <w:proofErr w:type="gramStart"/>
      <w:r w:rsidRPr="00811D19">
        <w:t>be</w:t>
      </w:r>
      <w:proofErr w:type="gramEnd"/>
      <w:r w:rsidRPr="00811D19">
        <w:t xml:space="preserve"> used in connection with, the interpretation of this Agreement.</w:t>
      </w:r>
    </w:p>
    <w:p w14:paraId="6CA09AF1" w14:textId="77777777" w:rsidR="007B2ECD" w:rsidRPr="00811D19" w:rsidRDefault="007B2ECD" w:rsidP="007B2ECD">
      <w:pPr>
        <w:pStyle w:val="ListParagraph"/>
        <w:rPr>
          <w:rFonts w:ascii="Times New Roman" w:hAnsi="Times New Roman" w:cs="Times New Roman"/>
          <w:sz w:val="24"/>
          <w:szCs w:val="24"/>
        </w:rPr>
      </w:pPr>
    </w:p>
    <w:p w14:paraId="686504F6" w14:textId="77777777" w:rsidR="007B2ECD" w:rsidRPr="00811D19" w:rsidRDefault="007B2ECD" w:rsidP="007B2ECD">
      <w:pPr>
        <w:numPr>
          <w:ilvl w:val="0"/>
          <w:numId w:val="75"/>
        </w:numPr>
        <w:pBdr>
          <w:top w:val="none" w:sz="0" w:space="0" w:color="auto"/>
          <w:left w:val="none" w:sz="0" w:space="0" w:color="auto"/>
          <w:bottom w:val="none" w:sz="0" w:space="0" w:color="auto"/>
          <w:right w:val="none" w:sz="0" w:space="0" w:color="auto"/>
          <w:between w:val="none" w:sz="0" w:space="0" w:color="auto"/>
          <w:bar w:val="none" w:sz="0" w:color="auto"/>
        </w:pBdr>
      </w:pPr>
      <w:r w:rsidRPr="00811D19">
        <w:rPr>
          <w:b/>
          <w:u w:val="single"/>
        </w:rPr>
        <w:t>Parties</w:t>
      </w:r>
      <w:r w:rsidRPr="00811D19">
        <w:t xml:space="preserve">:  This Agreement shall be binding upon and inure to the benefit of the parties hereto and their respective successors and permitted assigns.           </w:t>
      </w:r>
    </w:p>
    <w:p w14:paraId="067C437D" w14:textId="77777777" w:rsidR="007B2ECD" w:rsidRPr="00811D19" w:rsidRDefault="007B2ECD" w:rsidP="007B2ECD"/>
    <w:p w14:paraId="6835B806" w14:textId="77777777" w:rsidR="007B2ECD" w:rsidRPr="00811D19" w:rsidRDefault="007B2ECD" w:rsidP="007B2ECD">
      <w:pPr>
        <w:pStyle w:val="Heading1"/>
        <w:rPr>
          <w:rFonts w:ascii="Times New Roman" w:hAnsi="Times New Roman" w:cs="Times New Roman"/>
          <w:sz w:val="24"/>
          <w:szCs w:val="24"/>
        </w:rPr>
      </w:pPr>
      <w:r w:rsidRPr="00811D19">
        <w:rPr>
          <w:rFonts w:ascii="Times New Roman" w:hAnsi="Times New Roman" w:cs="Times New Roman"/>
          <w:sz w:val="24"/>
          <w:szCs w:val="24"/>
        </w:rPr>
        <w:t>XXXXXXXXX   (“Covered Entity”)</w:t>
      </w:r>
    </w:p>
    <w:p w14:paraId="6FE19F0F" w14:textId="77777777" w:rsidR="007B2ECD" w:rsidRPr="00811D19" w:rsidRDefault="007B2ECD" w:rsidP="007B2ECD"/>
    <w:p w14:paraId="3D9FFD55" w14:textId="77777777" w:rsidR="007B2ECD" w:rsidRPr="00811D19" w:rsidRDefault="007B2ECD" w:rsidP="007B2ECD">
      <w:pPr>
        <w:pStyle w:val="Header"/>
        <w:tabs>
          <w:tab w:val="clear" w:pos="4320"/>
          <w:tab w:val="clear" w:pos="8640"/>
        </w:tabs>
      </w:pPr>
      <w:r w:rsidRPr="00811D19">
        <w:t>By: ____________________________________________</w:t>
      </w:r>
    </w:p>
    <w:p w14:paraId="3DC67B86" w14:textId="77777777" w:rsidR="007B2ECD" w:rsidRPr="00811D19" w:rsidRDefault="007B2ECD" w:rsidP="007B2ECD"/>
    <w:p w14:paraId="027D8EC3" w14:textId="77777777" w:rsidR="007B2ECD" w:rsidRPr="00811D19" w:rsidRDefault="007B2ECD" w:rsidP="007B2ECD">
      <w:r w:rsidRPr="00811D19">
        <w:t>Title: _____________________________________________</w:t>
      </w:r>
    </w:p>
    <w:p w14:paraId="25DA8278" w14:textId="77777777" w:rsidR="007B2ECD" w:rsidRPr="00811D19" w:rsidRDefault="007B2ECD" w:rsidP="007B2ECD"/>
    <w:p w14:paraId="4ACBEED7" w14:textId="77777777" w:rsidR="007B2ECD" w:rsidRPr="00811D19" w:rsidRDefault="007B2ECD" w:rsidP="007B2ECD">
      <w:r w:rsidRPr="00811D19">
        <w:t>Date: ___________________________________________</w:t>
      </w:r>
    </w:p>
    <w:p w14:paraId="0C969642" w14:textId="77777777" w:rsidR="007B2ECD" w:rsidRPr="00811D19" w:rsidRDefault="007B2ECD" w:rsidP="007B2ECD"/>
    <w:p w14:paraId="080F27E3" w14:textId="77777777" w:rsidR="007B2ECD" w:rsidRPr="00811D19" w:rsidRDefault="007B2ECD" w:rsidP="007B2ECD">
      <w:pPr>
        <w:rPr>
          <w:b/>
          <w:bCs/>
          <w:u w:val="single"/>
        </w:rPr>
      </w:pPr>
      <w:r w:rsidRPr="00811D19">
        <w:rPr>
          <w:b/>
          <w:bCs/>
          <w:u w:val="single"/>
        </w:rPr>
        <w:t>Sensio Systems, Inc. (“Business Associate”)</w:t>
      </w:r>
    </w:p>
    <w:p w14:paraId="4879F500" w14:textId="77777777" w:rsidR="007B2ECD" w:rsidRPr="00811D19" w:rsidRDefault="007B2ECD" w:rsidP="007B2ECD">
      <w:pPr>
        <w:rPr>
          <w:b/>
          <w:bCs/>
        </w:rPr>
      </w:pPr>
    </w:p>
    <w:p w14:paraId="09B8CA0F" w14:textId="77777777" w:rsidR="007B2ECD" w:rsidRPr="00811D19" w:rsidRDefault="007B2ECD" w:rsidP="007B2ECD">
      <w:pPr>
        <w:pStyle w:val="Header"/>
        <w:tabs>
          <w:tab w:val="clear" w:pos="4320"/>
          <w:tab w:val="clear" w:pos="8640"/>
        </w:tabs>
      </w:pPr>
      <w:r w:rsidRPr="00811D19">
        <w:t>By: _____________________________________________</w:t>
      </w:r>
    </w:p>
    <w:p w14:paraId="112C58C0" w14:textId="77777777" w:rsidR="007B2ECD" w:rsidRPr="00811D19" w:rsidRDefault="007B2ECD" w:rsidP="007B2ECD"/>
    <w:p w14:paraId="6D55732C" w14:textId="77777777" w:rsidR="007B2ECD" w:rsidRPr="00811D19" w:rsidRDefault="007B2ECD" w:rsidP="007B2ECD">
      <w:r w:rsidRPr="00811D19">
        <w:t>Title: _____________________________________________</w:t>
      </w:r>
    </w:p>
    <w:p w14:paraId="02304C62" w14:textId="77777777" w:rsidR="007B2ECD" w:rsidRPr="00811D19" w:rsidRDefault="007B2ECD" w:rsidP="007B2ECD"/>
    <w:p w14:paraId="11EF0693" w14:textId="77777777" w:rsidR="007B2ECD" w:rsidRPr="00811D19" w:rsidRDefault="007B2ECD" w:rsidP="007B2ECD">
      <w:r w:rsidRPr="00811D19">
        <w:t>Date: ___________________________________________</w:t>
      </w:r>
    </w:p>
    <w:p w14:paraId="790C8E74" w14:textId="77777777" w:rsidR="007B2ECD" w:rsidRPr="00811D19" w:rsidRDefault="007B2ECD" w:rsidP="007B2ECD">
      <w:pPr>
        <w:jc w:val="center"/>
        <w:rPr>
          <w:b/>
        </w:rPr>
      </w:pPr>
    </w:p>
    <w:p w14:paraId="71C1EF59" w14:textId="77777777" w:rsidR="007B2ECD" w:rsidRPr="00811D19" w:rsidRDefault="007B2ECD" w:rsidP="007B2ECD">
      <w:pPr>
        <w:jc w:val="center"/>
        <w:rPr>
          <w:b/>
        </w:rPr>
      </w:pPr>
    </w:p>
    <w:p w14:paraId="3808293C" w14:textId="77777777" w:rsidR="007B2ECD" w:rsidRPr="00811D19" w:rsidRDefault="007B2ECD" w:rsidP="007B2ECD">
      <w:pPr>
        <w:jc w:val="center"/>
        <w:rPr>
          <w:b/>
        </w:rPr>
      </w:pPr>
    </w:p>
    <w:p w14:paraId="19DBE703" w14:textId="4C0786BF" w:rsidR="007B2ECD" w:rsidRPr="00811D19" w:rsidRDefault="007B2ECD" w:rsidP="007B2ECD">
      <w:pPr>
        <w:jc w:val="center"/>
        <w:rPr>
          <w:b/>
        </w:rPr>
      </w:pPr>
      <w:r w:rsidRPr="00811D19">
        <w:rPr>
          <w:b/>
        </w:rPr>
        <w:t>ADDENDUM A</w:t>
      </w:r>
    </w:p>
    <w:p w14:paraId="243A0BA6" w14:textId="77777777" w:rsidR="007B2ECD" w:rsidRPr="00811D19" w:rsidRDefault="007B2ECD" w:rsidP="007B2ECD">
      <w:pPr>
        <w:rPr>
          <w:b/>
        </w:rPr>
      </w:pPr>
    </w:p>
    <w:p w14:paraId="61DDA390" w14:textId="77777777" w:rsidR="007B2ECD" w:rsidRPr="00811D19" w:rsidRDefault="007B2ECD" w:rsidP="007B2ECD">
      <w:pPr>
        <w:rPr>
          <w:b/>
        </w:rPr>
      </w:pPr>
    </w:p>
    <w:p w14:paraId="0ED8B75D" w14:textId="77777777" w:rsidR="007B2ECD" w:rsidRPr="00811D19" w:rsidRDefault="007B2ECD" w:rsidP="007B2ECD">
      <w:pPr>
        <w:rPr>
          <w:b/>
        </w:rPr>
      </w:pPr>
    </w:p>
    <w:p w14:paraId="2AFF1B6A" w14:textId="77777777" w:rsidR="007B2ECD" w:rsidRPr="00811D19" w:rsidRDefault="007B2ECD" w:rsidP="007B2ECD">
      <w:r w:rsidRPr="00811D19">
        <w:t>”Covered Entity”</w:t>
      </w:r>
      <w:r w:rsidRPr="00811D19">
        <w:rPr>
          <w:b/>
        </w:rPr>
        <w:t xml:space="preserve"> </w:t>
      </w:r>
      <w:r w:rsidRPr="00811D19">
        <w:t>includes but is not limited to the following subsidiary corporations:</w:t>
      </w:r>
    </w:p>
    <w:p w14:paraId="17CB86EE" w14:textId="77777777" w:rsidR="007B2ECD" w:rsidRPr="00811D19" w:rsidRDefault="007B2ECD" w:rsidP="007B2ECD"/>
    <w:p w14:paraId="76040EA2" w14:textId="77777777" w:rsidR="007B2ECD" w:rsidRPr="00811D19" w:rsidRDefault="007B2ECD" w:rsidP="007B2ECD">
      <w:pPr>
        <w:numPr>
          <w:ilvl w:val="0"/>
          <w:numId w:val="74"/>
        </w:numPr>
        <w:pBdr>
          <w:top w:val="none" w:sz="0" w:space="0" w:color="auto"/>
          <w:left w:val="none" w:sz="0" w:space="0" w:color="auto"/>
          <w:bottom w:val="none" w:sz="0" w:space="0" w:color="auto"/>
          <w:right w:val="none" w:sz="0" w:space="0" w:color="auto"/>
          <w:between w:val="none" w:sz="0" w:space="0" w:color="auto"/>
          <w:bar w:val="none" w:sz="0" w:color="auto"/>
        </w:pBdr>
      </w:pPr>
      <w:r w:rsidRPr="00811D19">
        <w:t>XXXXX</w:t>
      </w:r>
    </w:p>
    <w:p w14:paraId="14B24335" w14:textId="77777777" w:rsidR="007B2ECD" w:rsidRPr="00811D19" w:rsidRDefault="007B2ECD" w:rsidP="007B2ECD">
      <w:pPr>
        <w:numPr>
          <w:ilvl w:val="0"/>
          <w:numId w:val="74"/>
        </w:numPr>
        <w:pBdr>
          <w:top w:val="none" w:sz="0" w:space="0" w:color="auto"/>
          <w:left w:val="none" w:sz="0" w:space="0" w:color="auto"/>
          <w:bottom w:val="none" w:sz="0" w:space="0" w:color="auto"/>
          <w:right w:val="none" w:sz="0" w:space="0" w:color="auto"/>
          <w:between w:val="none" w:sz="0" w:space="0" w:color="auto"/>
          <w:bar w:val="none" w:sz="0" w:color="auto"/>
        </w:pBdr>
      </w:pPr>
      <w:r w:rsidRPr="00811D19">
        <w:t>XXXXX</w:t>
      </w:r>
    </w:p>
    <w:p w14:paraId="5B25FE54" w14:textId="4030E9A4" w:rsidR="007B2ECD" w:rsidRPr="00811D19" w:rsidRDefault="007B2ECD" w:rsidP="006F59DE">
      <w:pPr>
        <w:numPr>
          <w:ilvl w:val="0"/>
          <w:numId w:val="74"/>
        </w:numPr>
        <w:pBdr>
          <w:top w:val="none" w:sz="0" w:space="0" w:color="auto"/>
          <w:left w:val="none" w:sz="0" w:space="0" w:color="auto"/>
          <w:bottom w:val="none" w:sz="0" w:space="0" w:color="auto"/>
          <w:right w:val="none" w:sz="0" w:space="0" w:color="auto"/>
          <w:between w:val="none" w:sz="0" w:space="0" w:color="auto"/>
          <w:bar w:val="none" w:sz="0" w:color="auto"/>
        </w:pBdr>
      </w:pPr>
      <w:r w:rsidRPr="00811D19">
        <w:t>XXXXX</w:t>
      </w:r>
    </w:p>
    <w:p w14:paraId="413D4914" w14:textId="77777777" w:rsidR="00282614" w:rsidRPr="00811D19" w:rsidRDefault="00282614" w:rsidP="0032079C">
      <w:pPr>
        <w:pStyle w:val="Heading4"/>
        <w:ind w:left="0"/>
        <w:rPr>
          <w:sz w:val="24"/>
          <w:szCs w:val="24"/>
          <w:u w:color="1C1C1C"/>
        </w:rPr>
      </w:pPr>
    </w:p>
    <w:p w14:paraId="024CC4AE" w14:textId="77777777" w:rsidR="007B2ECD" w:rsidRPr="00811D19" w:rsidRDefault="007B2ECD" w:rsidP="0032079C">
      <w:pPr>
        <w:pStyle w:val="Heading4"/>
        <w:ind w:left="0"/>
        <w:rPr>
          <w:sz w:val="24"/>
          <w:szCs w:val="24"/>
          <w:u w:color="1C1C1C"/>
        </w:rPr>
      </w:pPr>
    </w:p>
    <w:p w14:paraId="2AB4E6F2" w14:textId="77777777" w:rsidR="007B2ECD" w:rsidRDefault="007B2ECD" w:rsidP="0032079C">
      <w:pPr>
        <w:pStyle w:val="Heading4"/>
        <w:ind w:left="0"/>
        <w:rPr>
          <w:sz w:val="24"/>
          <w:szCs w:val="24"/>
          <w:u w:color="1C1C1C"/>
        </w:rPr>
      </w:pPr>
    </w:p>
    <w:p w14:paraId="00EFB3B3" w14:textId="77777777" w:rsidR="00337D8E" w:rsidRDefault="00337D8E" w:rsidP="0032079C">
      <w:pPr>
        <w:pStyle w:val="Heading4"/>
        <w:ind w:left="0"/>
        <w:rPr>
          <w:sz w:val="24"/>
          <w:szCs w:val="24"/>
          <w:u w:color="1C1C1C"/>
        </w:rPr>
      </w:pPr>
    </w:p>
    <w:p w14:paraId="06CD7874" w14:textId="77777777" w:rsidR="00337D8E" w:rsidRDefault="00337D8E" w:rsidP="0032079C">
      <w:pPr>
        <w:pStyle w:val="Heading4"/>
        <w:ind w:left="0"/>
        <w:rPr>
          <w:sz w:val="24"/>
          <w:szCs w:val="24"/>
          <w:u w:color="1C1C1C"/>
        </w:rPr>
      </w:pPr>
    </w:p>
    <w:p w14:paraId="1392A3E1" w14:textId="77777777" w:rsidR="00337D8E" w:rsidRDefault="00337D8E" w:rsidP="0032079C">
      <w:pPr>
        <w:pStyle w:val="Heading4"/>
        <w:ind w:left="0"/>
        <w:rPr>
          <w:sz w:val="24"/>
          <w:szCs w:val="24"/>
          <w:u w:color="1C1C1C"/>
        </w:rPr>
      </w:pPr>
    </w:p>
    <w:p w14:paraId="7BA5B461" w14:textId="77777777" w:rsidR="00337D8E" w:rsidRPr="00811D19" w:rsidRDefault="00337D8E" w:rsidP="0032079C">
      <w:pPr>
        <w:pStyle w:val="Heading4"/>
        <w:ind w:left="0"/>
        <w:rPr>
          <w:sz w:val="24"/>
          <w:szCs w:val="24"/>
          <w:u w:color="1C1C1C"/>
        </w:rPr>
      </w:pPr>
    </w:p>
    <w:p w14:paraId="67294D05" w14:textId="77777777" w:rsidR="0032079C" w:rsidRPr="00811D19" w:rsidRDefault="0032079C" w:rsidP="0032079C">
      <w:pPr>
        <w:pStyle w:val="Heading4"/>
        <w:ind w:left="0"/>
        <w:rPr>
          <w:rFonts w:eastAsia="Calibri" w:cs="Calibri"/>
          <w:sz w:val="24"/>
          <w:szCs w:val="24"/>
        </w:rPr>
      </w:pPr>
      <w:r w:rsidRPr="00811D19">
        <w:rPr>
          <w:sz w:val="24"/>
          <w:szCs w:val="24"/>
          <w:u w:color="1C1C1C"/>
        </w:rPr>
        <w:t>Exhibit A</w:t>
      </w:r>
    </w:p>
    <w:p w14:paraId="367CA0F8" w14:textId="77777777" w:rsidR="0032079C" w:rsidRPr="00811D19" w:rsidRDefault="0032079C" w:rsidP="0032079C">
      <w:pPr>
        <w:pStyle w:val="Body"/>
        <w:widowControl w:val="0"/>
        <w:spacing w:before="8" w:line="240" w:lineRule="exact"/>
        <w:rPr>
          <w:rFonts w:ascii="Times New Roman" w:eastAsia="Calibri" w:hAnsi="Times New Roman" w:cs="Calibri"/>
          <w:sz w:val="24"/>
          <w:szCs w:val="24"/>
          <w:u w:color="000000"/>
        </w:rPr>
      </w:pPr>
    </w:p>
    <w:p w14:paraId="66381000" w14:textId="77777777" w:rsidR="0032079C" w:rsidRPr="00811D19" w:rsidRDefault="0032079C" w:rsidP="0032079C">
      <w:pPr>
        <w:pStyle w:val="Body"/>
        <w:widowControl w:val="0"/>
        <w:ind w:left="215"/>
        <w:jc w:val="center"/>
        <w:rPr>
          <w:rFonts w:ascii="Times New Roman" w:eastAsia="Calibri" w:hAnsi="Times New Roman" w:cs="Calibri"/>
          <w:i/>
          <w:sz w:val="24"/>
          <w:szCs w:val="24"/>
          <w:u w:color="000000"/>
        </w:rPr>
      </w:pPr>
      <w:r w:rsidRPr="00811D19">
        <w:rPr>
          <w:rFonts w:ascii="Times New Roman" w:hAnsi="Times New Roman"/>
          <w:i/>
          <w:sz w:val="24"/>
          <w:szCs w:val="24"/>
          <w:u w:color="000000"/>
        </w:rPr>
        <w:t>SOFTWARE LICENSE</w:t>
      </w:r>
      <w:r w:rsidRPr="00811D19">
        <w:rPr>
          <w:rFonts w:ascii="Times New Roman" w:hAnsi="Times New Roman"/>
          <w:i/>
          <w:spacing w:val="15"/>
          <w:sz w:val="24"/>
          <w:szCs w:val="24"/>
          <w:u w:color="000000"/>
        </w:rPr>
        <w:t xml:space="preserve"> </w:t>
      </w:r>
      <w:r w:rsidRPr="00811D19">
        <w:rPr>
          <w:rFonts w:ascii="Times New Roman" w:hAnsi="Times New Roman"/>
          <w:i/>
          <w:sz w:val="24"/>
          <w:szCs w:val="24"/>
          <w:u w:color="000000"/>
        </w:rPr>
        <w:t>AGREEMENT</w:t>
      </w:r>
    </w:p>
    <w:p w14:paraId="0FCABBE6" w14:textId="77777777" w:rsidR="0032079C" w:rsidRPr="00811D19" w:rsidRDefault="0032079C" w:rsidP="0032079C">
      <w:pPr>
        <w:pStyle w:val="Body"/>
        <w:widowControl w:val="0"/>
        <w:ind w:left="214"/>
        <w:jc w:val="center"/>
        <w:rPr>
          <w:rFonts w:ascii="Times New Roman" w:eastAsia="Calibri" w:hAnsi="Times New Roman" w:cs="Calibri"/>
          <w:i/>
          <w:sz w:val="24"/>
          <w:szCs w:val="24"/>
          <w:u w:color="000000"/>
        </w:rPr>
      </w:pPr>
      <w:r w:rsidRPr="00811D19">
        <w:rPr>
          <w:rFonts w:ascii="Times New Roman" w:hAnsi="Times New Roman"/>
          <w:i/>
          <w:sz w:val="24"/>
          <w:szCs w:val="24"/>
          <w:u w:color="000000"/>
        </w:rPr>
        <w:t>FOR</w:t>
      </w:r>
      <w:r w:rsidRPr="00811D19">
        <w:rPr>
          <w:rFonts w:ascii="Times New Roman" w:hAnsi="Times New Roman"/>
          <w:i/>
          <w:spacing w:val="20"/>
          <w:sz w:val="24"/>
          <w:szCs w:val="24"/>
          <w:u w:color="000000"/>
        </w:rPr>
        <w:t xml:space="preserve"> </w:t>
      </w:r>
      <w:r w:rsidRPr="00811D19">
        <w:rPr>
          <w:rFonts w:ascii="Times New Roman" w:hAnsi="Times New Roman"/>
          <w:i/>
          <w:sz w:val="24"/>
          <w:szCs w:val="24"/>
          <w:u w:color="000000"/>
        </w:rPr>
        <w:t>LIMITED</w:t>
      </w:r>
      <w:r w:rsidRPr="00811D19">
        <w:rPr>
          <w:rFonts w:ascii="Times New Roman" w:hAnsi="Times New Roman"/>
          <w:i/>
          <w:spacing w:val="27"/>
          <w:sz w:val="24"/>
          <w:szCs w:val="24"/>
          <w:u w:color="000000"/>
        </w:rPr>
        <w:t xml:space="preserve"> </w:t>
      </w:r>
      <w:r w:rsidRPr="00811D19">
        <w:rPr>
          <w:rFonts w:ascii="Times New Roman" w:hAnsi="Times New Roman"/>
          <w:i/>
          <w:sz w:val="24"/>
          <w:szCs w:val="24"/>
          <w:u w:color="000000"/>
        </w:rPr>
        <w:t>USE</w:t>
      </w:r>
      <w:r w:rsidRPr="00811D19">
        <w:rPr>
          <w:rFonts w:ascii="Times New Roman" w:hAnsi="Times New Roman"/>
          <w:i/>
          <w:spacing w:val="9"/>
          <w:sz w:val="24"/>
          <w:szCs w:val="24"/>
          <w:u w:color="000000"/>
        </w:rPr>
        <w:t xml:space="preserve"> </w:t>
      </w:r>
      <w:r w:rsidRPr="00811D19">
        <w:rPr>
          <w:rFonts w:ascii="Times New Roman" w:hAnsi="Times New Roman"/>
          <w:i/>
          <w:sz w:val="24"/>
          <w:szCs w:val="24"/>
          <w:u w:color="000000"/>
        </w:rPr>
        <w:t>OF</w:t>
      </w:r>
      <w:r w:rsidRPr="00811D19">
        <w:rPr>
          <w:rFonts w:ascii="Times New Roman" w:hAnsi="Times New Roman"/>
          <w:i/>
          <w:spacing w:val="10"/>
          <w:sz w:val="24"/>
          <w:szCs w:val="24"/>
          <w:u w:color="000000"/>
        </w:rPr>
        <w:t xml:space="preserve"> </w:t>
      </w:r>
      <w:r w:rsidRPr="00811D19">
        <w:rPr>
          <w:rFonts w:ascii="Times New Roman" w:hAnsi="Times New Roman"/>
          <w:i/>
          <w:sz w:val="24"/>
          <w:szCs w:val="24"/>
          <w:u w:color="000000"/>
        </w:rPr>
        <w:t>SENSCIO</w:t>
      </w:r>
      <w:r w:rsidRPr="00811D19">
        <w:rPr>
          <w:rFonts w:ascii="Times New Roman" w:hAnsi="Times New Roman"/>
          <w:i/>
          <w:spacing w:val="28"/>
          <w:sz w:val="24"/>
          <w:szCs w:val="24"/>
          <w:u w:color="000000"/>
        </w:rPr>
        <w:t xml:space="preserve"> </w:t>
      </w:r>
      <w:r w:rsidRPr="00811D19">
        <w:rPr>
          <w:rFonts w:ascii="Times New Roman" w:hAnsi="Times New Roman"/>
          <w:i/>
          <w:sz w:val="24"/>
          <w:szCs w:val="24"/>
          <w:u w:color="000000"/>
        </w:rPr>
        <w:t>SYSTEMS IBIS</w:t>
      </w:r>
      <w:r w:rsidRPr="00811D19">
        <w:rPr>
          <w:rFonts w:ascii="Times New Roman" w:hAnsi="Times New Roman"/>
          <w:i/>
          <w:spacing w:val="13"/>
          <w:sz w:val="24"/>
          <w:szCs w:val="24"/>
          <w:u w:color="000000"/>
        </w:rPr>
        <w:t xml:space="preserve"> </w:t>
      </w:r>
      <w:r w:rsidRPr="00811D19">
        <w:rPr>
          <w:rFonts w:ascii="Times New Roman" w:hAnsi="Times New Roman"/>
          <w:i/>
          <w:sz w:val="24"/>
          <w:szCs w:val="24"/>
          <w:u w:color="000000"/>
        </w:rPr>
        <w:t>SYSTEM</w:t>
      </w:r>
      <w:r w:rsidRPr="00811D19">
        <w:rPr>
          <w:rFonts w:ascii="Times New Roman" w:hAnsi="Times New Roman"/>
          <w:i/>
          <w:spacing w:val="28"/>
          <w:sz w:val="24"/>
          <w:szCs w:val="24"/>
          <w:u w:color="000000"/>
        </w:rPr>
        <w:t xml:space="preserve"> </w:t>
      </w:r>
      <w:r w:rsidRPr="00811D19">
        <w:rPr>
          <w:rFonts w:ascii="Times New Roman" w:hAnsi="Times New Roman"/>
          <w:i/>
          <w:sz w:val="24"/>
          <w:szCs w:val="24"/>
          <w:u w:color="000000"/>
        </w:rPr>
        <w:t>SOFTWARE</w:t>
      </w:r>
    </w:p>
    <w:p w14:paraId="6F972F9B" w14:textId="77777777" w:rsidR="0032079C" w:rsidRPr="00811D19" w:rsidRDefault="0032079C" w:rsidP="0032079C">
      <w:pPr>
        <w:pStyle w:val="Body"/>
        <w:widowControl w:val="0"/>
        <w:spacing w:before="15" w:line="240" w:lineRule="exact"/>
        <w:rPr>
          <w:rFonts w:ascii="Times New Roman" w:eastAsia="Calibri" w:hAnsi="Times New Roman" w:cs="Calibri"/>
          <w:sz w:val="24"/>
          <w:szCs w:val="24"/>
          <w:u w:color="000000"/>
        </w:rPr>
      </w:pPr>
    </w:p>
    <w:p w14:paraId="160A5156" w14:textId="7E0A07AE" w:rsidR="0032079C" w:rsidRPr="00811D19" w:rsidRDefault="0032079C" w:rsidP="0032079C">
      <w:pPr>
        <w:pStyle w:val="Body"/>
        <w:widowControl w:val="0"/>
        <w:spacing w:line="249" w:lineRule="auto"/>
        <w:ind w:left="903" w:right="704"/>
        <w:rPr>
          <w:rFonts w:ascii="Times New Roman" w:eastAsia="Calibri" w:hAnsi="Times New Roman" w:cs="Calibri"/>
          <w:sz w:val="24"/>
          <w:szCs w:val="24"/>
          <w:u w:color="000000"/>
        </w:rPr>
      </w:pPr>
      <w:r w:rsidRPr="00811D19">
        <w:rPr>
          <w:rFonts w:ascii="Times New Roman" w:hAnsi="Times New Roman"/>
          <w:sz w:val="24"/>
          <w:szCs w:val="24"/>
          <w:u w:color="000000"/>
        </w:rPr>
        <w:t>THIS</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AGREEMENT,</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effective</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as</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last</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date</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signed</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by</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a</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party</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lang w:val="da-DK"/>
        </w:rPr>
        <w:t>hereto,</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rPr>
        <w:t>is</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lang w:val="da-DK"/>
        </w:rPr>
        <w:t>entered</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into</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by</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between</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lang w:val="de-DE"/>
        </w:rPr>
        <w:t>Senscio Systems</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(“LICE</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NSOR”),</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a</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limited</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rPr>
        <w:t>liability</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company,</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with</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offices</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at</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1740</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Massachusetts</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Ave,</w:t>
      </w:r>
      <w:r w:rsidRPr="00811D19">
        <w:rPr>
          <w:rFonts w:ascii="Times New Roman" w:hAnsi="Times New Roman"/>
          <w:spacing w:val="36"/>
          <w:sz w:val="24"/>
          <w:szCs w:val="24"/>
          <w:u w:color="000000"/>
        </w:rPr>
        <w:t xml:space="preserve"> </w:t>
      </w:r>
      <w:r w:rsidRPr="00811D19">
        <w:rPr>
          <w:rFonts w:ascii="Times New Roman" w:hAnsi="Times New Roman"/>
          <w:sz w:val="24"/>
          <w:szCs w:val="24"/>
          <w:u w:color="000000"/>
        </w:rPr>
        <w:t>Boxborough,</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MA</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01719 and</w:t>
      </w:r>
      <w:r w:rsidRPr="00811D19">
        <w:rPr>
          <w:rFonts w:ascii="Times New Roman" w:hAnsi="Times New Roman"/>
          <w:spacing w:val="13"/>
          <w:sz w:val="24"/>
          <w:szCs w:val="24"/>
          <w:u w:color="000000"/>
        </w:rPr>
        <w:t xml:space="preserve"> </w:t>
      </w:r>
      <w:r w:rsidR="00337D8E">
        <w:rPr>
          <w:rFonts w:ascii="Times New Roman" w:hAnsi="Times New Roman"/>
          <w:sz w:val="24"/>
          <w:szCs w:val="24"/>
          <w:u w:color="000000"/>
        </w:rPr>
        <w:t>XXXXXXXXX.</w:t>
      </w:r>
    </w:p>
    <w:p w14:paraId="24DF05D1" w14:textId="77777777" w:rsidR="0032079C" w:rsidRPr="00811D19" w:rsidRDefault="0032079C" w:rsidP="0032079C">
      <w:pPr>
        <w:pStyle w:val="Body"/>
        <w:widowControl w:val="0"/>
        <w:spacing w:before="8" w:line="240" w:lineRule="exact"/>
        <w:rPr>
          <w:rFonts w:ascii="Times New Roman" w:eastAsia="Calibri" w:hAnsi="Times New Roman" w:cs="Calibri"/>
          <w:sz w:val="24"/>
          <w:szCs w:val="24"/>
          <w:u w:color="000000"/>
        </w:rPr>
      </w:pPr>
    </w:p>
    <w:p w14:paraId="1AEEF7E6" w14:textId="77777777" w:rsidR="0032079C" w:rsidRPr="00811D19" w:rsidRDefault="0032079C" w:rsidP="0032079C">
      <w:pPr>
        <w:pStyle w:val="Body"/>
        <w:widowControl w:val="0"/>
        <w:ind w:left="903"/>
        <w:rPr>
          <w:rFonts w:ascii="Times New Roman" w:eastAsia="Calibri" w:hAnsi="Times New Roman" w:cs="Calibri"/>
          <w:sz w:val="24"/>
          <w:szCs w:val="24"/>
          <w:u w:color="000000"/>
        </w:rPr>
      </w:pPr>
      <w:r w:rsidRPr="00811D19">
        <w:rPr>
          <w:rFonts w:ascii="Times New Roman" w:hAnsi="Times New Roman"/>
          <w:sz w:val="24"/>
          <w:szCs w:val="24"/>
          <w:u w:color="000000"/>
        </w:rPr>
        <w:t>WHEREAS, LICENSOR</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has</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privately</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developed</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32"/>
          <w:sz w:val="24"/>
          <w:szCs w:val="24"/>
          <w:u w:color="000000"/>
        </w:rPr>
        <w:t xml:space="preserve"> </w:t>
      </w:r>
      <w:r w:rsidRPr="00811D19">
        <w:rPr>
          <w:rFonts w:ascii="Times New Roman" w:hAnsi="Times New Roman"/>
          <w:sz w:val="24"/>
          <w:szCs w:val="24"/>
          <w:u w:color="000000"/>
        </w:rPr>
        <w:t>Licensed</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lang w:val="de-DE"/>
        </w:rPr>
        <w:t>Software(s)</w:t>
      </w:r>
      <w:r w:rsidRPr="00811D19">
        <w:rPr>
          <w:rFonts w:ascii="Times New Roman" w:hAnsi="Times New Roman"/>
          <w:spacing w:val="42"/>
          <w:sz w:val="24"/>
          <w:szCs w:val="24"/>
          <w:u w:color="000000"/>
        </w:rPr>
        <w:t xml:space="preserve"> </w:t>
      </w:r>
      <w:r w:rsidRPr="00811D19">
        <w:rPr>
          <w:rFonts w:ascii="Times New Roman" w:hAnsi="Times New Roman"/>
          <w:sz w:val="24"/>
          <w:szCs w:val="24"/>
          <w:u w:color="000000"/>
        </w:rPr>
        <w:t>(including</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all</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related</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documentation)</w:t>
      </w:r>
    </w:p>
    <w:p w14:paraId="5CA8E548" w14:textId="77777777" w:rsidR="0032079C" w:rsidRPr="00811D19" w:rsidRDefault="0032079C" w:rsidP="0032079C">
      <w:pPr>
        <w:pStyle w:val="Body"/>
        <w:widowControl w:val="0"/>
        <w:spacing w:before="3"/>
        <w:ind w:firstLine="720"/>
        <w:rPr>
          <w:rFonts w:ascii="Times New Roman" w:eastAsia="Calibri" w:hAnsi="Times New Roman" w:cs="Calibri"/>
          <w:sz w:val="24"/>
          <w:szCs w:val="24"/>
          <w:u w:color="000000"/>
        </w:rPr>
      </w:pPr>
      <w:r w:rsidRPr="00811D19">
        <w:rPr>
          <w:rFonts w:ascii="Times New Roman" w:hAnsi="Times New Roman"/>
          <w:sz w:val="24"/>
          <w:szCs w:val="24"/>
          <w:u w:color="000000"/>
        </w:rPr>
        <w:t xml:space="preserve">    </w:t>
      </w:r>
      <w:proofErr w:type="gramStart"/>
      <w:r w:rsidRPr="00811D19">
        <w:rPr>
          <w:rFonts w:ascii="Times New Roman" w:hAnsi="Times New Roman"/>
          <w:sz w:val="24"/>
          <w:szCs w:val="24"/>
          <w:u w:color="000000"/>
        </w:rPr>
        <w:t>known</w:t>
      </w:r>
      <w:proofErr w:type="gramEnd"/>
      <w:r w:rsidRPr="00811D19">
        <w:rPr>
          <w:rFonts w:ascii="Times New Roman" w:hAnsi="Times New Roman"/>
          <w:sz w:val="24"/>
          <w:szCs w:val="24"/>
          <w:u w:color="000000"/>
        </w:rPr>
        <w:t xml:space="preserve"> as </w:t>
      </w:r>
      <w:r w:rsidRPr="00811D19">
        <w:rPr>
          <w:rFonts w:ascii="Times New Roman" w:hAnsi="Times New Roman"/>
          <w:spacing w:val="7"/>
          <w:sz w:val="24"/>
          <w:szCs w:val="24"/>
          <w:u w:color="000000"/>
        </w:rPr>
        <w:t xml:space="preserve"> “</w:t>
      </w:r>
      <w:proofErr w:type="spellStart"/>
      <w:r w:rsidRPr="00811D19">
        <w:rPr>
          <w:rFonts w:ascii="Times New Roman" w:hAnsi="Times New Roman"/>
          <w:sz w:val="24"/>
          <w:szCs w:val="24"/>
          <w:u w:color="000000"/>
        </w:rPr>
        <w:t>lbis</w:t>
      </w:r>
      <w:proofErr w:type="spellEnd"/>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z w:val="24"/>
          <w:szCs w:val="24"/>
          <w:u w:color="000000"/>
        </w:rPr>
        <w:t xml:space="preserve">”; </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and</w:t>
      </w:r>
    </w:p>
    <w:p w14:paraId="5670D3DF" w14:textId="77777777" w:rsidR="0032079C" w:rsidRPr="00811D19" w:rsidRDefault="0032079C" w:rsidP="0032079C">
      <w:pPr>
        <w:pStyle w:val="Body"/>
        <w:widowControl w:val="0"/>
        <w:spacing w:before="5" w:line="240" w:lineRule="exact"/>
        <w:rPr>
          <w:rFonts w:ascii="Times New Roman" w:eastAsia="Calibri" w:hAnsi="Times New Roman" w:cs="Calibri"/>
          <w:sz w:val="24"/>
          <w:szCs w:val="24"/>
          <w:u w:color="000000"/>
        </w:rPr>
      </w:pPr>
    </w:p>
    <w:p w14:paraId="417CEE40" w14:textId="77777777" w:rsidR="0032079C" w:rsidRPr="00811D19" w:rsidRDefault="0032079C" w:rsidP="006A26E4">
      <w:pPr>
        <w:pStyle w:val="Body"/>
        <w:widowControl w:val="0"/>
        <w:ind w:left="895"/>
        <w:rPr>
          <w:rFonts w:ascii="Times New Roman" w:eastAsia="Calibri" w:hAnsi="Times New Roman" w:cs="Calibri"/>
          <w:sz w:val="24"/>
          <w:szCs w:val="24"/>
          <w:u w:color="000000"/>
        </w:rPr>
      </w:pPr>
      <w:r w:rsidRPr="00811D19">
        <w:rPr>
          <w:rFonts w:ascii="Times New Roman" w:hAnsi="Times New Roman"/>
          <w:sz w:val="24"/>
          <w:szCs w:val="24"/>
          <w:u w:color="000000"/>
        </w:rPr>
        <w:t>WHEREAS,</w:t>
      </w:r>
      <w:r w:rsidRPr="00811D19">
        <w:rPr>
          <w:rFonts w:ascii="Times New Roman" w:hAnsi="Times New Roman"/>
          <w:spacing w:val="35"/>
          <w:sz w:val="24"/>
          <w:szCs w:val="24"/>
          <w:u w:color="000000"/>
        </w:rPr>
        <w:t xml:space="preserve"> </w:t>
      </w:r>
      <w:r w:rsidRPr="00811D19">
        <w:rPr>
          <w:rFonts w:ascii="Times New Roman" w:hAnsi="Times New Roman"/>
          <w:sz w:val="24"/>
          <w:szCs w:val="24"/>
          <w:u w:color="000000"/>
        </w:rPr>
        <w:t>LICENSOR</w:t>
      </w:r>
      <w:r w:rsidRPr="00811D19">
        <w:rPr>
          <w:rFonts w:ascii="Times New Roman" w:hAnsi="Times New Roman"/>
          <w:spacing w:val="26"/>
          <w:sz w:val="24"/>
          <w:szCs w:val="24"/>
          <w:u w:color="000000"/>
        </w:rPr>
        <w:t xml:space="preserve"> </w:t>
      </w:r>
      <w:proofErr w:type="spellStart"/>
      <w:r w:rsidRPr="00811D19">
        <w:rPr>
          <w:rFonts w:ascii="Times New Roman" w:hAnsi="Times New Roman"/>
          <w:sz w:val="24"/>
          <w:szCs w:val="24"/>
          <w:u w:color="000000"/>
          <w:lang w:val="fr-FR"/>
        </w:rPr>
        <w:t>desires</w:t>
      </w:r>
      <w:proofErr w:type="spellEnd"/>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provide,</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LICENSEE</w:t>
      </w:r>
      <w:r w:rsidRPr="00811D19">
        <w:rPr>
          <w:rFonts w:ascii="Times New Roman" w:hAnsi="Times New Roman"/>
          <w:spacing w:val="19"/>
          <w:sz w:val="24"/>
          <w:szCs w:val="24"/>
          <w:u w:color="000000"/>
        </w:rPr>
        <w:t xml:space="preserve"> </w:t>
      </w:r>
      <w:proofErr w:type="spellStart"/>
      <w:r w:rsidRPr="00811D19">
        <w:rPr>
          <w:rFonts w:ascii="Times New Roman" w:hAnsi="Times New Roman"/>
          <w:sz w:val="24"/>
          <w:szCs w:val="24"/>
          <w:u w:color="000000"/>
          <w:lang w:val="fr-FR"/>
        </w:rPr>
        <w:t>desires</w:t>
      </w:r>
      <w:proofErr w:type="spellEnd"/>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use,</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in</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executable</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form</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for</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use</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by</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LICENSEE</w:t>
      </w:r>
      <w:r w:rsidR="006A26E4" w:rsidRPr="00811D19">
        <w:rPr>
          <w:rFonts w:ascii="Times New Roman" w:eastAsia="Calibri" w:hAnsi="Times New Roman" w:cs="Calibri"/>
          <w:sz w:val="24"/>
          <w:szCs w:val="24"/>
          <w:u w:color="000000"/>
        </w:rPr>
        <w:t xml:space="preserve"> </w:t>
      </w:r>
      <w:r w:rsidRPr="00811D19">
        <w:rPr>
          <w:rFonts w:ascii="Times New Roman" w:hAnsi="Times New Roman"/>
          <w:sz w:val="24"/>
          <w:szCs w:val="24"/>
          <w:u w:color="000000"/>
        </w:rPr>
        <w:t>for</w:t>
      </w:r>
      <w:r w:rsidRPr="00811D19">
        <w:rPr>
          <w:rFonts w:ascii="Times New Roman" w:hAnsi="Times New Roman"/>
          <w:spacing w:val="27"/>
          <w:sz w:val="24"/>
          <w:szCs w:val="24"/>
          <w:u w:color="000000"/>
        </w:rPr>
        <w:t xml:space="preserve"> </w:t>
      </w:r>
      <w:r w:rsidRPr="00811D19">
        <w:rPr>
          <w:rFonts w:ascii="Times New Roman" w:hAnsi="Times New Roman"/>
          <w:sz w:val="24"/>
          <w:szCs w:val="24"/>
          <w:u w:color="000000"/>
          <w:lang w:val="nl-NL"/>
        </w:rPr>
        <w:t>patient</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healthcare,</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subject</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terms</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conditions</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set</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forth</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in</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this</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Agreement.</w:t>
      </w:r>
    </w:p>
    <w:p w14:paraId="70CCD7BA" w14:textId="77777777" w:rsidR="0032079C" w:rsidRPr="00811D19" w:rsidRDefault="0032079C" w:rsidP="0032079C">
      <w:pPr>
        <w:pStyle w:val="Body"/>
        <w:widowControl w:val="0"/>
        <w:spacing w:before="8" w:line="240" w:lineRule="exact"/>
        <w:rPr>
          <w:rFonts w:ascii="Times New Roman" w:eastAsia="Calibri" w:hAnsi="Times New Roman" w:cs="Calibri"/>
          <w:sz w:val="24"/>
          <w:szCs w:val="24"/>
          <w:u w:color="000000"/>
        </w:rPr>
      </w:pPr>
    </w:p>
    <w:p w14:paraId="7D7CE989" w14:textId="77777777" w:rsidR="0032079C" w:rsidRPr="00811D19" w:rsidRDefault="0032079C" w:rsidP="0032079C">
      <w:pPr>
        <w:pStyle w:val="Body"/>
        <w:widowControl w:val="0"/>
        <w:ind w:left="910"/>
        <w:rPr>
          <w:rFonts w:ascii="Times New Roman" w:eastAsia="Calibri" w:hAnsi="Times New Roman" w:cs="Calibri"/>
          <w:sz w:val="24"/>
          <w:szCs w:val="24"/>
          <w:u w:color="000000"/>
        </w:rPr>
      </w:pPr>
      <w:r w:rsidRPr="00811D19">
        <w:rPr>
          <w:rFonts w:ascii="Times New Roman" w:hAnsi="Times New Roman"/>
          <w:sz w:val="24"/>
          <w:szCs w:val="24"/>
          <w:u w:color="000000"/>
        </w:rPr>
        <w:t>NOW</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THEREFORE,</w:t>
      </w:r>
      <w:r w:rsidRPr="00811D19">
        <w:rPr>
          <w:rFonts w:ascii="Times New Roman" w:hAnsi="Times New Roman"/>
          <w:spacing w:val="36"/>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parties</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do</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hereby</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mutually</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agree</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as</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follows:</w:t>
      </w:r>
    </w:p>
    <w:p w14:paraId="3C182D6C" w14:textId="77777777" w:rsidR="0032079C" w:rsidRPr="00811D19" w:rsidRDefault="0032079C" w:rsidP="006A26E4">
      <w:pPr>
        <w:pStyle w:val="Body"/>
        <w:widowControl w:val="0"/>
        <w:spacing w:before="15" w:line="240" w:lineRule="exact"/>
        <w:rPr>
          <w:rFonts w:ascii="Times New Roman" w:eastAsia="Calibri" w:hAnsi="Times New Roman" w:cs="Calibri"/>
          <w:sz w:val="24"/>
          <w:szCs w:val="24"/>
          <w:u w:color="000000"/>
        </w:rPr>
      </w:pPr>
    </w:p>
    <w:p w14:paraId="06935D6F" w14:textId="77777777" w:rsidR="008F59F5" w:rsidRPr="00811D19" w:rsidRDefault="0032079C" w:rsidP="00D31940">
      <w:pPr>
        <w:pStyle w:val="Body"/>
        <w:widowControl w:val="0"/>
        <w:numPr>
          <w:ilvl w:val="0"/>
          <w:numId w:val="66"/>
        </w:numPr>
        <w:rPr>
          <w:rFonts w:ascii="Times New Roman" w:eastAsia="Calibri" w:hAnsi="Times New Roman" w:cs="Calibri"/>
          <w:b/>
          <w:sz w:val="24"/>
          <w:szCs w:val="24"/>
          <w:u w:color="000000"/>
        </w:rPr>
      </w:pPr>
      <w:r w:rsidRPr="00811D19">
        <w:rPr>
          <w:rFonts w:ascii="Times New Roman" w:hAnsi="Times New Roman"/>
          <w:b/>
          <w:sz w:val="24"/>
          <w:szCs w:val="24"/>
          <w:u w:color="000000"/>
        </w:rPr>
        <w:t>Definitions</w:t>
      </w:r>
    </w:p>
    <w:p w14:paraId="5E740C97" w14:textId="77777777" w:rsidR="008F59F5" w:rsidRPr="00811D19" w:rsidRDefault="008F59F5" w:rsidP="006A26E4">
      <w:pPr>
        <w:pStyle w:val="Body"/>
        <w:widowControl w:val="0"/>
        <w:rPr>
          <w:rFonts w:ascii="Times New Roman" w:hAnsi="Times New Roman"/>
          <w:sz w:val="24"/>
          <w:szCs w:val="24"/>
          <w:u w:color="000000"/>
        </w:rPr>
      </w:pPr>
    </w:p>
    <w:p w14:paraId="2513EF93" w14:textId="77777777" w:rsidR="008F59F5" w:rsidRPr="00811D19" w:rsidRDefault="008F59F5" w:rsidP="008F59F5">
      <w:pPr>
        <w:pStyle w:val="Body"/>
        <w:widowControl w:val="0"/>
        <w:spacing w:line="253" w:lineRule="auto"/>
        <w:ind w:right="1061"/>
        <w:rPr>
          <w:rFonts w:ascii="Times New Roman" w:eastAsia="Calibri" w:hAnsi="Times New Roman" w:cs="Calibri"/>
          <w:sz w:val="24"/>
          <w:szCs w:val="24"/>
          <w:u w:color="000000"/>
        </w:rPr>
      </w:pPr>
      <w:r w:rsidRPr="00811D19">
        <w:rPr>
          <w:rFonts w:ascii="Times New Roman" w:hAnsi="Times New Roman"/>
          <w:sz w:val="24"/>
          <w:szCs w:val="24"/>
          <w:u w:color="000000"/>
        </w:rPr>
        <w:t>“</w:t>
      </w:r>
      <w:r w:rsidRPr="00811D19">
        <w:rPr>
          <w:rFonts w:ascii="Times New Roman" w:hAnsi="Times New Roman"/>
          <w:sz w:val="24"/>
          <w:szCs w:val="24"/>
          <w:u w:color="000000"/>
          <w:lang w:val="de-DE"/>
        </w:rPr>
        <w:t>Software</w:t>
      </w:r>
      <w:r w:rsidRPr="00811D19">
        <w:rPr>
          <w:rFonts w:ascii="Times New Roman" w:hAnsi="Times New Roman"/>
          <w:sz w:val="24"/>
          <w:szCs w:val="24"/>
          <w:u w:color="000000"/>
        </w:rPr>
        <w:t>”</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shall</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mean</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executable</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form</w:t>
      </w:r>
      <w:r w:rsidRPr="00811D19">
        <w:rPr>
          <w:rFonts w:ascii="Times New Roman" w:hAnsi="Times New Roman"/>
          <w:spacing w:val="33"/>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Licensor’s</w:t>
      </w:r>
      <w:r w:rsidRPr="00811D19">
        <w:rPr>
          <w:rFonts w:ascii="Times New Roman" w:hAnsi="Times New Roman"/>
          <w:spacing w:val="23"/>
          <w:sz w:val="24"/>
          <w:szCs w:val="24"/>
          <w:u w:color="000000"/>
        </w:rPr>
        <w:t xml:space="preserve"> </w:t>
      </w:r>
      <w:proofErr w:type="spellStart"/>
      <w:r w:rsidRPr="00811D19">
        <w:rPr>
          <w:rFonts w:ascii="Times New Roman" w:hAnsi="Times New Roman"/>
          <w:sz w:val="24"/>
          <w:szCs w:val="24"/>
          <w:u w:color="000000"/>
          <w:lang w:val="fr-FR"/>
        </w:rPr>
        <w:t>lbis</w:t>
      </w:r>
      <w:proofErr w:type="spellEnd"/>
      <w:r w:rsidRPr="00811D19">
        <w:rPr>
          <w:rFonts w:ascii="Times New Roman" w:hAnsi="Times New Roman"/>
          <w:sz w:val="24"/>
          <w:szCs w:val="24"/>
          <w:u w:color="000000"/>
          <w:lang w:val="fr-FR"/>
        </w:rPr>
        <w:t>'"</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System</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all</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related</w:t>
      </w:r>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rPr>
        <w:t>documentation (the</w:t>
      </w:r>
      <w:r w:rsidRPr="00811D19">
        <w:rPr>
          <w:rFonts w:ascii="Times New Roman" w:hAnsi="Times New Roman"/>
          <w:spacing w:val="36"/>
          <w:sz w:val="24"/>
          <w:szCs w:val="24"/>
          <w:u w:color="000000"/>
        </w:rPr>
        <w:t xml:space="preserve"> </w:t>
      </w:r>
      <w:r w:rsidRPr="00811D19">
        <w:rPr>
          <w:rFonts w:ascii="Times New Roman" w:hAnsi="Times New Roman"/>
          <w:sz w:val="24"/>
          <w:szCs w:val="24"/>
          <w:u w:color="000000"/>
        </w:rPr>
        <w:t>"Documentation”).</w:t>
      </w:r>
    </w:p>
    <w:p w14:paraId="08DA9167" w14:textId="77777777" w:rsidR="008F59F5" w:rsidRPr="00811D19" w:rsidRDefault="008F59F5" w:rsidP="008F59F5">
      <w:pPr>
        <w:pStyle w:val="Body"/>
        <w:widowControl w:val="0"/>
        <w:rPr>
          <w:rFonts w:ascii="Times New Roman" w:eastAsia="Calibri" w:hAnsi="Times New Roman" w:cs="Calibri"/>
          <w:sz w:val="24"/>
          <w:szCs w:val="24"/>
          <w:u w:color="000000"/>
        </w:rPr>
      </w:pPr>
    </w:p>
    <w:p w14:paraId="4408DC55" w14:textId="77777777" w:rsidR="0032079C" w:rsidRPr="00811D19" w:rsidRDefault="008F59F5" w:rsidP="00D31940">
      <w:pPr>
        <w:pStyle w:val="Body"/>
        <w:widowControl w:val="0"/>
        <w:numPr>
          <w:ilvl w:val="0"/>
          <w:numId w:val="66"/>
        </w:numPr>
        <w:rPr>
          <w:rFonts w:ascii="Times New Roman" w:eastAsia="Calibri" w:hAnsi="Times New Roman" w:cs="Calibri"/>
          <w:b/>
          <w:sz w:val="24"/>
          <w:szCs w:val="24"/>
          <w:u w:color="000000"/>
        </w:rPr>
      </w:pPr>
      <w:r w:rsidRPr="00811D19">
        <w:rPr>
          <w:rFonts w:ascii="Times New Roman" w:hAnsi="Times New Roman"/>
          <w:b/>
          <w:sz w:val="24"/>
          <w:szCs w:val="24"/>
          <w:u w:color="000000"/>
        </w:rPr>
        <w:t>Delivery, License and Restrictions on Use</w:t>
      </w:r>
    </w:p>
    <w:p w14:paraId="22F98066" w14:textId="77777777" w:rsidR="0032079C" w:rsidRPr="00811D19" w:rsidRDefault="0032079C" w:rsidP="0032079C">
      <w:pPr>
        <w:pStyle w:val="Body"/>
        <w:widowControl w:val="0"/>
        <w:spacing w:before="8" w:line="240" w:lineRule="exact"/>
        <w:rPr>
          <w:rFonts w:ascii="Times New Roman" w:eastAsia="Calibri" w:hAnsi="Times New Roman" w:cs="Calibri"/>
          <w:sz w:val="24"/>
          <w:szCs w:val="24"/>
          <w:u w:color="000000"/>
        </w:rPr>
      </w:pPr>
    </w:p>
    <w:p w14:paraId="58BF8286" w14:textId="77777777" w:rsidR="0032079C" w:rsidRPr="00811D19" w:rsidRDefault="0032079C" w:rsidP="0032079C">
      <w:pPr>
        <w:pStyle w:val="Body"/>
        <w:widowControl w:val="0"/>
        <w:numPr>
          <w:ilvl w:val="1"/>
          <w:numId w:val="64"/>
        </w:numPr>
        <w:rPr>
          <w:rFonts w:ascii="Times New Roman" w:eastAsia="Calibri" w:hAnsi="Times New Roman" w:cs="Calibri"/>
          <w:sz w:val="24"/>
          <w:szCs w:val="24"/>
          <w:u w:color="000000"/>
        </w:rPr>
      </w:pPr>
      <w:r w:rsidRPr="00811D19">
        <w:rPr>
          <w:rFonts w:ascii="Times New Roman" w:hAnsi="Times New Roman"/>
          <w:sz w:val="24"/>
          <w:szCs w:val="24"/>
          <w:u w:val="single" w:color="131313"/>
        </w:rPr>
        <w:t>Delivery</w:t>
      </w:r>
      <w:r w:rsidRPr="00811D19">
        <w:rPr>
          <w:rFonts w:ascii="Times New Roman" w:hAnsi="Times New Roman"/>
          <w:spacing w:val="10"/>
          <w:sz w:val="24"/>
          <w:szCs w:val="24"/>
          <w:u w:val="single" w:color="131313"/>
        </w:rPr>
        <w:t xml:space="preserve"> </w:t>
      </w:r>
      <w:r w:rsidRPr="00811D19">
        <w:rPr>
          <w:rFonts w:ascii="Times New Roman" w:hAnsi="Times New Roman"/>
          <w:sz w:val="24"/>
          <w:szCs w:val="24"/>
          <w:u w:val="single" w:color="131313"/>
        </w:rPr>
        <w:t>of</w:t>
      </w:r>
      <w:r w:rsidRPr="00811D19">
        <w:rPr>
          <w:rFonts w:ascii="Times New Roman" w:hAnsi="Times New Roman"/>
          <w:spacing w:val="-1"/>
          <w:sz w:val="24"/>
          <w:szCs w:val="24"/>
          <w:u w:val="single" w:color="131313"/>
        </w:rPr>
        <w:t xml:space="preserve"> </w:t>
      </w:r>
      <w:r w:rsidRPr="00811D19">
        <w:rPr>
          <w:rFonts w:ascii="Times New Roman" w:hAnsi="Times New Roman"/>
          <w:sz w:val="24"/>
          <w:szCs w:val="24"/>
          <w:u w:val="single" w:color="131313"/>
          <w:lang w:val="de-DE"/>
        </w:rPr>
        <w:t>Software</w:t>
      </w:r>
      <w:r w:rsidRPr="00811D19">
        <w:rPr>
          <w:rFonts w:ascii="Times New Roman" w:hAnsi="Times New Roman"/>
          <w:sz w:val="24"/>
          <w:szCs w:val="24"/>
          <w:u w:color="131313"/>
          <w:lang w:val="de-DE"/>
        </w:rPr>
        <w:t xml:space="preserve">: </w:t>
      </w:r>
      <w:r w:rsidRPr="00811D19">
        <w:rPr>
          <w:rFonts w:ascii="Times New Roman" w:hAnsi="Times New Roman"/>
          <w:iCs/>
          <w:sz w:val="24"/>
          <w:szCs w:val="24"/>
          <w:u w:color="000000"/>
        </w:rPr>
        <w:t>As</w:t>
      </w:r>
      <w:r w:rsidRPr="00811D19">
        <w:rPr>
          <w:rFonts w:ascii="Times New Roman" w:hAnsi="Times New Roman"/>
          <w:iCs/>
          <w:spacing w:val="34"/>
          <w:sz w:val="24"/>
          <w:szCs w:val="24"/>
          <w:u w:color="000000"/>
        </w:rPr>
        <w:t xml:space="preserve"> </w:t>
      </w:r>
      <w:r w:rsidRPr="00811D19">
        <w:rPr>
          <w:rFonts w:ascii="Times New Roman" w:hAnsi="Times New Roman"/>
          <w:sz w:val="24"/>
          <w:szCs w:val="24"/>
          <w:u w:color="000000"/>
        </w:rPr>
        <w:t>described</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in</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Section</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5</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this</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Agreement,</w:t>
      </w:r>
      <w:r w:rsidRPr="00811D19">
        <w:rPr>
          <w:rFonts w:ascii="Times New Roman" w:hAnsi="Times New Roman"/>
          <w:spacing w:val="35"/>
          <w:sz w:val="24"/>
          <w:szCs w:val="24"/>
          <w:u w:color="000000"/>
        </w:rPr>
        <w:t xml:space="preserve"> </w:t>
      </w:r>
      <w:r w:rsidR="00A9108F" w:rsidRPr="00811D19">
        <w:rPr>
          <w:rFonts w:ascii="Times New Roman" w:hAnsi="Times New Roman"/>
          <w:sz w:val="24"/>
          <w:szCs w:val="24"/>
          <w:u w:color="000000"/>
        </w:rPr>
        <w:t>LI</w:t>
      </w:r>
      <w:r w:rsidRPr="00811D19">
        <w:rPr>
          <w:rFonts w:ascii="Times New Roman" w:hAnsi="Times New Roman"/>
          <w:sz w:val="24"/>
          <w:szCs w:val="24"/>
          <w:u w:color="000000"/>
        </w:rPr>
        <w:t>CENSOR</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will</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provide</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LICENSEE</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up</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to</w:t>
      </w:r>
      <w:r w:rsidRPr="00811D19">
        <w:rPr>
          <w:rFonts w:ascii="Times New Roman" w:eastAsia="Calibri" w:hAnsi="Times New Roman" w:cs="Calibri"/>
          <w:sz w:val="24"/>
          <w:szCs w:val="24"/>
          <w:u w:color="000000"/>
        </w:rPr>
        <w:t xml:space="preserve"> </w:t>
      </w:r>
      <w:r w:rsidRPr="00811D19">
        <w:rPr>
          <w:rFonts w:ascii="Times New Roman" w:hAnsi="Times New Roman"/>
          <w:color w:val="auto"/>
          <w:sz w:val="24"/>
          <w:szCs w:val="24"/>
          <w:u w:color="FF0000"/>
        </w:rPr>
        <w:t>XXXXX</w:t>
      </w:r>
      <w:r w:rsidRPr="00811D19">
        <w:rPr>
          <w:rFonts w:ascii="Times New Roman" w:hAnsi="Times New Roman"/>
          <w:color w:val="FF0000"/>
          <w:sz w:val="24"/>
          <w:szCs w:val="24"/>
          <w:u w:color="FF0000"/>
        </w:rPr>
        <w:t xml:space="preserve"> </w:t>
      </w:r>
      <w:r w:rsidRPr="00811D19">
        <w:rPr>
          <w:rFonts w:ascii="Times New Roman" w:hAnsi="Times New Roman"/>
          <w:sz w:val="24"/>
          <w:szCs w:val="24"/>
          <w:u w:color="000000"/>
        </w:rPr>
        <w:t>copies</w:t>
      </w:r>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29"/>
          <w:sz w:val="24"/>
          <w:szCs w:val="24"/>
          <w:u w:color="000000"/>
        </w:rPr>
        <w:t xml:space="preserve"> </w:t>
      </w:r>
      <w:r w:rsidRPr="00811D19">
        <w:rPr>
          <w:rFonts w:ascii="Times New Roman" w:hAnsi="Times New Roman"/>
          <w:sz w:val="24"/>
          <w:szCs w:val="24"/>
          <w:u w:color="000000"/>
        </w:rPr>
        <w:t>Licensed</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lang w:val="de-DE"/>
        </w:rPr>
        <w:t>Software.</w:t>
      </w:r>
    </w:p>
    <w:p w14:paraId="45FF34BB" w14:textId="77777777" w:rsidR="0032079C" w:rsidRPr="00811D19" w:rsidRDefault="0032079C" w:rsidP="0032079C">
      <w:pPr>
        <w:pStyle w:val="Body"/>
        <w:widowControl w:val="0"/>
        <w:spacing w:before="18" w:line="240" w:lineRule="exact"/>
        <w:rPr>
          <w:rFonts w:ascii="Times New Roman" w:eastAsia="Calibri" w:hAnsi="Times New Roman" w:cs="Calibri"/>
          <w:sz w:val="24"/>
          <w:szCs w:val="24"/>
          <w:u w:color="000000"/>
        </w:rPr>
      </w:pPr>
    </w:p>
    <w:p w14:paraId="6A96D2E8" w14:textId="77777777" w:rsidR="008F59F5" w:rsidRPr="00811D19" w:rsidRDefault="0032079C" w:rsidP="008F59F5">
      <w:pPr>
        <w:pStyle w:val="Body"/>
        <w:widowControl w:val="0"/>
        <w:numPr>
          <w:ilvl w:val="1"/>
          <w:numId w:val="64"/>
        </w:numPr>
        <w:spacing w:line="248" w:lineRule="auto"/>
        <w:ind w:right="754"/>
        <w:rPr>
          <w:rFonts w:ascii="Times New Roman" w:eastAsia="Calibri" w:hAnsi="Times New Roman" w:cs="Calibri"/>
          <w:sz w:val="24"/>
          <w:szCs w:val="24"/>
          <w:u w:color="000000"/>
        </w:rPr>
      </w:pPr>
      <w:r w:rsidRPr="00811D19">
        <w:rPr>
          <w:rFonts w:ascii="Times New Roman" w:hAnsi="Times New Roman"/>
          <w:sz w:val="24"/>
          <w:szCs w:val="24"/>
          <w:u w:val="single" w:color="131313"/>
          <w:lang w:val="fr-FR"/>
        </w:rPr>
        <w:t xml:space="preserve">Grant </w:t>
      </w:r>
      <w:r w:rsidRPr="00811D19">
        <w:rPr>
          <w:rFonts w:ascii="Times New Roman" w:hAnsi="Times New Roman"/>
          <w:spacing w:val="2"/>
          <w:sz w:val="24"/>
          <w:szCs w:val="24"/>
          <w:u w:val="single" w:color="131313"/>
        </w:rPr>
        <w:t xml:space="preserve"> </w:t>
      </w:r>
      <w:r w:rsidRPr="00811D19">
        <w:rPr>
          <w:rFonts w:ascii="Times New Roman" w:hAnsi="Times New Roman"/>
          <w:sz w:val="24"/>
          <w:szCs w:val="24"/>
          <w:u w:val="single" w:color="131313"/>
        </w:rPr>
        <w:t xml:space="preserve">of </w:t>
      </w:r>
      <w:r w:rsidRPr="00811D19">
        <w:rPr>
          <w:rFonts w:ascii="Times New Roman" w:hAnsi="Times New Roman"/>
          <w:spacing w:val="4"/>
          <w:sz w:val="24"/>
          <w:szCs w:val="24"/>
          <w:u w:val="single" w:color="131313"/>
        </w:rPr>
        <w:t xml:space="preserve"> </w:t>
      </w:r>
      <w:r w:rsidRPr="00811D19">
        <w:rPr>
          <w:rFonts w:ascii="Times New Roman" w:hAnsi="Times New Roman"/>
          <w:sz w:val="24"/>
          <w:szCs w:val="24"/>
          <w:u w:val="single" w:color="131313"/>
        </w:rPr>
        <w:t>License</w:t>
      </w:r>
      <w:r w:rsidRPr="00811D19">
        <w:rPr>
          <w:rFonts w:ascii="Times New Roman" w:hAnsi="Times New Roman"/>
          <w:sz w:val="24"/>
          <w:szCs w:val="24"/>
          <w:u w:color="131313"/>
        </w:rPr>
        <w:t xml:space="preserve">: </w:t>
      </w:r>
      <w:r w:rsidRPr="00811D19">
        <w:rPr>
          <w:rFonts w:ascii="Times New Roman" w:hAnsi="Times New Roman"/>
          <w:sz w:val="24"/>
          <w:szCs w:val="24"/>
          <w:u w:color="000000"/>
        </w:rPr>
        <w:t xml:space="preserve">LICENSOR </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 xml:space="preserve">hereby </w:t>
      </w:r>
      <w:r w:rsidRPr="00811D19">
        <w:rPr>
          <w:rFonts w:ascii="Times New Roman" w:hAnsi="Times New Roman"/>
          <w:spacing w:val="2"/>
          <w:sz w:val="24"/>
          <w:szCs w:val="24"/>
          <w:u w:color="000000"/>
        </w:rPr>
        <w:t xml:space="preserve"> </w:t>
      </w:r>
      <w:proofErr w:type="spellStart"/>
      <w:r w:rsidRPr="00811D19">
        <w:rPr>
          <w:rFonts w:ascii="Times New Roman" w:hAnsi="Times New Roman"/>
          <w:sz w:val="24"/>
          <w:szCs w:val="24"/>
          <w:u w:color="000000"/>
          <w:lang w:val="fr-FR"/>
        </w:rPr>
        <w:t>grants</w:t>
      </w:r>
      <w:proofErr w:type="spellEnd"/>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rPr>
        <w:t xml:space="preserve">to </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LICENSEE,</w:t>
      </w:r>
      <w:r w:rsidRPr="00811D19">
        <w:rPr>
          <w:rFonts w:ascii="Times New Roman" w:hAnsi="Times New Roman"/>
          <w:spacing w:val="27"/>
          <w:sz w:val="24"/>
          <w:szCs w:val="24"/>
          <w:u w:color="000000"/>
        </w:rPr>
        <w:t xml:space="preserve"> </w:t>
      </w:r>
      <w:r w:rsidRPr="00811D19">
        <w:rPr>
          <w:rFonts w:ascii="Times New Roman" w:hAnsi="Times New Roman"/>
          <w:sz w:val="24"/>
          <w:szCs w:val="24"/>
          <w:u w:color="000000"/>
          <w:lang w:val="da-DK"/>
        </w:rPr>
        <w:t xml:space="preserve">for </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 xml:space="preserve">a </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 xml:space="preserve">period </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in</w:t>
      </w:r>
      <w:r w:rsidRPr="00811D19">
        <w:rPr>
          <w:rFonts w:ascii="Times New Roman" w:hAnsi="Times New Roman"/>
          <w:spacing w:val="38"/>
          <w:sz w:val="24"/>
          <w:szCs w:val="24"/>
          <w:u w:color="000000"/>
        </w:rPr>
        <w:t xml:space="preserve"> </w:t>
      </w:r>
      <w:r w:rsidRPr="00811D19">
        <w:rPr>
          <w:rFonts w:ascii="Times New Roman" w:hAnsi="Times New Roman"/>
          <w:sz w:val="24"/>
          <w:szCs w:val="24"/>
          <w:u w:color="000000"/>
        </w:rPr>
        <w:t>concert</w:t>
      </w:r>
      <w:r w:rsidRPr="00811D19">
        <w:rPr>
          <w:rFonts w:ascii="Times New Roman" w:hAnsi="Times New Roman"/>
          <w:spacing w:val="33"/>
          <w:sz w:val="24"/>
          <w:szCs w:val="24"/>
          <w:u w:color="000000"/>
        </w:rPr>
        <w:t xml:space="preserve"> </w:t>
      </w:r>
      <w:r w:rsidRPr="00811D19">
        <w:rPr>
          <w:rFonts w:ascii="Times New Roman" w:hAnsi="Times New Roman"/>
          <w:sz w:val="24"/>
          <w:szCs w:val="24"/>
          <w:u w:color="000000"/>
        </w:rPr>
        <w:t>with</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 xml:space="preserve">the </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rPr>
        <w:t>period</w:t>
      </w:r>
      <w:r w:rsidRPr="00811D19">
        <w:rPr>
          <w:rFonts w:ascii="Times New Roman" w:hAnsi="Times New Roman"/>
          <w:spacing w:val="33"/>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36"/>
          <w:sz w:val="24"/>
          <w:szCs w:val="24"/>
          <w:u w:color="000000"/>
        </w:rPr>
        <w:t xml:space="preserve"> </w:t>
      </w:r>
      <w:r w:rsidRPr="00811D19">
        <w:rPr>
          <w:rFonts w:ascii="Times New Roman" w:hAnsi="Times New Roman"/>
          <w:sz w:val="24"/>
          <w:szCs w:val="24"/>
          <w:u w:color="000000"/>
        </w:rPr>
        <w:t>performance of</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this agreement,</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a</w:t>
      </w:r>
      <w:r w:rsidRPr="00811D19">
        <w:rPr>
          <w:rFonts w:ascii="Times New Roman" w:hAnsi="Times New Roman"/>
          <w:spacing w:val="8"/>
          <w:sz w:val="24"/>
          <w:szCs w:val="24"/>
          <w:u w:color="000000"/>
        </w:rPr>
        <w:t xml:space="preserve"> </w:t>
      </w:r>
      <w:proofErr w:type="spellStart"/>
      <w:r w:rsidRPr="00811D19">
        <w:rPr>
          <w:rFonts w:ascii="Times New Roman" w:hAnsi="Times New Roman"/>
          <w:sz w:val="24"/>
          <w:szCs w:val="24"/>
          <w:u w:color="000000"/>
          <w:lang w:val="fr-FR"/>
        </w:rPr>
        <w:t>royalty</w:t>
      </w:r>
      <w:proofErr w:type="spellEnd"/>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free,</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non-exclusive,</w:t>
      </w:r>
      <w:r w:rsidRPr="00811D19">
        <w:rPr>
          <w:rFonts w:ascii="Times New Roman" w:hAnsi="Times New Roman"/>
          <w:spacing w:val="35"/>
          <w:sz w:val="24"/>
          <w:szCs w:val="24"/>
          <w:u w:color="000000"/>
        </w:rPr>
        <w:t xml:space="preserve"> </w:t>
      </w:r>
      <w:r w:rsidRPr="00811D19">
        <w:rPr>
          <w:rFonts w:ascii="Times New Roman" w:hAnsi="Times New Roman"/>
          <w:sz w:val="24"/>
          <w:szCs w:val="24"/>
          <w:u w:color="000000"/>
          <w:lang w:val="fr-FR"/>
        </w:rPr>
        <w:t>non-</w:t>
      </w:r>
      <w:proofErr w:type="spellStart"/>
      <w:r w:rsidRPr="00811D19">
        <w:rPr>
          <w:rFonts w:ascii="Times New Roman" w:hAnsi="Times New Roman"/>
          <w:sz w:val="24"/>
          <w:szCs w:val="24"/>
          <w:u w:color="000000"/>
          <w:lang w:val="fr-FR"/>
        </w:rPr>
        <w:t>transferable</w:t>
      </w:r>
      <w:proofErr w:type="spellEnd"/>
      <w:r w:rsidRPr="00811D19">
        <w:rPr>
          <w:rFonts w:ascii="Times New Roman" w:hAnsi="Times New Roman"/>
          <w:sz w:val="24"/>
          <w:szCs w:val="24"/>
          <w:u w:color="000000"/>
          <w:lang w:val="fr-FR"/>
        </w:rPr>
        <w:t>,</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 xml:space="preserve">limited </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license,</w:t>
      </w:r>
      <w:r w:rsidRPr="00811D19">
        <w:rPr>
          <w:rFonts w:ascii="Times New Roman" w:hAnsi="Times New Roman"/>
          <w:spacing w:val="29"/>
          <w:sz w:val="24"/>
          <w:szCs w:val="24"/>
          <w:u w:color="000000"/>
        </w:rPr>
        <w:t xml:space="preserve"> </w:t>
      </w:r>
      <w:r w:rsidRPr="00811D19">
        <w:rPr>
          <w:rFonts w:ascii="Times New Roman" w:hAnsi="Times New Roman"/>
          <w:sz w:val="24"/>
          <w:szCs w:val="24"/>
          <w:u w:color="000000"/>
        </w:rPr>
        <w:t>without</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the right</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 xml:space="preserve">sub-license, to </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rPr>
        <w:t>(</w:t>
      </w:r>
      <w:proofErr w:type="spellStart"/>
      <w:r w:rsidRPr="00811D19">
        <w:rPr>
          <w:rFonts w:ascii="Times New Roman" w:hAnsi="Times New Roman"/>
          <w:sz w:val="24"/>
          <w:szCs w:val="24"/>
          <w:u w:color="000000"/>
        </w:rPr>
        <w:t>i</w:t>
      </w:r>
      <w:proofErr w:type="spellEnd"/>
      <w:r w:rsidRPr="00811D19">
        <w:rPr>
          <w:rFonts w:ascii="Times New Roman" w:hAnsi="Times New Roman"/>
          <w:sz w:val="24"/>
          <w:szCs w:val="24"/>
          <w:u w:color="000000"/>
        </w:rPr>
        <w:t>)</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use</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39"/>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in</w:t>
      </w:r>
      <w:r w:rsidRPr="00811D19">
        <w:rPr>
          <w:rFonts w:ascii="Times New Roman" w:hAnsi="Times New Roman"/>
          <w:spacing w:val="29"/>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19"/>
          <w:sz w:val="24"/>
          <w:szCs w:val="24"/>
          <w:u w:color="000000"/>
        </w:rPr>
        <w:t xml:space="preserve"> </w:t>
      </w:r>
      <w:r w:rsidR="00A2605B" w:rsidRPr="00811D19">
        <w:rPr>
          <w:rFonts w:ascii="Times New Roman" w:hAnsi="Times New Roman"/>
          <w:sz w:val="24"/>
          <w:szCs w:val="24"/>
          <w:u w:color="000000"/>
        </w:rPr>
        <w:t>U.S.,</w:t>
      </w:r>
      <w:r w:rsidRPr="00811D19">
        <w:rPr>
          <w:rFonts w:ascii="Times New Roman" w:hAnsi="Times New Roman"/>
          <w:sz w:val="24"/>
          <w:szCs w:val="24"/>
          <w:u w:color="000000"/>
        </w:rPr>
        <w:t xml:space="preserve"> on</w:t>
      </w:r>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7"/>
          <w:sz w:val="24"/>
          <w:szCs w:val="24"/>
          <w:u w:color="000000"/>
        </w:rPr>
        <w:t xml:space="preserve"> </w:t>
      </w:r>
      <w:proofErr w:type="spellStart"/>
      <w:r w:rsidRPr="00811D19">
        <w:rPr>
          <w:rFonts w:ascii="Times New Roman" w:hAnsi="Times New Roman"/>
          <w:sz w:val="24"/>
          <w:szCs w:val="24"/>
          <w:u w:color="000000"/>
        </w:rPr>
        <w:t>lbis</w:t>
      </w:r>
      <w:proofErr w:type="spellEnd"/>
      <w:r w:rsidRPr="00811D19">
        <w:rPr>
          <w:rFonts w:ascii="Times New Roman" w:hAnsi="Times New Roman"/>
          <w:sz w:val="24"/>
          <w:szCs w:val="24"/>
          <w:u w:color="000000"/>
        </w:rPr>
        <w:t xml:space="preserve"> </w:t>
      </w:r>
      <w:proofErr w:type="spellStart"/>
      <w:r w:rsidRPr="00811D19">
        <w:rPr>
          <w:rFonts w:ascii="Times New Roman" w:hAnsi="Times New Roman"/>
          <w:sz w:val="24"/>
          <w:szCs w:val="24"/>
          <w:u w:color="000000"/>
        </w:rPr>
        <w:t>CareStation</w:t>
      </w:r>
      <w:proofErr w:type="spellEnd"/>
      <w:r w:rsidRPr="00811D19">
        <w:rPr>
          <w:rFonts w:ascii="Times New Roman" w:hAnsi="Times New Roman"/>
          <w:sz w:val="24"/>
          <w:szCs w:val="24"/>
          <w:u w:color="000000"/>
        </w:rPr>
        <w:t xml:space="preserve"> </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lang w:val="nl-NL"/>
        </w:rPr>
        <w:t xml:space="preserve">hardware </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 xml:space="preserve">platform </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provided</w:t>
      </w:r>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rPr>
        <w:t>by</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LICENSOR</w:t>
      </w:r>
      <w:r w:rsidRPr="00811D19">
        <w:rPr>
          <w:rFonts w:ascii="Times New Roman" w:hAnsi="Times New Roman"/>
          <w:spacing w:val="33"/>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19"/>
          <w:sz w:val="24"/>
          <w:szCs w:val="24"/>
          <w:u w:color="000000"/>
        </w:rPr>
        <w:t xml:space="preserve"> </w:t>
      </w:r>
      <w:r w:rsidRPr="00811D19">
        <w:rPr>
          <w:rFonts w:ascii="Times New Roman" w:hAnsi="Times New Roman"/>
          <w:spacing w:val="2"/>
          <w:sz w:val="24"/>
          <w:szCs w:val="24"/>
          <w:u w:color="000000"/>
        </w:rPr>
        <w:t>LICENSEE</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under</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38"/>
          <w:sz w:val="24"/>
          <w:szCs w:val="24"/>
          <w:u w:color="000000"/>
        </w:rPr>
        <w:t xml:space="preserve"> </w:t>
      </w:r>
      <w:r w:rsidRPr="00811D19">
        <w:rPr>
          <w:rFonts w:ascii="Times New Roman" w:hAnsi="Times New Roman"/>
          <w:sz w:val="24"/>
          <w:szCs w:val="24"/>
          <w:u w:color="000000"/>
        </w:rPr>
        <w:t xml:space="preserve">Agreement, </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 xml:space="preserve">during </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38"/>
          <w:sz w:val="24"/>
          <w:szCs w:val="24"/>
          <w:u w:color="000000"/>
        </w:rPr>
        <w:t xml:space="preserve"> </w:t>
      </w:r>
      <w:r w:rsidRPr="00811D19">
        <w:rPr>
          <w:rFonts w:ascii="Times New Roman" w:hAnsi="Times New Roman"/>
          <w:sz w:val="24"/>
          <w:szCs w:val="24"/>
          <w:u w:color="000000"/>
        </w:rPr>
        <w:t>term</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this</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Agreement,</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solely</w:t>
      </w:r>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rPr>
        <w:t>for</w:t>
      </w:r>
      <w:r w:rsidRPr="00811D19">
        <w:rPr>
          <w:rFonts w:ascii="Times New Roman" w:hAnsi="Times New Roman"/>
          <w:spacing w:val="35"/>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purpose  of</w:t>
      </w:r>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lang w:val="fr-FR"/>
        </w:rPr>
        <w:t xml:space="preserve">patient </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 xml:space="preserve">healthcare, </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rPr>
        <w:t>(ii)</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rPr>
        <w:t>make the</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23"/>
          <w:sz w:val="24"/>
          <w:szCs w:val="24"/>
          <w:u w:color="000000"/>
        </w:rPr>
        <w:t xml:space="preserve"> </w:t>
      </w:r>
      <w:proofErr w:type="spellStart"/>
      <w:r w:rsidRPr="00811D19">
        <w:rPr>
          <w:rFonts w:ascii="Times New Roman" w:hAnsi="Times New Roman"/>
          <w:sz w:val="24"/>
          <w:szCs w:val="24"/>
          <w:u w:color="000000"/>
          <w:lang w:val="fr-FR"/>
        </w:rPr>
        <w:t>available</w:t>
      </w:r>
      <w:proofErr w:type="spellEnd"/>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Users</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for</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their</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lang w:val="it-IT"/>
        </w:rPr>
        <w:t>access</w:t>
      </w:r>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use</w:t>
      </w:r>
      <w:r w:rsidRPr="00811D19">
        <w:rPr>
          <w:rFonts w:ascii="Times New Roman" w:hAnsi="Times New Roman"/>
          <w:spacing w:val="3"/>
          <w:sz w:val="24"/>
          <w:szCs w:val="24"/>
          <w:u w:color="000000"/>
        </w:rPr>
        <w:t xml:space="preserve"> </w:t>
      </w:r>
      <w:r w:rsidRPr="00811D19">
        <w:rPr>
          <w:rFonts w:ascii="Times New Roman" w:hAnsi="Times New Roman"/>
          <w:sz w:val="24"/>
          <w:szCs w:val="24"/>
          <w:u w:color="000000"/>
        </w:rPr>
        <w:t>solely</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for</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internal</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business</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purposes</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LICENSEE,</w:t>
      </w:r>
      <w:r w:rsidRPr="00811D19">
        <w:rPr>
          <w:rFonts w:ascii="Times New Roman" w:hAnsi="Times New Roman"/>
          <w:spacing w:val="11"/>
          <w:sz w:val="24"/>
          <w:szCs w:val="24"/>
          <w:u w:color="000000"/>
        </w:rPr>
        <w:t xml:space="preserve"> </w:t>
      </w:r>
      <w:r w:rsidR="00A2605B" w:rsidRPr="00811D19">
        <w:rPr>
          <w:rFonts w:ascii="Times New Roman" w:hAnsi="Times New Roman"/>
          <w:sz w:val="24"/>
          <w:szCs w:val="24"/>
          <w:u w:color="000000"/>
        </w:rPr>
        <w:t>(iii)</w:t>
      </w:r>
      <w:r w:rsidRPr="00811D19">
        <w:rPr>
          <w:rFonts w:ascii="Times New Roman" w:hAnsi="Times New Roman"/>
          <w:sz w:val="24"/>
          <w:szCs w:val="24"/>
          <w:u w:color="000000"/>
        </w:rPr>
        <w:t xml:space="preserve"> to</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use</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 xml:space="preserve">Documentation </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provided</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by</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LICENSOR</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LICENSEE</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for</w:t>
      </w:r>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36"/>
          <w:sz w:val="24"/>
          <w:szCs w:val="24"/>
          <w:u w:color="000000"/>
        </w:rPr>
        <w:t xml:space="preserve"> </w:t>
      </w:r>
      <w:r w:rsidRPr="00811D19">
        <w:rPr>
          <w:rFonts w:ascii="Times New Roman" w:hAnsi="Times New Roman"/>
          <w:sz w:val="24"/>
          <w:szCs w:val="24"/>
          <w:u w:color="000000"/>
          <w:lang w:val="de-DE"/>
        </w:rPr>
        <w:t xml:space="preserve">Software,  </w:t>
      </w:r>
      <w:r w:rsidRPr="00811D19">
        <w:rPr>
          <w:rFonts w:ascii="Times New Roman" w:hAnsi="Times New Roman"/>
          <w:sz w:val="24"/>
          <w:szCs w:val="24"/>
          <w:u w:color="000000"/>
        </w:rPr>
        <w:t>in</w:t>
      </w:r>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lang w:val="fr-FR"/>
        </w:rPr>
        <w:t>accordance</w:t>
      </w:r>
      <w:r w:rsidRPr="00811D19">
        <w:rPr>
          <w:rFonts w:ascii="Times New Roman" w:hAnsi="Times New Roman"/>
          <w:spacing w:val="39"/>
          <w:sz w:val="24"/>
          <w:szCs w:val="24"/>
          <w:u w:color="000000"/>
        </w:rPr>
        <w:t xml:space="preserve"> </w:t>
      </w:r>
      <w:r w:rsidRPr="00811D19">
        <w:rPr>
          <w:rFonts w:ascii="Times New Roman" w:hAnsi="Times New Roman"/>
          <w:sz w:val="24"/>
          <w:szCs w:val="24"/>
          <w:u w:color="000000"/>
        </w:rPr>
        <w:t>with</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subject</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to the</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terms</w:t>
      </w:r>
      <w:r w:rsidRPr="00811D19">
        <w:rPr>
          <w:rFonts w:ascii="Times New Roman" w:hAnsi="Times New Roman"/>
          <w:spacing w:val="39"/>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lang w:val="fr-FR"/>
        </w:rPr>
        <w:t>conditions</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set</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forth</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in</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this</w:t>
      </w:r>
      <w:r w:rsidRPr="00811D19">
        <w:rPr>
          <w:rFonts w:ascii="Times New Roman" w:hAnsi="Times New Roman"/>
          <w:spacing w:val="25"/>
          <w:sz w:val="24"/>
          <w:szCs w:val="24"/>
          <w:u w:color="000000"/>
        </w:rPr>
        <w:t xml:space="preserve"> </w:t>
      </w:r>
      <w:r w:rsidR="00A2605B" w:rsidRPr="00811D19">
        <w:rPr>
          <w:rFonts w:ascii="Times New Roman" w:hAnsi="Times New Roman"/>
          <w:sz w:val="24"/>
          <w:szCs w:val="24"/>
          <w:u w:color="000000"/>
        </w:rPr>
        <w:t>Agreement;</w:t>
      </w:r>
      <w:r w:rsidRPr="00811D19">
        <w:rPr>
          <w:rFonts w:ascii="Times New Roman" w:hAnsi="Times New Roman"/>
          <w:sz w:val="24"/>
          <w:szCs w:val="24"/>
          <w:u w:color="000000"/>
        </w:rPr>
        <w:t xml:space="preserve"> and</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(iv)</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make</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one</w:t>
      </w:r>
      <w:r w:rsidRPr="00811D19">
        <w:rPr>
          <w:rFonts w:ascii="Times New Roman" w:hAnsi="Times New Roman"/>
          <w:spacing w:val="39"/>
          <w:sz w:val="24"/>
          <w:szCs w:val="24"/>
          <w:u w:color="000000"/>
        </w:rPr>
        <w:t xml:space="preserve"> </w:t>
      </w:r>
      <w:r w:rsidRPr="00811D19">
        <w:rPr>
          <w:rFonts w:ascii="Times New Roman" w:hAnsi="Times New Roman"/>
          <w:sz w:val="24"/>
          <w:szCs w:val="24"/>
          <w:u w:color="000000"/>
        </w:rPr>
        <w:t>(1)</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copy</w:t>
      </w:r>
      <w:r w:rsidRPr="00811D19">
        <w:rPr>
          <w:rFonts w:ascii="Times New Roman" w:hAnsi="Times New Roman"/>
          <w:spacing w:val="35"/>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37"/>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 xml:space="preserve">Documentation </w:t>
      </w:r>
      <w:r w:rsidRPr="00811D19">
        <w:rPr>
          <w:rFonts w:ascii="Times New Roman" w:hAnsi="Times New Roman"/>
          <w:sz w:val="24"/>
          <w:szCs w:val="24"/>
          <w:u w:color="000000"/>
        </w:rPr>
        <w:lastRenderedPageBreak/>
        <w:t>only</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as necessary for</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backup</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disaster</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recovery</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purposes, which</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copy</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shall</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be</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subject</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3"/>
          <w:sz w:val="24"/>
          <w:szCs w:val="24"/>
          <w:u w:color="000000"/>
        </w:rPr>
        <w:t xml:space="preserve"> </w:t>
      </w:r>
      <w:r w:rsidRPr="00811D19">
        <w:rPr>
          <w:rFonts w:ascii="Times New Roman" w:hAnsi="Times New Roman"/>
          <w:sz w:val="24"/>
          <w:szCs w:val="24"/>
          <w:u w:color="000000"/>
        </w:rPr>
        <w:t>the terms</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3"/>
          <w:sz w:val="24"/>
          <w:szCs w:val="24"/>
          <w:u w:color="000000"/>
        </w:rPr>
        <w:t xml:space="preserve"> </w:t>
      </w:r>
      <w:r w:rsidRPr="00811D19">
        <w:rPr>
          <w:rFonts w:ascii="Times New Roman" w:hAnsi="Times New Roman"/>
          <w:sz w:val="24"/>
          <w:szCs w:val="24"/>
          <w:u w:color="000000"/>
        </w:rPr>
        <w:t>conditions of</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this</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License</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w:t>
      </w:r>
    </w:p>
    <w:p w14:paraId="3725FA7B" w14:textId="77777777" w:rsidR="008F59F5" w:rsidRPr="00811D19" w:rsidRDefault="008F59F5" w:rsidP="0032079C">
      <w:pPr>
        <w:pStyle w:val="Body"/>
        <w:widowControl w:val="0"/>
        <w:numPr>
          <w:ilvl w:val="1"/>
          <w:numId w:val="64"/>
        </w:numPr>
        <w:spacing w:line="248" w:lineRule="auto"/>
        <w:ind w:right="754"/>
        <w:rPr>
          <w:rFonts w:ascii="Times New Roman" w:eastAsia="Calibri" w:hAnsi="Times New Roman" w:cs="Calibri"/>
          <w:sz w:val="24"/>
          <w:szCs w:val="24"/>
          <w:u w:color="000000"/>
        </w:rPr>
      </w:pPr>
      <w:r w:rsidRPr="00811D19">
        <w:rPr>
          <w:rFonts w:ascii="Times New Roman" w:hAnsi="Times New Roman"/>
          <w:sz w:val="24"/>
          <w:szCs w:val="24"/>
          <w:u w:val="single" w:color="131313"/>
        </w:rPr>
        <w:t>Ownership</w:t>
      </w:r>
      <w:r w:rsidRPr="00811D19">
        <w:rPr>
          <w:rFonts w:ascii="Times New Roman" w:hAnsi="Times New Roman"/>
          <w:spacing w:val="33"/>
          <w:sz w:val="24"/>
          <w:szCs w:val="24"/>
          <w:u w:val="single" w:color="131313"/>
        </w:rPr>
        <w:t xml:space="preserve"> </w:t>
      </w:r>
      <w:r w:rsidRPr="00811D19">
        <w:rPr>
          <w:rFonts w:ascii="Times New Roman" w:hAnsi="Times New Roman"/>
          <w:sz w:val="24"/>
          <w:szCs w:val="24"/>
          <w:u w:val="single" w:color="131313"/>
        </w:rPr>
        <w:t>of</w:t>
      </w:r>
      <w:r w:rsidRPr="00811D19">
        <w:rPr>
          <w:rFonts w:ascii="Times New Roman" w:hAnsi="Times New Roman"/>
          <w:spacing w:val="11"/>
          <w:sz w:val="24"/>
          <w:szCs w:val="24"/>
          <w:u w:val="single" w:color="131313"/>
        </w:rPr>
        <w:t xml:space="preserve"> </w:t>
      </w:r>
      <w:r w:rsidRPr="00811D19">
        <w:rPr>
          <w:rFonts w:ascii="Times New Roman" w:hAnsi="Times New Roman"/>
          <w:sz w:val="24"/>
          <w:szCs w:val="24"/>
          <w:u w:val="single" w:color="131313"/>
          <w:lang w:val="de-DE"/>
        </w:rPr>
        <w:t>Software</w:t>
      </w:r>
      <w:r w:rsidRPr="00811D19">
        <w:rPr>
          <w:rFonts w:ascii="Times New Roman" w:hAnsi="Times New Roman"/>
          <w:sz w:val="24"/>
          <w:szCs w:val="24"/>
          <w:u w:color="131313"/>
          <w:lang w:val="de-DE"/>
        </w:rPr>
        <w:t xml:space="preserve">: </w:t>
      </w:r>
      <w:r w:rsidRPr="00811D19">
        <w:rPr>
          <w:rFonts w:ascii="Times New Roman" w:hAnsi="Times New Roman"/>
          <w:sz w:val="24"/>
          <w:szCs w:val="24"/>
          <w:u w:color="000000"/>
        </w:rPr>
        <w:t>The</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37"/>
          <w:sz w:val="24"/>
          <w:szCs w:val="24"/>
          <w:u w:color="000000"/>
        </w:rPr>
        <w:t xml:space="preserve"> </w:t>
      </w:r>
      <w:r w:rsidRPr="00811D19">
        <w:rPr>
          <w:rFonts w:ascii="Times New Roman" w:hAnsi="Times New Roman"/>
          <w:sz w:val="24"/>
          <w:szCs w:val="24"/>
          <w:u w:color="000000"/>
        </w:rPr>
        <w:t>including</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any</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modifications</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additions</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thereto made</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by</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LICE</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NSOR at</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suggestion</w:t>
      </w:r>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rPr>
        <w:t>of LICE</w:t>
      </w:r>
      <w:r w:rsidRPr="00811D19">
        <w:rPr>
          <w:rFonts w:ascii="Times New Roman" w:hAnsi="Times New Roman"/>
          <w:spacing w:val="-27"/>
          <w:sz w:val="24"/>
          <w:szCs w:val="24"/>
          <w:u w:color="000000"/>
        </w:rPr>
        <w:t xml:space="preserve"> </w:t>
      </w:r>
      <w:r w:rsidRPr="00811D19">
        <w:rPr>
          <w:rFonts w:ascii="Times New Roman" w:hAnsi="Times New Roman"/>
          <w:spacing w:val="2"/>
          <w:sz w:val="24"/>
          <w:szCs w:val="24"/>
          <w:u w:color="000000"/>
        </w:rPr>
        <w:t>NSE</w:t>
      </w:r>
      <w:r w:rsidRPr="00811D19">
        <w:rPr>
          <w:rFonts w:ascii="Times New Roman" w:hAnsi="Times New Roman"/>
          <w:spacing w:val="1"/>
          <w:sz w:val="24"/>
          <w:szCs w:val="24"/>
          <w:u w:color="000000"/>
        </w:rPr>
        <w:t>E,</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all</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copies</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rPr>
        <w:t>all</w:t>
      </w:r>
      <w:r w:rsidRPr="00811D19">
        <w:rPr>
          <w:rFonts w:ascii="Times New Roman" w:hAnsi="Times New Roman"/>
          <w:spacing w:val="18"/>
          <w:sz w:val="24"/>
          <w:szCs w:val="24"/>
          <w:u w:color="000000"/>
        </w:rPr>
        <w:t xml:space="preserve"> </w:t>
      </w:r>
      <w:proofErr w:type="spellStart"/>
      <w:r w:rsidRPr="00811D19">
        <w:rPr>
          <w:rFonts w:ascii="Times New Roman" w:hAnsi="Times New Roman"/>
          <w:sz w:val="24"/>
          <w:szCs w:val="24"/>
          <w:u w:color="000000"/>
          <w:lang w:val="es-ES_tradnl"/>
        </w:rPr>
        <w:t>intellectual</w:t>
      </w:r>
      <w:proofErr w:type="spellEnd"/>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property</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rights</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rPr>
        <w:t>contained</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therein,</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(including</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but</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not</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rPr>
        <w:t>limited</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all</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lang w:val="sv-SE"/>
        </w:rPr>
        <w:t>trademarks,</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copyrights,</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patents)</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rPr>
        <w:t>shall</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remain</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property</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LICE</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NSOR.</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For modifications</w:t>
      </w:r>
      <w:r w:rsidRPr="00811D19">
        <w:rPr>
          <w:rFonts w:ascii="Times New Roman" w:hAnsi="Times New Roman"/>
          <w:spacing w:val="29"/>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additions</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made</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by</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LICENSOR</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at</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LICENSEE</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suggestion,</w:t>
      </w:r>
      <w:r w:rsidRPr="00811D19">
        <w:rPr>
          <w:rFonts w:ascii="Times New Roman" w:hAnsi="Times New Roman"/>
          <w:spacing w:val="42"/>
          <w:sz w:val="24"/>
          <w:szCs w:val="24"/>
          <w:u w:color="000000"/>
        </w:rPr>
        <w:t xml:space="preserve"> </w:t>
      </w:r>
      <w:r w:rsidRPr="00811D19">
        <w:rPr>
          <w:rFonts w:ascii="Times New Roman" w:hAnsi="Times New Roman"/>
          <w:sz w:val="24"/>
          <w:szCs w:val="24"/>
          <w:u w:color="000000"/>
        </w:rPr>
        <w:t>LICENSEE</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hereby</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assigns</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agrees</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lang w:val="pt-PT"/>
        </w:rPr>
        <w:t>to assign</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29"/>
          <w:sz w:val="24"/>
          <w:szCs w:val="24"/>
          <w:u w:color="000000"/>
        </w:rPr>
        <w:t xml:space="preserve"> </w:t>
      </w:r>
      <w:r w:rsidRPr="00811D19">
        <w:rPr>
          <w:rFonts w:ascii="Times New Roman" w:hAnsi="Times New Roman"/>
          <w:sz w:val="24"/>
          <w:szCs w:val="24"/>
          <w:u w:color="000000"/>
        </w:rPr>
        <w:t>LICENSOR,</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all</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its</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right,</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title</w:t>
      </w:r>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interest</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in</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all</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such</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modifications</w:t>
      </w:r>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additions</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hereby agrees</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execute</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all</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instruments</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reasonably</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lang w:val="it-IT"/>
        </w:rPr>
        <w:t>requested</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by</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LICENSOR</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confirm</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effectuate</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foregoing assignment.</w:t>
      </w:r>
    </w:p>
    <w:p w14:paraId="4706FF40" w14:textId="77777777" w:rsidR="00D31940" w:rsidRPr="00811D19" w:rsidRDefault="008F59F5" w:rsidP="00D31940">
      <w:pPr>
        <w:pStyle w:val="Body"/>
        <w:widowControl w:val="0"/>
        <w:numPr>
          <w:ilvl w:val="1"/>
          <w:numId w:val="64"/>
        </w:numPr>
        <w:spacing w:line="245" w:lineRule="auto"/>
        <w:ind w:right="748"/>
        <w:rPr>
          <w:rFonts w:ascii="Times New Roman" w:eastAsia="Calibri" w:hAnsi="Times New Roman" w:cs="Calibri"/>
          <w:sz w:val="24"/>
          <w:szCs w:val="24"/>
          <w:u w:color="000000"/>
        </w:rPr>
      </w:pPr>
      <w:r w:rsidRPr="00811D19">
        <w:rPr>
          <w:rFonts w:ascii="Times New Roman" w:hAnsi="Times New Roman"/>
          <w:sz w:val="24"/>
          <w:szCs w:val="24"/>
          <w:u w:val="single" w:color="181818"/>
        </w:rPr>
        <w:t>Restrictions</w:t>
      </w:r>
      <w:r w:rsidRPr="00811D19">
        <w:rPr>
          <w:rFonts w:ascii="Times New Roman" w:hAnsi="Times New Roman"/>
          <w:spacing w:val="15"/>
          <w:sz w:val="24"/>
          <w:szCs w:val="24"/>
          <w:u w:val="single" w:color="181818"/>
        </w:rPr>
        <w:t xml:space="preserve"> </w:t>
      </w:r>
      <w:r w:rsidRPr="00811D19">
        <w:rPr>
          <w:rFonts w:ascii="Times New Roman" w:hAnsi="Times New Roman"/>
          <w:sz w:val="24"/>
          <w:szCs w:val="24"/>
          <w:u w:val="single" w:color="181818"/>
        </w:rPr>
        <w:t>on</w:t>
      </w:r>
      <w:r w:rsidRPr="00811D19">
        <w:rPr>
          <w:rFonts w:ascii="Times New Roman" w:hAnsi="Times New Roman"/>
          <w:spacing w:val="20"/>
          <w:sz w:val="24"/>
          <w:szCs w:val="24"/>
          <w:u w:val="single" w:color="181818"/>
        </w:rPr>
        <w:t xml:space="preserve"> </w:t>
      </w:r>
      <w:r w:rsidRPr="00811D19">
        <w:rPr>
          <w:rFonts w:ascii="Times New Roman" w:hAnsi="Times New Roman"/>
          <w:sz w:val="24"/>
          <w:szCs w:val="24"/>
          <w:u w:val="single" w:color="181818"/>
        </w:rPr>
        <w:t>Use</w:t>
      </w:r>
      <w:r w:rsidRPr="00811D19">
        <w:rPr>
          <w:rFonts w:ascii="Times New Roman" w:hAnsi="Times New Roman"/>
          <w:sz w:val="24"/>
          <w:szCs w:val="24"/>
          <w:u w:color="181818"/>
        </w:rPr>
        <w:t>:</w:t>
      </w:r>
      <w:r w:rsidRPr="00811D19">
        <w:rPr>
          <w:rFonts w:ascii="Times New Roman" w:hAnsi="Times New Roman"/>
          <w:spacing w:val="2"/>
          <w:sz w:val="24"/>
          <w:szCs w:val="24"/>
          <w:u w:color="181818"/>
        </w:rPr>
        <w:t xml:space="preserve"> </w:t>
      </w:r>
      <w:r w:rsidRPr="00811D19">
        <w:rPr>
          <w:rFonts w:ascii="Times New Roman" w:hAnsi="Times New Roman"/>
          <w:sz w:val="24"/>
          <w:szCs w:val="24"/>
          <w:u w:color="000000"/>
        </w:rPr>
        <w:t>The</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grant</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license</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rPr>
        <w:t>set</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forth</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in Section</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2.2</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shall</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not</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be</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interpreted</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as</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granting</w:t>
      </w:r>
      <w:r w:rsidRPr="00811D19">
        <w:rPr>
          <w:rFonts w:ascii="Times New Roman" w:hAnsi="Times New Roman"/>
          <w:spacing w:val="32"/>
          <w:sz w:val="24"/>
          <w:szCs w:val="24"/>
          <w:u w:color="000000"/>
        </w:rPr>
        <w:t xml:space="preserve"> </w:t>
      </w:r>
      <w:r w:rsidRPr="00811D19">
        <w:rPr>
          <w:rFonts w:ascii="Times New Roman" w:hAnsi="Times New Roman"/>
          <w:sz w:val="24"/>
          <w:szCs w:val="24"/>
          <w:u w:color="000000"/>
        </w:rPr>
        <w:t>LICENSEE any</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license</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rights</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not</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lang w:val="sv-SE"/>
        </w:rPr>
        <w:t>expressly</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granted</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lang w:val="de-DE"/>
        </w:rPr>
        <w:t>herein.</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Specifically,</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without limitation,</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LICENSEE</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agrees</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not</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w:t>
      </w:r>
      <w:proofErr w:type="spellStart"/>
      <w:r w:rsidRPr="00811D19">
        <w:rPr>
          <w:rFonts w:ascii="Times New Roman" w:hAnsi="Times New Roman"/>
          <w:sz w:val="24"/>
          <w:szCs w:val="24"/>
          <w:u w:color="000000"/>
        </w:rPr>
        <w:t>i</w:t>
      </w:r>
      <w:proofErr w:type="spellEnd"/>
      <w:r w:rsidRPr="00811D19">
        <w:rPr>
          <w:rFonts w:ascii="Times New Roman" w:hAnsi="Times New Roman"/>
          <w:sz w:val="24"/>
          <w:szCs w:val="24"/>
          <w:u w:color="000000"/>
        </w:rPr>
        <w:t>) license,</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distribute</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(electronically</w:t>
      </w:r>
      <w:r w:rsidRPr="00811D19">
        <w:rPr>
          <w:rFonts w:ascii="Times New Roman" w:hAnsi="Times New Roman"/>
          <w:spacing w:val="39"/>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rPr>
        <w:t>otherwise),</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timeshare</w:t>
      </w:r>
      <w:r w:rsidRPr="00811D19">
        <w:rPr>
          <w:rFonts w:ascii="Times New Roman" w:hAnsi="Times New Roman"/>
          <w:spacing w:val="29"/>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(ii)</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copy</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(except</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as</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permitted</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by Section</w:t>
      </w:r>
      <w:r w:rsidRPr="00811D19">
        <w:rPr>
          <w:rFonts w:ascii="Times New Roman" w:hAnsi="Times New Roman"/>
          <w:spacing w:val="29"/>
          <w:sz w:val="24"/>
          <w:szCs w:val="24"/>
          <w:u w:color="000000"/>
        </w:rPr>
        <w:t xml:space="preserve"> </w:t>
      </w:r>
      <w:r w:rsidRPr="00811D19">
        <w:rPr>
          <w:rFonts w:ascii="Times New Roman" w:hAnsi="Times New Roman"/>
          <w:sz w:val="24"/>
          <w:szCs w:val="24"/>
          <w:u w:color="000000"/>
        </w:rPr>
        <w:t>2.2</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lang w:val="nl-NL"/>
        </w:rPr>
        <w:t>above),</w:t>
      </w:r>
      <w:r w:rsidRPr="00811D19">
        <w:rPr>
          <w:rFonts w:ascii="Times New Roman" w:hAnsi="Times New Roman"/>
          <w:spacing w:val="27"/>
          <w:sz w:val="24"/>
          <w:szCs w:val="24"/>
          <w:u w:color="000000"/>
        </w:rPr>
        <w:t xml:space="preserve"> </w:t>
      </w:r>
      <w:r w:rsidRPr="00811D19">
        <w:rPr>
          <w:rFonts w:ascii="Times New Roman" w:hAnsi="Times New Roman"/>
          <w:sz w:val="24"/>
          <w:szCs w:val="24"/>
          <w:u w:color="000000"/>
        </w:rPr>
        <w:t>modify,</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embed,</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enhance,</w:t>
      </w:r>
      <w:r w:rsidRPr="00811D19">
        <w:rPr>
          <w:rFonts w:ascii="Times New Roman" w:hAnsi="Times New Roman"/>
          <w:spacing w:val="25"/>
          <w:sz w:val="24"/>
          <w:szCs w:val="24"/>
          <w:u w:color="000000"/>
        </w:rPr>
        <w:t xml:space="preserve"> </w:t>
      </w:r>
      <w:proofErr w:type="spellStart"/>
      <w:r w:rsidRPr="00811D19">
        <w:rPr>
          <w:rFonts w:ascii="Times New Roman" w:hAnsi="Times New Roman"/>
          <w:sz w:val="24"/>
          <w:szCs w:val="24"/>
          <w:u w:color="000000"/>
          <w:lang w:val="fr-FR"/>
        </w:rPr>
        <w:t>disassemble</w:t>
      </w:r>
      <w:proofErr w:type="spellEnd"/>
      <w:r w:rsidRPr="00811D19">
        <w:rPr>
          <w:rFonts w:ascii="Times New Roman" w:hAnsi="Times New Roman"/>
          <w:sz w:val="24"/>
          <w:szCs w:val="24"/>
          <w:u w:color="000000"/>
          <w:lang w:val="fr-FR"/>
        </w:rPr>
        <w:t>,</w:t>
      </w:r>
      <w:r w:rsidRPr="00811D19">
        <w:rPr>
          <w:rFonts w:ascii="Times New Roman" w:hAnsi="Times New Roman"/>
          <w:spacing w:val="36"/>
          <w:sz w:val="24"/>
          <w:szCs w:val="24"/>
          <w:u w:color="000000"/>
        </w:rPr>
        <w:t xml:space="preserve"> </w:t>
      </w:r>
      <w:r w:rsidRPr="00811D19">
        <w:rPr>
          <w:rFonts w:ascii="Times New Roman" w:hAnsi="Times New Roman"/>
          <w:sz w:val="24"/>
          <w:szCs w:val="24"/>
          <w:u w:color="000000"/>
        </w:rPr>
        <w:t>decompile,</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revise,</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reverse</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lang w:val="nl-NL"/>
        </w:rPr>
        <w:t>engineer</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create</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lang w:val="it-IT"/>
        </w:rPr>
        <w:t xml:space="preserve">derivative </w:t>
      </w:r>
      <w:r w:rsidRPr="00811D19">
        <w:rPr>
          <w:rFonts w:ascii="Times New Roman" w:hAnsi="Times New Roman"/>
          <w:sz w:val="24"/>
          <w:szCs w:val="24"/>
          <w:u w:color="000000"/>
        </w:rPr>
        <w:t>works</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derive</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any</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lang w:val="fr-FR"/>
        </w:rPr>
        <w:t>source</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code</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proprietary design</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from</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lang w:val="de-DE"/>
        </w:rPr>
        <w:t>Software</w:t>
      </w:r>
      <w:r w:rsidR="00D31940" w:rsidRPr="00811D19">
        <w:rPr>
          <w:rFonts w:ascii="Times New Roman" w:hAnsi="Times New Roman"/>
          <w:sz w:val="24"/>
          <w:szCs w:val="24"/>
          <w:u w:color="000000"/>
          <w:lang w:val="de-DE"/>
        </w:rPr>
        <w:t>.</w:t>
      </w:r>
    </w:p>
    <w:p w14:paraId="727B076C" w14:textId="77777777" w:rsidR="00D31940" w:rsidRPr="00811D19" w:rsidRDefault="00D31940" w:rsidP="00D31940">
      <w:pPr>
        <w:pStyle w:val="Body"/>
        <w:widowControl w:val="0"/>
        <w:spacing w:line="245" w:lineRule="auto"/>
        <w:ind w:right="748"/>
        <w:rPr>
          <w:rFonts w:ascii="Times New Roman" w:hAnsi="Times New Roman"/>
          <w:sz w:val="24"/>
          <w:szCs w:val="24"/>
          <w:u w:color="000000"/>
          <w:lang w:val="de-DE"/>
        </w:rPr>
      </w:pPr>
    </w:p>
    <w:p w14:paraId="74D8BDE1" w14:textId="77777777" w:rsidR="00D31940" w:rsidRPr="00811D19" w:rsidRDefault="00D31940" w:rsidP="00D31940">
      <w:pPr>
        <w:pStyle w:val="Body"/>
        <w:widowControl w:val="0"/>
        <w:numPr>
          <w:ilvl w:val="0"/>
          <w:numId w:val="66"/>
        </w:numPr>
        <w:rPr>
          <w:rFonts w:ascii="Times New Roman" w:eastAsia="Calibri" w:hAnsi="Times New Roman" w:cs="Calibri"/>
          <w:b/>
          <w:sz w:val="24"/>
          <w:szCs w:val="24"/>
          <w:u w:color="000000"/>
        </w:rPr>
      </w:pPr>
      <w:r w:rsidRPr="00811D19">
        <w:rPr>
          <w:rFonts w:ascii="Times New Roman" w:hAnsi="Times New Roman"/>
          <w:b/>
          <w:sz w:val="24"/>
          <w:szCs w:val="24"/>
          <w:u w:color="000000"/>
        </w:rPr>
        <w:t>Confidential Information</w:t>
      </w:r>
    </w:p>
    <w:p w14:paraId="39F9667C" w14:textId="77777777" w:rsidR="00D31940" w:rsidRPr="00811D19" w:rsidRDefault="00D31940" w:rsidP="00D31940">
      <w:pPr>
        <w:pStyle w:val="Body"/>
        <w:widowControl w:val="0"/>
        <w:spacing w:before="18" w:line="240" w:lineRule="exact"/>
        <w:rPr>
          <w:rFonts w:ascii="Times New Roman" w:eastAsia="Calibri" w:hAnsi="Times New Roman" w:cs="Calibri"/>
          <w:sz w:val="24"/>
          <w:szCs w:val="24"/>
          <w:u w:color="000000"/>
        </w:rPr>
      </w:pPr>
    </w:p>
    <w:p w14:paraId="2FDD85BB" w14:textId="77777777" w:rsidR="00D31940" w:rsidRPr="00811D19" w:rsidRDefault="00D31940" w:rsidP="00D31940">
      <w:pPr>
        <w:pStyle w:val="Body"/>
        <w:widowControl w:val="0"/>
        <w:numPr>
          <w:ilvl w:val="1"/>
          <w:numId w:val="65"/>
        </w:numPr>
        <w:spacing w:line="242" w:lineRule="auto"/>
        <w:ind w:right="128"/>
        <w:jc w:val="both"/>
        <w:rPr>
          <w:rFonts w:ascii="Times New Roman" w:eastAsia="Calibri" w:hAnsi="Times New Roman" w:cs="Calibri"/>
          <w:sz w:val="24"/>
          <w:szCs w:val="24"/>
          <w:u w:color="000000"/>
        </w:rPr>
      </w:pPr>
      <w:r w:rsidRPr="00811D19">
        <w:rPr>
          <w:rFonts w:ascii="Times New Roman" w:hAnsi="Times New Roman"/>
          <w:sz w:val="24"/>
          <w:szCs w:val="24"/>
          <w:u w:val="single" w:color="1C1C1C"/>
        </w:rPr>
        <w:t>Confidential</w:t>
      </w:r>
      <w:r w:rsidRPr="00811D19">
        <w:rPr>
          <w:rFonts w:ascii="Times New Roman" w:hAnsi="Times New Roman"/>
          <w:spacing w:val="19"/>
          <w:sz w:val="24"/>
          <w:szCs w:val="24"/>
          <w:u w:val="single" w:color="1C1C1C"/>
        </w:rPr>
        <w:t xml:space="preserve"> </w:t>
      </w:r>
      <w:r w:rsidRPr="00811D19">
        <w:rPr>
          <w:rFonts w:ascii="Times New Roman" w:hAnsi="Times New Roman"/>
          <w:sz w:val="24"/>
          <w:szCs w:val="24"/>
          <w:u w:val="single" w:color="1C1C1C"/>
          <w:lang w:val="fr-FR"/>
        </w:rPr>
        <w:t>Information</w:t>
      </w:r>
      <w:r w:rsidRPr="00811D19">
        <w:rPr>
          <w:rFonts w:ascii="Times New Roman" w:hAnsi="Times New Roman"/>
          <w:sz w:val="24"/>
          <w:szCs w:val="24"/>
          <w:u w:color="1C1C1C"/>
          <w:lang w:val="fr-FR"/>
        </w:rPr>
        <w:t xml:space="preserve"> </w:t>
      </w:r>
      <w:r w:rsidRPr="00811D19">
        <w:rPr>
          <w:rFonts w:ascii="Times New Roman" w:hAnsi="Times New Roman"/>
          <w:sz w:val="24"/>
          <w:szCs w:val="24"/>
          <w:u w:color="000000"/>
        </w:rPr>
        <w:t>LICENSEE</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acknowledges</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that</w:t>
      </w:r>
      <w:r w:rsidRPr="00811D19">
        <w:rPr>
          <w:rFonts w:ascii="Times New Roman" w:hAnsi="Times New Roman"/>
          <w:spacing w:val="35"/>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36"/>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33"/>
          <w:sz w:val="24"/>
          <w:szCs w:val="24"/>
          <w:u w:color="000000"/>
        </w:rPr>
        <w:t xml:space="preserve"> </w:t>
      </w:r>
      <w:r w:rsidRPr="00811D19">
        <w:rPr>
          <w:rFonts w:ascii="Times New Roman" w:hAnsi="Times New Roman"/>
          <w:sz w:val="24"/>
          <w:szCs w:val="24"/>
          <w:u w:color="000000"/>
          <w:lang w:val="sv-SE"/>
        </w:rPr>
        <w:t xml:space="preserve">all </w:t>
      </w:r>
      <w:r w:rsidRPr="00811D19">
        <w:rPr>
          <w:rFonts w:ascii="Times New Roman" w:hAnsi="Times New Roman"/>
          <w:sz w:val="24"/>
          <w:szCs w:val="24"/>
          <w:u w:color="000000"/>
        </w:rPr>
        <w:t>related</w:t>
      </w:r>
      <w:r w:rsidRPr="00811D19">
        <w:rPr>
          <w:rFonts w:ascii="Times New Roman" w:hAnsi="Times New Roman"/>
          <w:spacing w:val="37"/>
          <w:sz w:val="24"/>
          <w:szCs w:val="24"/>
          <w:u w:color="000000"/>
        </w:rPr>
        <w:t xml:space="preserve"> </w:t>
      </w:r>
      <w:r w:rsidRPr="00811D19">
        <w:rPr>
          <w:rFonts w:ascii="Times New Roman" w:hAnsi="Times New Roman"/>
          <w:sz w:val="24"/>
          <w:szCs w:val="24"/>
          <w:u w:color="000000"/>
          <w:lang w:val="nl-NL"/>
        </w:rPr>
        <w:t>materials</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supplied</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by LICENSOR</w:t>
      </w:r>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all</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copies</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thereof</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(collectively</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called</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rPr>
        <w:t>“LICENSOR</w:t>
      </w:r>
      <w:r w:rsidRPr="00811D19">
        <w:rPr>
          <w:rFonts w:ascii="Times New Roman" w:hAnsi="Times New Roman"/>
          <w:spacing w:val="38"/>
          <w:sz w:val="24"/>
          <w:szCs w:val="24"/>
          <w:u w:color="000000"/>
        </w:rPr>
        <w:t xml:space="preserve"> </w:t>
      </w:r>
      <w:r w:rsidRPr="00811D19">
        <w:rPr>
          <w:rFonts w:ascii="Times New Roman" w:hAnsi="Times New Roman"/>
          <w:sz w:val="24"/>
          <w:szCs w:val="24"/>
          <w:u w:color="000000"/>
        </w:rPr>
        <w:t>Proprietary</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Materials”)</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are</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proprietary</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to LICENSOR</w:t>
      </w:r>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may</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also</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contain</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lang w:val="sv-SE"/>
        </w:rPr>
        <w:t>trade</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secrets</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LICENSOR.</w:t>
      </w:r>
    </w:p>
    <w:p w14:paraId="606012E0" w14:textId="77777777" w:rsidR="00D31940" w:rsidRPr="00811D19" w:rsidRDefault="00D31940" w:rsidP="00D31940">
      <w:pPr>
        <w:pStyle w:val="Body"/>
        <w:widowControl w:val="0"/>
        <w:spacing w:before="10" w:line="200" w:lineRule="exact"/>
        <w:rPr>
          <w:rFonts w:ascii="Times New Roman" w:eastAsia="Calibri" w:hAnsi="Times New Roman" w:cs="Calibri"/>
          <w:sz w:val="24"/>
          <w:szCs w:val="24"/>
          <w:u w:color="000000"/>
        </w:rPr>
      </w:pPr>
    </w:p>
    <w:p w14:paraId="60C10133" w14:textId="77777777" w:rsidR="00D31940" w:rsidRPr="00811D19" w:rsidRDefault="00D31940" w:rsidP="00D31940">
      <w:pPr>
        <w:pStyle w:val="Body"/>
        <w:widowControl w:val="0"/>
        <w:spacing w:line="200" w:lineRule="exact"/>
        <w:rPr>
          <w:rFonts w:ascii="Times New Roman" w:eastAsia="Calibri" w:hAnsi="Times New Roman" w:cs="Calibri"/>
          <w:sz w:val="24"/>
          <w:szCs w:val="24"/>
          <w:u w:color="000000"/>
        </w:rPr>
      </w:pPr>
    </w:p>
    <w:p w14:paraId="3569DE91" w14:textId="2F38E634" w:rsidR="00D31940" w:rsidRPr="00337D8E" w:rsidRDefault="00D31940" w:rsidP="00337D8E">
      <w:pPr>
        <w:pStyle w:val="Body"/>
        <w:widowControl w:val="0"/>
        <w:numPr>
          <w:ilvl w:val="0"/>
          <w:numId w:val="66"/>
        </w:numPr>
        <w:rPr>
          <w:rFonts w:ascii="Times New Roman" w:eastAsia="Calibri" w:hAnsi="Times New Roman" w:cs="Calibri"/>
          <w:b/>
          <w:sz w:val="24"/>
          <w:szCs w:val="24"/>
          <w:u w:color="000000"/>
        </w:rPr>
      </w:pPr>
      <w:r w:rsidRPr="00811D19">
        <w:rPr>
          <w:rFonts w:ascii="Times New Roman" w:hAnsi="Times New Roman"/>
          <w:b/>
          <w:sz w:val="24"/>
          <w:szCs w:val="24"/>
          <w:u w:color="000000"/>
        </w:rPr>
        <w:t>Intellectual Property Infringement Indemnification</w:t>
      </w:r>
    </w:p>
    <w:p w14:paraId="398C1E1E" w14:textId="77777777" w:rsidR="00D31940" w:rsidRPr="00811D19" w:rsidRDefault="00D31940" w:rsidP="00D31940">
      <w:pPr>
        <w:pStyle w:val="BodyText"/>
        <w:spacing w:before="78"/>
        <w:ind w:right="73"/>
        <w:rPr>
          <w:rFonts w:ascii="Times New Roman" w:hAnsi="Times New Roman"/>
          <w:spacing w:val="39"/>
          <w:sz w:val="24"/>
          <w:szCs w:val="24"/>
        </w:rPr>
      </w:pPr>
      <w:r w:rsidRPr="00811D19">
        <w:rPr>
          <w:rFonts w:ascii="Times New Roman" w:hAnsi="Times New Roman"/>
          <w:sz w:val="24"/>
          <w:szCs w:val="24"/>
        </w:rPr>
        <w:t>Licensor</w:t>
      </w:r>
      <w:r w:rsidRPr="00811D19">
        <w:rPr>
          <w:rFonts w:ascii="Times New Roman" w:hAnsi="Times New Roman"/>
          <w:spacing w:val="35"/>
          <w:sz w:val="24"/>
          <w:szCs w:val="24"/>
        </w:rPr>
        <w:t xml:space="preserve"> </w:t>
      </w:r>
      <w:r w:rsidRPr="00811D19">
        <w:rPr>
          <w:rFonts w:ascii="Times New Roman" w:hAnsi="Times New Roman"/>
          <w:sz w:val="24"/>
          <w:szCs w:val="24"/>
        </w:rPr>
        <w:t>agrees to indemnify, defend</w:t>
      </w:r>
      <w:r w:rsidRPr="00811D19">
        <w:rPr>
          <w:rFonts w:ascii="Times New Roman" w:hAnsi="Times New Roman"/>
          <w:spacing w:val="7"/>
          <w:sz w:val="24"/>
          <w:szCs w:val="24"/>
        </w:rPr>
        <w:t xml:space="preserve"> </w:t>
      </w:r>
      <w:r w:rsidRPr="00811D19">
        <w:rPr>
          <w:rFonts w:ascii="Times New Roman" w:hAnsi="Times New Roman"/>
          <w:sz w:val="24"/>
          <w:szCs w:val="24"/>
        </w:rPr>
        <w:t>and</w:t>
      </w:r>
      <w:r w:rsidRPr="00811D19">
        <w:rPr>
          <w:rFonts w:ascii="Times New Roman" w:hAnsi="Times New Roman"/>
          <w:spacing w:val="9"/>
          <w:sz w:val="24"/>
          <w:szCs w:val="24"/>
        </w:rPr>
        <w:t xml:space="preserve"> </w:t>
      </w:r>
      <w:r w:rsidRPr="00811D19">
        <w:rPr>
          <w:rFonts w:ascii="Times New Roman" w:hAnsi="Times New Roman"/>
          <w:sz w:val="24"/>
          <w:szCs w:val="24"/>
          <w:lang w:val="da-DK"/>
        </w:rPr>
        <w:t xml:space="preserve">hold </w:t>
      </w:r>
      <w:r w:rsidRPr="00811D19">
        <w:rPr>
          <w:rFonts w:ascii="Times New Roman" w:hAnsi="Times New Roman"/>
          <w:sz w:val="24"/>
          <w:szCs w:val="24"/>
        </w:rPr>
        <w:t>harm</w:t>
      </w:r>
      <w:r w:rsidRPr="00811D19">
        <w:rPr>
          <w:rFonts w:ascii="Times New Roman" w:hAnsi="Times New Roman"/>
          <w:spacing w:val="-19"/>
          <w:sz w:val="24"/>
          <w:szCs w:val="24"/>
        </w:rPr>
        <w:t xml:space="preserve"> </w:t>
      </w:r>
      <w:r w:rsidRPr="00811D19">
        <w:rPr>
          <w:rFonts w:ascii="Times New Roman" w:hAnsi="Times New Roman"/>
          <w:sz w:val="24"/>
          <w:szCs w:val="24"/>
        </w:rPr>
        <w:t>less Licensee,</w:t>
      </w:r>
      <w:r w:rsidRPr="00811D19">
        <w:rPr>
          <w:rFonts w:ascii="Times New Roman" w:hAnsi="Times New Roman"/>
          <w:spacing w:val="27"/>
          <w:sz w:val="24"/>
          <w:szCs w:val="24"/>
        </w:rPr>
        <w:t xml:space="preserve"> </w:t>
      </w:r>
      <w:r w:rsidRPr="00811D19">
        <w:rPr>
          <w:rFonts w:ascii="Times New Roman" w:hAnsi="Times New Roman"/>
          <w:sz w:val="24"/>
          <w:szCs w:val="24"/>
        </w:rPr>
        <w:t>its affiliates and</w:t>
      </w:r>
      <w:r w:rsidRPr="00811D19">
        <w:rPr>
          <w:rFonts w:ascii="Times New Roman" w:hAnsi="Times New Roman"/>
          <w:spacing w:val="4"/>
          <w:sz w:val="24"/>
          <w:szCs w:val="24"/>
        </w:rPr>
        <w:t xml:space="preserve"> </w:t>
      </w:r>
      <w:r w:rsidRPr="00811D19">
        <w:rPr>
          <w:rFonts w:ascii="Times New Roman" w:hAnsi="Times New Roman"/>
          <w:sz w:val="24"/>
          <w:szCs w:val="24"/>
        </w:rPr>
        <w:t>the</w:t>
      </w:r>
      <w:r w:rsidRPr="00811D19">
        <w:rPr>
          <w:rFonts w:ascii="Times New Roman" w:hAnsi="Times New Roman"/>
          <w:spacing w:val="19"/>
          <w:sz w:val="24"/>
          <w:szCs w:val="24"/>
        </w:rPr>
        <w:t xml:space="preserve"> </w:t>
      </w:r>
      <w:r w:rsidRPr="00811D19">
        <w:rPr>
          <w:rFonts w:ascii="Times New Roman" w:hAnsi="Times New Roman"/>
          <w:sz w:val="24"/>
          <w:szCs w:val="24"/>
        </w:rPr>
        <w:t>officers,</w:t>
      </w:r>
      <w:r w:rsidRPr="00811D19">
        <w:rPr>
          <w:rFonts w:ascii="Times New Roman" w:hAnsi="Times New Roman"/>
          <w:spacing w:val="28"/>
          <w:sz w:val="24"/>
          <w:szCs w:val="24"/>
        </w:rPr>
        <w:t xml:space="preserve"> </w:t>
      </w:r>
      <w:proofErr w:type="spellStart"/>
      <w:r w:rsidRPr="00811D19">
        <w:rPr>
          <w:rFonts w:ascii="Times New Roman" w:hAnsi="Times New Roman"/>
          <w:sz w:val="24"/>
          <w:szCs w:val="24"/>
          <w:lang w:val="es-ES_tradnl"/>
        </w:rPr>
        <w:t>directors</w:t>
      </w:r>
      <w:proofErr w:type="spellEnd"/>
      <w:r w:rsidRPr="00811D19">
        <w:rPr>
          <w:rFonts w:ascii="Times New Roman" w:hAnsi="Times New Roman"/>
          <w:sz w:val="24"/>
          <w:szCs w:val="24"/>
          <w:lang w:val="es-ES_tradnl"/>
        </w:rPr>
        <w:t>,</w:t>
      </w:r>
      <w:r w:rsidRPr="00811D19">
        <w:rPr>
          <w:rFonts w:ascii="Times New Roman" w:hAnsi="Times New Roman"/>
          <w:spacing w:val="39"/>
          <w:sz w:val="24"/>
          <w:szCs w:val="24"/>
        </w:rPr>
        <w:t xml:space="preserve"> </w:t>
      </w:r>
      <w:r w:rsidRPr="00811D19">
        <w:rPr>
          <w:rFonts w:ascii="Times New Roman" w:hAnsi="Times New Roman"/>
          <w:sz w:val="24"/>
          <w:szCs w:val="24"/>
        </w:rPr>
        <w:t>managers,</w:t>
      </w:r>
      <w:r w:rsidRPr="00811D19">
        <w:rPr>
          <w:rFonts w:ascii="Times New Roman" w:hAnsi="Times New Roman"/>
          <w:spacing w:val="31"/>
          <w:sz w:val="24"/>
          <w:szCs w:val="24"/>
        </w:rPr>
        <w:t xml:space="preserve"> </w:t>
      </w:r>
      <w:r w:rsidRPr="00811D19">
        <w:rPr>
          <w:rFonts w:ascii="Times New Roman" w:hAnsi="Times New Roman"/>
          <w:sz w:val="24"/>
          <w:szCs w:val="24"/>
        </w:rPr>
        <w:t xml:space="preserve">employees, </w:t>
      </w:r>
      <w:r w:rsidRPr="00811D19">
        <w:rPr>
          <w:rFonts w:ascii="Times New Roman" w:hAnsi="Times New Roman"/>
          <w:sz w:val="24"/>
          <w:szCs w:val="24"/>
          <w:lang w:val="fr-FR"/>
        </w:rPr>
        <w:t xml:space="preserve">agents </w:t>
      </w:r>
      <w:r w:rsidRPr="00811D19">
        <w:rPr>
          <w:rFonts w:ascii="Times New Roman" w:hAnsi="Times New Roman"/>
          <w:sz w:val="24"/>
          <w:szCs w:val="24"/>
        </w:rPr>
        <w:t>and</w:t>
      </w:r>
      <w:r w:rsidRPr="00811D19">
        <w:rPr>
          <w:rFonts w:ascii="Times New Roman" w:hAnsi="Times New Roman"/>
          <w:spacing w:val="16"/>
          <w:sz w:val="24"/>
          <w:szCs w:val="24"/>
        </w:rPr>
        <w:t xml:space="preserve"> </w:t>
      </w:r>
      <w:r w:rsidRPr="00811D19">
        <w:rPr>
          <w:rFonts w:ascii="Times New Roman" w:hAnsi="Times New Roman"/>
          <w:sz w:val="24"/>
          <w:szCs w:val="24"/>
        </w:rPr>
        <w:t>contractors</w:t>
      </w:r>
      <w:r w:rsidRPr="00811D19">
        <w:rPr>
          <w:rFonts w:ascii="Times New Roman" w:hAnsi="Times New Roman"/>
          <w:spacing w:val="27"/>
          <w:sz w:val="24"/>
          <w:szCs w:val="24"/>
        </w:rPr>
        <w:t xml:space="preserve"> </w:t>
      </w:r>
      <w:r w:rsidRPr="00811D19">
        <w:rPr>
          <w:rFonts w:ascii="Times New Roman" w:hAnsi="Times New Roman"/>
          <w:sz w:val="24"/>
          <w:szCs w:val="24"/>
        </w:rPr>
        <w:t>of</w:t>
      </w:r>
      <w:r w:rsidRPr="00811D19">
        <w:rPr>
          <w:rFonts w:ascii="Times New Roman" w:hAnsi="Times New Roman"/>
          <w:spacing w:val="15"/>
          <w:sz w:val="24"/>
          <w:szCs w:val="24"/>
        </w:rPr>
        <w:t xml:space="preserve"> </w:t>
      </w:r>
      <w:r w:rsidRPr="00811D19">
        <w:rPr>
          <w:rFonts w:ascii="Times New Roman" w:hAnsi="Times New Roman"/>
          <w:sz w:val="24"/>
          <w:szCs w:val="24"/>
        </w:rPr>
        <w:t>them</w:t>
      </w:r>
      <w:r w:rsidRPr="00811D19">
        <w:rPr>
          <w:rFonts w:ascii="Times New Roman" w:hAnsi="Times New Roman"/>
          <w:spacing w:val="18"/>
          <w:sz w:val="24"/>
          <w:szCs w:val="24"/>
        </w:rPr>
        <w:t xml:space="preserve"> </w:t>
      </w:r>
      <w:r w:rsidRPr="00811D19">
        <w:rPr>
          <w:rFonts w:ascii="Times New Roman" w:hAnsi="Times New Roman"/>
          <w:sz w:val="24"/>
          <w:szCs w:val="24"/>
        </w:rPr>
        <w:t>from any</w:t>
      </w:r>
      <w:r w:rsidRPr="00811D19">
        <w:rPr>
          <w:rFonts w:ascii="Times New Roman" w:hAnsi="Times New Roman"/>
          <w:spacing w:val="21"/>
          <w:sz w:val="24"/>
          <w:szCs w:val="24"/>
        </w:rPr>
        <w:t xml:space="preserve"> </w:t>
      </w:r>
      <w:r w:rsidRPr="00811D19">
        <w:rPr>
          <w:rFonts w:ascii="Times New Roman" w:hAnsi="Times New Roman"/>
          <w:sz w:val="24"/>
          <w:szCs w:val="24"/>
        </w:rPr>
        <w:t xml:space="preserve">damages, liabilities, </w:t>
      </w:r>
      <w:r w:rsidRPr="00811D19">
        <w:rPr>
          <w:rFonts w:ascii="Times New Roman" w:hAnsi="Times New Roman"/>
          <w:sz w:val="24"/>
          <w:szCs w:val="24"/>
          <w:lang w:val="de-DE"/>
        </w:rPr>
        <w:t>losses</w:t>
      </w:r>
      <w:r w:rsidRPr="00811D19">
        <w:rPr>
          <w:rFonts w:ascii="Times New Roman" w:hAnsi="Times New Roman"/>
          <w:spacing w:val="3"/>
          <w:sz w:val="24"/>
          <w:szCs w:val="24"/>
        </w:rPr>
        <w:t xml:space="preserve"> </w:t>
      </w:r>
      <w:r w:rsidRPr="00811D19">
        <w:rPr>
          <w:rFonts w:ascii="Times New Roman" w:hAnsi="Times New Roman"/>
          <w:sz w:val="24"/>
          <w:szCs w:val="24"/>
        </w:rPr>
        <w:t>and</w:t>
      </w:r>
      <w:r w:rsidRPr="00811D19">
        <w:rPr>
          <w:rFonts w:ascii="Times New Roman" w:hAnsi="Times New Roman"/>
          <w:spacing w:val="7"/>
          <w:sz w:val="24"/>
          <w:szCs w:val="24"/>
        </w:rPr>
        <w:t xml:space="preserve"> </w:t>
      </w:r>
      <w:r w:rsidRPr="00811D19">
        <w:rPr>
          <w:rFonts w:ascii="Times New Roman" w:hAnsi="Times New Roman"/>
          <w:sz w:val="24"/>
          <w:szCs w:val="24"/>
        </w:rPr>
        <w:t>expenses</w:t>
      </w:r>
      <w:r w:rsidRPr="00811D19">
        <w:rPr>
          <w:rFonts w:ascii="Times New Roman" w:hAnsi="Times New Roman"/>
          <w:spacing w:val="19"/>
          <w:sz w:val="24"/>
          <w:szCs w:val="24"/>
        </w:rPr>
        <w:t xml:space="preserve"> </w:t>
      </w:r>
      <w:r w:rsidRPr="00811D19">
        <w:rPr>
          <w:rFonts w:ascii="Times New Roman" w:hAnsi="Times New Roman"/>
          <w:sz w:val="24"/>
          <w:szCs w:val="24"/>
        </w:rPr>
        <w:t>that,</w:t>
      </w:r>
      <w:r w:rsidRPr="00811D19">
        <w:rPr>
          <w:rFonts w:ascii="Times New Roman" w:hAnsi="Times New Roman"/>
          <w:spacing w:val="27"/>
          <w:sz w:val="24"/>
          <w:szCs w:val="24"/>
        </w:rPr>
        <w:t xml:space="preserve"> </w:t>
      </w:r>
      <w:r w:rsidRPr="00811D19">
        <w:rPr>
          <w:rFonts w:ascii="Times New Roman" w:hAnsi="Times New Roman"/>
          <w:sz w:val="24"/>
          <w:szCs w:val="24"/>
        </w:rPr>
        <w:t xml:space="preserve">and to the </w:t>
      </w:r>
      <w:proofErr w:type="spellStart"/>
      <w:r w:rsidRPr="00811D19">
        <w:rPr>
          <w:rFonts w:ascii="Times New Roman" w:hAnsi="Times New Roman"/>
          <w:sz w:val="24"/>
          <w:szCs w:val="24"/>
          <w:lang w:val="fr-FR"/>
        </w:rPr>
        <w:t>extent</w:t>
      </w:r>
      <w:proofErr w:type="spellEnd"/>
      <w:r w:rsidRPr="00811D19">
        <w:rPr>
          <w:rFonts w:ascii="Times New Roman" w:hAnsi="Times New Roman"/>
          <w:sz w:val="24"/>
          <w:szCs w:val="24"/>
          <w:lang w:val="fr-FR"/>
        </w:rPr>
        <w:t xml:space="preserve"> </w:t>
      </w:r>
      <w:r w:rsidRPr="00811D19">
        <w:rPr>
          <w:rFonts w:ascii="Times New Roman" w:hAnsi="Times New Roman"/>
          <w:sz w:val="24"/>
          <w:szCs w:val="24"/>
        </w:rPr>
        <w:t>they,</w:t>
      </w:r>
      <w:r w:rsidRPr="00811D19">
        <w:rPr>
          <w:rFonts w:ascii="Times New Roman" w:hAnsi="Times New Roman"/>
          <w:spacing w:val="21"/>
          <w:sz w:val="24"/>
          <w:szCs w:val="24"/>
        </w:rPr>
        <w:t xml:space="preserve"> </w:t>
      </w:r>
      <w:r w:rsidRPr="00811D19">
        <w:rPr>
          <w:rFonts w:ascii="Times New Roman" w:hAnsi="Times New Roman"/>
          <w:sz w:val="24"/>
          <w:szCs w:val="24"/>
        </w:rPr>
        <w:t>are asserted by</w:t>
      </w:r>
      <w:r w:rsidRPr="00811D19">
        <w:rPr>
          <w:rFonts w:ascii="Times New Roman" w:hAnsi="Times New Roman"/>
          <w:spacing w:val="11"/>
          <w:sz w:val="24"/>
          <w:szCs w:val="24"/>
        </w:rPr>
        <w:t xml:space="preserve"> </w:t>
      </w:r>
      <w:r w:rsidRPr="00811D19">
        <w:rPr>
          <w:rFonts w:ascii="Times New Roman" w:hAnsi="Times New Roman"/>
          <w:sz w:val="24"/>
          <w:szCs w:val="24"/>
        </w:rPr>
        <w:t>a</w:t>
      </w:r>
      <w:r w:rsidRPr="00811D19">
        <w:rPr>
          <w:rFonts w:ascii="Times New Roman" w:hAnsi="Times New Roman"/>
          <w:spacing w:val="41"/>
          <w:sz w:val="24"/>
          <w:szCs w:val="24"/>
        </w:rPr>
        <w:t xml:space="preserve"> </w:t>
      </w:r>
      <w:r w:rsidRPr="00811D19">
        <w:rPr>
          <w:rFonts w:ascii="Times New Roman" w:hAnsi="Times New Roman"/>
          <w:sz w:val="24"/>
          <w:szCs w:val="24"/>
        </w:rPr>
        <w:t>third party against</w:t>
      </w:r>
      <w:r w:rsidRPr="00811D19">
        <w:rPr>
          <w:rFonts w:ascii="Times New Roman" w:hAnsi="Times New Roman"/>
          <w:spacing w:val="33"/>
          <w:sz w:val="24"/>
          <w:szCs w:val="24"/>
        </w:rPr>
        <w:t xml:space="preserve"> </w:t>
      </w:r>
      <w:r w:rsidRPr="00811D19">
        <w:rPr>
          <w:rFonts w:ascii="Times New Roman" w:hAnsi="Times New Roman"/>
          <w:sz w:val="24"/>
          <w:szCs w:val="24"/>
        </w:rPr>
        <w:t>Licensee</w:t>
      </w:r>
      <w:r w:rsidRPr="00811D19">
        <w:rPr>
          <w:rFonts w:ascii="Times New Roman" w:hAnsi="Times New Roman"/>
          <w:spacing w:val="28"/>
          <w:sz w:val="24"/>
          <w:szCs w:val="24"/>
        </w:rPr>
        <w:t xml:space="preserve"> </w:t>
      </w:r>
      <w:r w:rsidRPr="00811D19">
        <w:rPr>
          <w:rFonts w:ascii="Times New Roman" w:hAnsi="Times New Roman"/>
          <w:sz w:val="24"/>
          <w:szCs w:val="24"/>
        </w:rPr>
        <w:t>in</w:t>
      </w:r>
      <w:r w:rsidRPr="00811D19">
        <w:rPr>
          <w:rFonts w:ascii="Times New Roman" w:hAnsi="Times New Roman"/>
          <w:spacing w:val="20"/>
          <w:sz w:val="24"/>
          <w:szCs w:val="24"/>
        </w:rPr>
        <w:t xml:space="preserve"> </w:t>
      </w:r>
      <w:r w:rsidRPr="00811D19">
        <w:rPr>
          <w:rFonts w:ascii="Times New Roman" w:hAnsi="Times New Roman"/>
          <w:sz w:val="24"/>
          <w:szCs w:val="24"/>
        </w:rPr>
        <w:t xml:space="preserve">a claim, action, </w:t>
      </w:r>
      <w:r w:rsidRPr="00811D19">
        <w:rPr>
          <w:rFonts w:ascii="Times New Roman" w:hAnsi="Times New Roman"/>
          <w:sz w:val="24"/>
          <w:szCs w:val="24"/>
          <w:lang w:val="de-DE"/>
        </w:rPr>
        <w:t xml:space="preserve">litigation </w:t>
      </w:r>
      <w:r w:rsidRPr="00811D19">
        <w:rPr>
          <w:rFonts w:ascii="Times New Roman" w:hAnsi="Times New Roman"/>
          <w:sz w:val="24"/>
          <w:szCs w:val="24"/>
        </w:rPr>
        <w:t xml:space="preserve">or </w:t>
      </w:r>
      <w:r w:rsidRPr="00811D19">
        <w:rPr>
          <w:rFonts w:ascii="Times New Roman" w:hAnsi="Times New Roman"/>
          <w:spacing w:val="19"/>
          <w:sz w:val="24"/>
          <w:szCs w:val="24"/>
        </w:rPr>
        <w:t>o</w:t>
      </w:r>
      <w:r w:rsidRPr="00811D19">
        <w:rPr>
          <w:rFonts w:ascii="Times New Roman" w:hAnsi="Times New Roman"/>
          <w:sz w:val="24"/>
          <w:szCs w:val="24"/>
        </w:rPr>
        <w:t>ther</w:t>
      </w:r>
      <w:r w:rsidRPr="00811D19">
        <w:rPr>
          <w:rFonts w:ascii="Times New Roman" w:hAnsi="Times New Roman"/>
          <w:spacing w:val="30"/>
          <w:sz w:val="24"/>
          <w:szCs w:val="24"/>
        </w:rPr>
        <w:t xml:space="preserve"> </w:t>
      </w:r>
      <w:r w:rsidRPr="00811D19">
        <w:rPr>
          <w:rFonts w:ascii="Times New Roman" w:hAnsi="Times New Roman"/>
          <w:sz w:val="24"/>
          <w:szCs w:val="24"/>
          <w:lang w:val="nl-NL"/>
        </w:rPr>
        <w:t>proceeding</w:t>
      </w:r>
      <w:r w:rsidRPr="00811D19">
        <w:rPr>
          <w:rFonts w:ascii="Times New Roman" w:hAnsi="Times New Roman"/>
          <w:spacing w:val="39"/>
          <w:sz w:val="24"/>
          <w:szCs w:val="24"/>
        </w:rPr>
        <w:t xml:space="preserve"> </w:t>
      </w:r>
      <w:r w:rsidRPr="00811D19">
        <w:rPr>
          <w:rFonts w:ascii="Times New Roman" w:hAnsi="Times New Roman"/>
          <w:sz w:val="24"/>
          <w:szCs w:val="24"/>
          <w:lang w:val="da-DK"/>
        </w:rPr>
        <w:t xml:space="preserve">for </w:t>
      </w:r>
      <w:r w:rsidRPr="00811D19">
        <w:rPr>
          <w:rFonts w:ascii="Times New Roman" w:hAnsi="Times New Roman"/>
          <w:sz w:val="24"/>
          <w:szCs w:val="24"/>
        </w:rPr>
        <w:t>an</w:t>
      </w:r>
      <w:r w:rsidRPr="00811D19">
        <w:rPr>
          <w:rFonts w:ascii="Times New Roman" w:hAnsi="Times New Roman"/>
          <w:spacing w:val="23"/>
          <w:sz w:val="24"/>
          <w:szCs w:val="24"/>
        </w:rPr>
        <w:t xml:space="preserve"> </w:t>
      </w:r>
      <w:proofErr w:type="spellStart"/>
      <w:r w:rsidRPr="00811D19">
        <w:rPr>
          <w:rFonts w:ascii="Times New Roman" w:hAnsi="Times New Roman"/>
          <w:sz w:val="24"/>
          <w:szCs w:val="24"/>
          <w:lang w:val="fr-FR"/>
        </w:rPr>
        <w:t>infringement</w:t>
      </w:r>
      <w:proofErr w:type="spellEnd"/>
      <w:r w:rsidRPr="00811D19">
        <w:rPr>
          <w:rFonts w:ascii="Times New Roman" w:hAnsi="Times New Roman"/>
          <w:spacing w:val="28"/>
          <w:sz w:val="24"/>
          <w:szCs w:val="24"/>
        </w:rPr>
        <w:t xml:space="preserve"> </w:t>
      </w:r>
      <w:r w:rsidRPr="00811D19">
        <w:rPr>
          <w:rFonts w:ascii="Times New Roman" w:hAnsi="Times New Roman"/>
          <w:sz w:val="24"/>
          <w:szCs w:val="24"/>
        </w:rPr>
        <w:t>of such third</w:t>
      </w:r>
      <w:r w:rsidRPr="00811D19">
        <w:rPr>
          <w:rFonts w:ascii="Times New Roman" w:hAnsi="Times New Roman"/>
          <w:spacing w:val="8"/>
          <w:sz w:val="24"/>
          <w:szCs w:val="24"/>
        </w:rPr>
        <w:t xml:space="preserve"> </w:t>
      </w:r>
      <w:r w:rsidRPr="00811D19">
        <w:rPr>
          <w:rFonts w:ascii="Times New Roman" w:hAnsi="Times New Roman"/>
          <w:sz w:val="24"/>
          <w:szCs w:val="24"/>
        </w:rPr>
        <w:t>party’s</w:t>
      </w:r>
      <w:r w:rsidRPr="00811D19">
        <w:rPr>
          <w:rFonts w:ascii="Times New Roman" w:hAnsi="Times New Roman"/>
          <w:spacing w:val="23"/>
          <w:sz w:val="24"/>
          <w:szCs w:val="24"/>
        </w:rPr>
        <w:t xml:space="preserve"> </w:t>
      </w:r>
      <w:r w:rsidRPr="00811D19">
        <w:rPr>
          <w:rFonts w:ascii="Times New Roman" w:hAnsi="Times New Roman"/>
          <w:sz w:val="24"/>
          <w:szCs w:val="24"/>
        </w:rPr>
        <w:t>patent,</w:t>
      </w:r>
      <w:r w:rsidRPr="00811D19">
        <w:rPr>
          <w:rFonts w:ascii="Times New Roman" w:hAnsi="Times New Roman"/>
          <w:spacing w:val="30"/>
          <w:sz w:val="24"/>
          <w:szCs w:val="24"/>
        </w:rPr>
        <w:t xml:space="preserve"> </w:t>
      </w:r>
      <w:r w:rsidRPr="00811D19">
        <w:rPr>
          <w:rFonts w:ascii="Times New Roman" w:hAnsi="Times New Roman"/>
          <w:sz w:val="24"/>
          <w:szCs w:val="24"/>
        </w:rPr>
        <w:t>copyright or</w:t>
      </w:r>
      <w:r w:rsidRPr="00811D19">
        <w:rPr>
          <w:rFonts w:ascii="Times New Roman" w:hAnsi="Times New Roman"/>
          <w:spacing w:val="22"/>
          <w:sz w:val="24"/>
          <w:szCs w:val="24"/>
        </w:rPr>
        <w:t xml:space="preserve"> </w:t>
      </w:r>
      <w:r w:rsidRPr="00811D19">
        <w:rPr>
          <w:rFonts w:ascii="Times New Roman" w:hAnsi="Times New Roman"/>
          <w:sz w:val="24"/>
          <w:szCs w:val="24"/>
          <w:lang w:val="sv-SE"/>
        </w:rPr>
        <w:t>trade</w:t>
      </w:r>
      <w:r w:rsidRPr="00811D19">
        <w:rPr>
          <w:rFonts w:ascii="Times New Roman" w:hAnsi="Times New Roman"/>
          <w:spacing w:val="1"/>
          <w:sz w:val="24"/>
          <w:szCs w:val="24"/>
        </w:rPr>
        <w:t xml:space="preserve"> </w:t>
      </w:r>
      <w:r w:rsidRPr="00811D19">
        <w:rPr>
          <w:rFonts w:ascii="Times New Roman" w:hAnsi="Times New Roman"/>
          <w:sz w:val="24"/>
          <w:szCs w:val="24"/>
          <w:lang w:val="da-DK"/>
        </w:rPr>
        <w:t>secret</w:t>
      </w:r>
      <w:r w:rsidRPr="00811D19">
        <w:rPr>
          <w:rFonts w:ascii="Times New Roman" w:hAnsi="Times New Roman"/>
          <w:spacing w:val="36"/>
          <w:sz w:val="24"/>
          <w:szCs w:val="24"/>
        </w:rPr>
        <w:t xml:space="preserve"> </w:t>
      </w:r>
      <w:r w:rsidRPr="00811D19">
        <w:rPr>
          <w:rFonts w:ascii="Times New Roman" w:hAnsi="Times New Roman"/>
          <w:sz w:val="24"/>
          <w:szCs w:val="24"/>
        </w:rPr>
        <w:t>right</w:t>
      </w:r>
      <w:r w:rsidRPr="00811D19">
        <w:rPr>
          <w:rFonts w:ascii="Times New Roman" w:hAnsi="Times New Roman"/>
          <w:spacing w:val="27"/>
          <w:sz w:val="24"/>
          <w:szCs w:val="24"/>
        </w:rPr>
        <w:t xml:space="preserve"> </w:t>
      </w:r>
      <w:r w:rsidRPr="00811D19">
        <w:rPr>
          <w:rFonts w:ascii="Times New Roman" w:hAnsi="Times New Roman"/>
          <w:sz w:val="24"/>
          <w:szCs w:val="24"/>
        </w:rPr>
        <w:t>caused by</w:t>
      </w:r>
      <w:r w:rsidRPr="00811D19">
        <w:rPr>
          <w:rFonts w:ascii="Times New Roman" w:hAnsi="Times New Roman"/>
          <w:spacing w:val="23"/>
          <w:sz w:val="24"/>
          <w:szCs w:val="24"/>
        </w:rPr>
        <w:t xml:space="preserve"> </w:t>
      </w:r>
      <w:r w:rsidRPr="00811D19">
        <w:rPr>
          <w:rFonts w:ascii="Times New Roman" w:hAnsi="Times New Roman"/>
          <w:sz w:val="24"/>
          <w:szCs w:val="24"/>
        </w:rPr>
        <w:t>Licensee’s</w:t>
      </w:r>
      <w:r w:rsidRPr="00811D19">
        <w:rPr>
          <w:rFonts w:ascii="Times New Roman" w:hAnsi="Times New Roman"/>
          <w:spacing w:val="33"/>
          <w:sz w:val="24"/>
          <w:szCs w:val="24"/>
        </w:rPr>
        <w:t xml:space="preserve"> </w:t>
      </w:r>
      <w:r w:rsidRPr="00811D19">
        <w:rPr>
          <w:rFonts w:ascii="Times New Roman" w:hAnsi="Times New Roman"/>
          <w:sz w:val="24"/>
          <w:szCs w:val="24"/>
        </w:rPr>
        <w:t>use of the</w:t>
      </w:r>
      <w:r w:rsidRPr="00811D19">
        <w:rPr>
          <w:rFonts w:ascii="Times New Roman" w:hAnsi="Times New Roman"/>
          <w:spacing w:val="22"/>
          <w:sz w:val="24"/>
          <w:szCs w:val="24"/>
        </w:rPr>
        <w:t xml:space="preserve"> </w:t>
      </w:r>
      <w:r w:rsidRPr="00811D19">
        <w:rPr>
          <w:rFonts w:ascii="Times New Roman" w:hAnsi="Times New Roman"/>
          <w:sz w:val="24"/>
          <w:szCs w:val="24"/>
        </w:rPr>
        <w:t>Software on</w:t>
      </w:r>
      <w:r w:rsidRPr="00811D19">
        <w:rPr>
          <w:rFonts w:ascii="Times New Roman" w:hAnsi="Times New Roman"/>
          <w:spacing w:val="18"/>
          <w:sz w:val="24"/>
          <w:szCs w:val="24"/>
        </w:rPr>
        <w:t xml:space="preserve"> </w:t>
      </w:r>
      <w:r w:rsidRPr="00811D19">
        <w:rPr>
          <w:rFonts w:ascii="Times New Roman" w:hAnsi="Times New Roman"/>
          <w:sz w:val="24"/>
          <w:szCs w:val="24"/>
        </w:rPr>
        <w:t xml:space="preserve">the condition that: </w:t>
      </w:r>
      <w:r w:rsidRPr="00811D19">
        <w:rPr>
          <w:rFonts w:ascii="Times New Roman" w:hAnsi="Times New Roman"/>
          <w:spacing w:val="39"/>
          <w:sz w:val="24"/>
          <w:szCs w:val="24"/>
        </w:rPr>
        <w:t xml:space="preserve"> </w:t>
      </w:r>
    </w:p>
    <w:p w14:paraId="4F6C3CA4" w14:textId="77777777" w:rsidR="00D31940" w:rsidRPr="00811D19" w:rsidRDefault="00D31940" w:rsidP="00D31940">
      <w:pPr>
        <w:pStyle w:val="BodyText"/>
        <w:numPr>
          <w:ilvl w:val="0"/>
          <w:numId w:val="67"/>
        </w:numPr>
        <w:spacing w:before="78"/>
        <w:ind w:right="73"/>
        <w:rPr>
          <w:rFonts w:ascii="Times New Roman" w:hAnsi="Times New Roman"/>
          <w:spacing w:val="28"/>
          <w:sz w:val="24"/>
          <w:szCs w:val="24"/>
        </w:rPr>
      </w:pPr>
      <w:r w:rsidRPr="00811D19">
        <w:rPr>
          <w:rFonts w:ascii="Times New Roman" w:hAnsi="Times New Roman"/>
          <w:sz w:val="24"/>
          <w:szCs w:val="24"/>
        </w:rPr>
        <w:t xml:space="preserve">No such </w:t>
      </w:r>
      <w:r w:rsidRPr="00811D19">
        <w:rPr>
          <w:rFonts w:ascii="Times New Roman" w:hAnsi="Times New Roman"/>
          <w:sz w:val="24"/>
          <w:szCs w:val="24"/>
          <w:lang w:val="sv-SE"/>
        </w:rPr>
        <w:t>obligation</w:t>
      </w:r>
      <w:r w:rsidRPr="00811D19">
        <w:rPr>
          <w:rFonts w:ascii="Times New Roman" w:hAnsi="Times New Roman"/>
          <w:spacing w:val="22"/>
          <w:sz w:val="24"/>
          <w:szCs w:val="24"/>
        </w:rPr>
        <w:t xml:space="preserve"> </w:t>
      </w:r>
      <w:r w:rsidRPr="00811D19">
        <w:rPr>
          <w:rFonts w:ascii="Times New Roman" w:hAnsi="Times New Roman"/>
          <w:sz w:val="24"/>
          <w:szCs w:val="24"/>
        </w:rPr>
        <w:t xml:space="preserve">or </w:t>
      </w:r>
      <w:r w:rsidRPr="00811D19">
        <w:rPr>
          <w:rFonts w:ascii="Times New Roman" w:hAnsi="Times New Roman"/>
          <w:spacing w:val="5"/>
          <w:sz w:val="24"/>
          <w:szCs w:val="24"/>
        </w:rPr>
        <w:t>l</w:t>
      </w:r>
      <w:r w:rsidRPr="00811D19">
        <w:rPr>
          <w:rFonts w:ascii="Times New Roman" w:hAnsi="Times New Roman"/>
          <w:sz w:val="24"/>
          <w:szCs w:val="24"/>
        </w:rPr>
        <w:t xml:space="preserve">iability shall </w:t>
      </w:r>
      <w:r w:rsidRPr="00811D19">
        <w:rPr>
          <w:rFonts w:ascii="Times New Roman" w:hAnsi="Times New Roman"/>
          <w:sz w:val="24"/>
          <w:szCs w:val="24"/>
          <w:lang w:val="de-DE"/>
        </w:rPr>
        <w:t xml:space="preserve">exist </w:t>
      </w:r>
      <w:r w:rsidRPr="00811D19">
        <w:rPr>
          <w:rFonts w:ascii="Times New Roman" w:hAnsi="Times New Roman"/>
          <w:sz w:val="24"/>
          <w:szCs w:val="24"/>
        </w:rPr>
        <w:t>if such</w:t>
      </w:r>
      <w:r w:rsidRPr="00811D19">
        <w:rPr>
          <w:rFonts w:ascii="Times New Roman" w:hAnsi="Times New Roman"/>
          <w:spacing w:val="14"/>
          <w:sz w:val="24"/>
          <w:szCs w:val="24"/>
        </w:rPr>
        <w:t xml:space="preserve"> </w:t>
      </w:r>
      <w:r w:rsidRPr="00811D19">
        <w:rPr>
          <w:rFonts w:ascii="Times New Roman" w:hAnsi="Times New Roman"/>
          <w:sz w:val="24"/>
          <w:szCs w:val="24"/>
        </w:rPr>
        <w:t xml:space="preserve">claim, </w:t>
      </w:r>
      <w:r w:rsidRPr="00811D19">
        <w:rPr>
          <w:rFonts w:ascii="Times New Roman" w:hAnsi="Times New Roman"/>
          <w:i/>
          <w:iCs/>
          <w:sz w:val="24"/>
          <w:szCs w:val="24"/>
        </w:rPr>
        <w:t xml:space="preserve">assertion, </w:t>
      </w:r>
      <w:r w:rsidRPr="00811D19">
        <w:rPr>
          <w:rFonts w:ascii="Times New Roman" w:hAnsi="Times New Roman"/>
          <w:sz w:val="24"/>
          <w:szCs w:val="24"/>
        </w:rPr>
        <w:t>allegations,</w:t>
      </w:r>
      <w:r w:rsidRPr="00811D19">
        <w:rPr>
          <w:rFonts w:ascii="Times New Roman" w:hAnsi="Times New Roman"/>
          <w:spacing w:val="23"/>
          <w:sz w:val="24"/>
          <w:szCs w:val="24"/>
        </w:rPr>
        <w:t xml:space="preserve"> </w:t>
      </w:r>
      <w:r w:rsidRPr="00811D19">
        <w:rPr>
          <w:rFonts w:ascii="Times New Roman" w:hAnsi="Times New Roman"/>
          <w:sz w:val="24"/>
          <w:szCs w:val="24"/>
        </w:rPr>
        <w:t>damages,</w:t>
      </w:r>
      <w:r w:rsidRPr="00811D19">
        <w:rPr>
          <w:rFonts w:ascii="Times New Roman" w:hAnsi="Times New Roman"/>
          <w:spacing w:val="33"/>
          <w:sz w:val="24"/>
          <w:szCs w:val="24"/>
        </w:rPr>
        <w:t xml:space="preserve"> </w:t>
      </w:r>
      <w:r w:rsidRPr="00811D19">
        <w:rPr>
          <w:rFonts w:ascii="Times New Roman" w:hAnsi="Times New Roman"/>
          <w:sz w:val="24"/>
          <w:szCs w:val="24"/>
        </w:rPr>
        <w:t>liabilities</w:t>
      </w:r>
      <w:r w:rsidRPr="00811D19">
        <w:rPr>
          <w:rFonts w:ascii="Times New Roman" w:hAnsi="Times New Roman"/>
          <w:spacing w:val="15"/>
          <w:sz w:val="24"/>
          <w:szCs w:val="24"/>
        </w:rPr>
        <w:t xml:space="preserve"> </w:t>
      </w:r>
      <w:r w:rsidRPr="00811D19">
        <w:rPr>
          <w:rFonts w:ascii="Times New Roman" w:hAnsi="Times New Roman"/>
          <w:sz w:val="24"/>
          <w:szCs w:val="24"/>
        </w:rPr>
        <w:t>or expenses result</w:t>
      </w:r>
      <w:r w:rsidRPr="00811D19">
        <w:rPr>
          <w:rFonts w:ascii="Times New Roman" w:hAnsi="Times New Roman"/>
          <w:spacing w:val="2"/>
          <w:sz w:val="24"/>
          <w:szCs w:val="24"/>
        </w:rPr>
        <w:t xml:space="preserve"> </w:t>
      </w:r>
      <w:r w:rsidRPr="00811D19">
        <w:rPr>
          <w:rFonts w:ascii="Times New Roman" w:hAnsi="Times New Roman"/>
          <w:sz w:val="24"/>
          <w:szCs w:val="24"/>
        </w:rPr>
        <w:t>or</w:t>
      </w:r>
      <w:r w:rsidRPr="00811D19">
        <w:rPr>
          <w:rFonts w:ascii="Times New Roman" w:hAnsi="Times New Roman"/>
          <w:spacing w:val="17"/>
          <w:sz w:val="24"/>
          <w:szCs w:val="24"/>
        </w:rPr>
        <w:t xml:space="preserve"> </w:t>
      </w:r>
      <w:r w:rsidRPr="00811D19">
        <w:rPr>
          <w:rFonts w:ascii="Times New Roman" w:hAnsi="Times New Roman"/>
          <w:sz w:val="24"/>
          <w:szCs w:val="24"/>
          <w:lang w:val="fr-FR"/>
        </w:rPr>
        <w:t xml:space="preserve">arise </w:t>
      </w:r>
      <w:r w:rsidRPr="00811D19">
        <w:rPr>
          <w:rFonts w:ascii="Times New Roman" w:hAnsi="Times New Roman"/>
          <w:sz w:val="24"/>
          <w:szCs w:val="24"/>
        </w:rPr>
        <w:t>from: (aa) any breach of</w:t>
      </w:r>
      <w:r w:rsidRPr="00811D19">
        <w:rPr>
          <w:rFonts w:ascii="Times New Roman" w:hAnsi="Times New Roman"/>
          <w:spacing w:val="3"/>
          <w:sz w:val="24"/>
          <w:szCs w:val="24"/>
        </w:rPr>
        <w:t xml:space="preserve"> </w:t>
      </w:r>
      <w:r w:rsidRPr="00811D19">
        <w:rPr>
          <w:rFonts w:ascii="Times New Roman" w:hAnsi="Times New Roman"/>
          <w:sz w:val="24"/>
          <w:szCs w:val="24"/>
        </w:rPr>
        <w:t>Licensee</w:t>
      </w:r>
      <w:r w:rsidRPr="00811D19">
        <w:rPr>
          <w:rFonts w:ascii="Times New Roman" w:hAnsi="Times New Roman"/>
          <w:spacing w:val="2"/>
          <w:sz w:val="24"/>
          <w:szCs w:val="24"/>
        </w:rPr>
        <w:t xml:space="preserve"> </w:t>
      </w:r>
      <w:r w:rsidRPr="00811D19">
        <w:rPr>
          <w:rFonts w:ascii="Times New Roman" w:hAnsi="Times New Roman"/>
          <w:sz w:val="24"/>
          <w:szCs w:val="24"/>
        </w:rPr>
        <w:t>of</w:t>
      </w:r>
      <w:r w:rsidRPr="00811D19">
        <w:rPr>
          <w:rFonts w:ascii="Times New Roman" w:hAnsi="Times New Roman"/>
          <w:spacing w:val="38"/>
          <w:sz w:val="24"/>
          <w:szCs w:val="24"/>
        </w:rPr>
        <w:t xml:space="preserve"> </w:t>
      </w:r>
      <w:r w:rsidRPr="00811D19">
        <w:rPr>
          <w:rFonts w:ascii="Times New Roman" w:hAnsi="Times New Roman"/>
          <w:sz w:val="24"/>
          <w:szCs w:val="24"/>
        </w:rPr>
        <w:t>this Agreement,</w:t>
      </w:r>
      <w:r w:rsidRPr="00811D19">
        <w:rPr>
          <w:rFonts w:ascii="Times New Roman" w:hAnsi="Times New Roman"/>
          <w:spacing w:val="25"/>
          <w:sz w:val="24"/>
          <w:szCs w:val="24"/>
        </w:rPr>
        <w:t xml:space="preserve"> </w:t>
      </w:r>
      <w:r w:rsidRPr="00811D19">
        <w:rPr>
          <w:rFonts w:ascii="Times New Roman" w:hAnsi="Times New Roman"/>
          <w:sz w:val="24"/>
          <w:szCs w:val="24"/>
        </w:rPr>
        <w:t xml:space="preserve">(bb) direction, </w:t>
      </w:r>
      <w:r w:rsidRPr="00811D19">
        <w:rPr>
          <w:rFonts w:ascii="Times New Roman" w:hAnsi="Times New Roman"/>
          <w:sz w:val="24"/>
          <w:szCs w:val="24"/>
          <w:lang w:val="fr-FR"/>
        </w:rPr>
        <w:t xml:space="preserve">instructions, </w:t>
      </w:r>
      <w:r w:rsidRPr="00811D19">
        <w:rPr>
          <w:rFonts w:ascii="Times New Roman" w:hAnsi="Times New Roman"/>
          <w:sz w:val="24"/>
          <w:szCs w:val="24"/>
        </w:rPr>
        <w:t xml:space="preserve">input, </w:t>
      </w:r>
      <w:proofErr w:type="spellStart"/>
      <w:r w:rsidRPr="00811D19">
        <w:rPr>
          <w:rFonts w:ascii="Times New Roman" w:hAnsi="Times New Roman"/>
          <w:sz w:val="24"/>
          <w:szCs w:val="24"/>
          <w:lang w:val="fr-FR"/>
        </w:rPr>
        <w:t>comments</w:t>
      </w:r>
      <w:proofErr w:type="spellEnd"/>
      <w:r w:rsidRPr="00811D19">
        <w:rPr>
          <w:rFonts w:ascii="Times New Roman" w:hAnsi="Times New Roman"/>
          <w:sz w:val="24"/>
          <w:szCs w:val="24"/>
          <w:lang w:val="fr-FR"/>
        </w:rPr>
        <w:t>,</w:t>
      </w:r>
      <w:r w:rsidRPr="00811D19">
        <w:rPr>
          <w:rFonts w:ascii="Times New Roman" w:hAnsi="Times New Roman"/>
          <w:spacing w:val="17"/>
          <w:sz w:val="24"/>
          <w:szCs w:val="24"/>
        </w:rPr>
        <w:t xml:space="preserve"> </w:t>
      </w:r>
      <w:r w:rsidRPr="00811D19">
        <w:rPr>
          <w:rFonts w:ascii="Times New Roman" w:hAnsi="Times New Roman"/>
          <w:sz w:val="24"/>
          <w:szCs w:val="24"/>
        </w:rPr>
        <w:t>requests or contributions</w:t>
      </w:r>
      <w:r w:rsidRPr="00811D19">
        <w:rPr>
          <w:rFonts w:ascii="Times New Roman" w:hAnsi="Times New Roman"/>
          <w:spacing w:val="8"/>
          <w:sz w:val="24"/>
          <w:szCs w:val="24"/>
        </w:rPr>
        <w:t xml:space="preserve"> </w:t>
      </w:r>
      <w:r w:rsidRPr="00811D19">
        <w:rPr>
          <w:rFonts w:ascii="Times New Roman" w:hAnsi="Times New Roman"/>
          <w:sz w:val="24"/>
          <w:szCs w:val="24"/>
        </w:rPr>
        <w:t>of Licensee, or</w:t>
      </w:r>
      <w:r w:rsidRPr="00811D19">
        <w:rPr>
          <w:rFonts w:ascii="Times New Roman" w:hAnsi="Times New Roman"/>
          <w:spacing w:val="27"/>
          <w:sz w:val="24"/>
          <w:szCs w:val="24"/>
        </w:rPr>
        <w:t xml:space="preserve"> </w:t>
      </w:r>
      <w:r w:rsidRPr="00811D19">
        <w:rPr>
          <w:rFonts w:ascii="Times New Roman" w:hAnsi="Times New Roman"/>
          <w:sz w:val="24"/>
          <w:szCs w:val="24"/>
        </w:rPr>
        <w:t>any</w:t>
      </w:r>
      <w:r w:rsidRPr="00811D19">
        <w:rPr>
          <w:rFonts w:ascii="Times New Roman" w:hAnsi="Times New Roman"/>
          <w:spacing w:val="1"/>
          <w:sz w:val="24"/>
          <w:szCs w:val="24"/>
        </w:rPr>
        <w:t xml:space="preserve"> </w:t>
      </w:r>
      <w:r w:rsidRPr="00811D19">
        <w:rPr>
          <w:rFonts w:ascii="Times New Roman" w:hAnsi="Times New Roman"/>
          <w:sz w:val="24"/>
          <w:szCs w:val="24"/>
        </w:rPr>
        <w:t>Licensee</w:t>
      </w:r>
      <w:r w:rsidRPr="00811D19">
        <w:rPr>
          <w:rFonts w:ascii="Times New Roman" w:hAnsi="Times New Roman"/>
          <w:spacing w:val="14"/>
          <w:sz w:val="24"/>
          <w:szCs w:val="24"/>
        </w:rPr>
        <w:t xml:space="preserve"> </w:t>
      </w:r>
      <w:r w:rsidRPr="00811D19">
        <w:rPr>
          <w:rFonts w:ascii="Times New Roman" w:hAnsi="Times New Roman"/>
          <w:sz w:val="24"/>
          <w:szCs w:val="24"/>
        </w:rPr>
        <w:t>Content,</w:t>
      </w:r>
      <w:r w:rsidRPr="00811D19">
        <w:rPr>
          <w:rFonts w:ascii="Times New Roman" w:hAnsi="Times New Roman"/>
          <w:spacing w:val="32"/>
          <w:sz w:val="24"/>
          <w:szCs w:val="24"/>
        </w:rPr>
        <w:t xml:space="preserve"> </w:t>
      </w:r>
      <w:r w:rsidRPr="00811D19">
        <w:rPr>
          <w:rFonts w:ascii="Times New Roman" w:hAnsi="Times New Roman"/>
          <w:sz w:val="24"/>
          <w:szCs w:val="24"/>
        </w:rPr>
        <w:t xml:space="preserve">to any </w:t>
      </w:r>
      <w:r w:rsidRPr="00811D19">
        <w:rPr>
          <w:rFonts w:ascii="Times New Roman" w:hAnsi="Times New Roman"/>
          <w:spacing w:val="31"/>
          <w:sz w:val="24"/>
          <w:szCs w:val="24"/>
        </w:rPr>
        <w:t xml:space="preserve"> </w:t>
      </w:r>
      <w:r w:rsidRPr="00811D19">
        <w:rPr>
          <w:rFonts w:ascii="Times New Roman" w:hAnsi="Times New Roman"/>
          <w:sz w:val="24"/>
          <w:szCs w:val="24"/>
        </w:rPr>
        <w:t>Service (including, without limitation,</w:t>
      </w:r>
      <w:r w:rsidRPr="00811D19">
        <w:rPr>
          <w:rFonts w:ascii="Times New Roman" w:hAnsi="Times New Roman"/>
          <w:spacing w:val="11"/>
          <w:sz w:val="24"/>
          <w:szCs w:val="24"/>
        </w:rPr>
        <w:t xml:space="preserve"> </w:t>
      </w:r>
      <w:r w:rsidRPr="00811D19">
        <w:rPr>
          <w:rFonts w:ascii="Times New Roman" w:hAnsi="Times New Roman"/>
          <w:sz w:val="24"/>
          <w:szCs w:val="24"/>
        </w:rPr>
        <w:t>any customization  or adaptation</w:t>
      </w:r>
      <w:r w:rsidRPr="00811D19">
        <w:rPr>
          <w:rFonts w:ascii="Times New Roman" w:hAnsi="Times New Roman"/>
          <w:spacing w:val="25"/>
          <w:sz w:val="24"/>
          <w:szCs w:val="24"/>
        </w:rPr>
        <w:t xml:space="preserve"> </w:t>
      </w:r>
      <w:r w:rsidRPr="00811D19">
        <w:rPr>
          <w:rFonts w:ascii="Times New Roman" w:hAnsi="Times New Roman"/>
          <w:sz w:val="24"/>
          <w:szCs w:val="24"/>
        </w:rPr>
        <w:t>of</w:t>
      </w:r>
      <w:r w:rsidRPr="00811D19">
        <w:rPr>
          <w:rFonts w:ascii="Times New Roman" w:hAnsi="Times New Roman"/>
          <w:spacing w:val="15"/>
          <w:sz w:val="24"/>
          <w:szCs w:val="24"/>
        </w:rPr>
        <w:t xml:space="preserve"> </w:t>
      </w:r>
      <w:r w:rsidRPr="00811D19">
        <w:rPr>
          <w:rFonts w:ascii="Times New Roman" w:hAnsi="Times New Roman"/>
          <w:sz w:val="24"/>
          <w:szCs w:val="24"/>
        </w:rPr>
        <w:t xml:space="preserve">the Licensed </w:t>
      </w:r>
      <w:r w:rsidRPr="00811D19">
        <w:rPr>
          <w:rFonts w:ascii="Times New Roman" w:hAnsi="Times New Roman"/>
          <w:sz w:val="24"/>
          <w:szCs w:val="24"/>
          <w:lang w:val="de-DE"/>
        </w:rPr>
        <w:t>Software),</w:t>
      </w:r>
      <w:r w:rsidRPr="00811D19">
        <w:rPr>
          <w:rFonts w:ascii="Times New Roman" w:hAnsi="Times New Roman"/>
          <w:spacing w:val="13"/>
          <w:sz w:val="24"/>
          <w:szCs w:val="24"/>
        </w:rPr>
        <w:t xml:space="preserve"> </w:t>
      </w:r>
      <w:r w:rsidRPr="00811D19">
        <w:rPr>
          <w:rFonts w:ascii="Times New Roman" w:hAnsi="Times New Roman"/>
          <w:sz w:val="24"/>
          <w:szCs w:val="24"/>
        </w:rPr>
        <w:t>(cc)</w:t>
      </w:r>
      <w:r w:rsidRPr="00811D19">
        <w:rPr>
          <w:rFonts w:ascii="Times New Roman" w:hAnsi="Times New Roman"/>
          <w:spacing w:val="31"/>
          <w:sz w:val="24"/>
          <w:szCs w:val="24"/>
        </w:rPr>
        <w:t xml:space="preserve"> </w:t>
      </w:r>
      <w:r w:rsidRPr="00811D19">
        <w:rPr>
          <w:rFonts w:ascii="Times New Roman" w:hAnsi="Times New Roman"/>
          <w:sz w:val="24"/>
          <w:szCs w:val="24"/>
        </w:rPr>
        <w:t>any</w:t>
      </w:r>
      <w:r w:rsidRPr="00811D19">
        <w:rPr>
          <w:rFonts w:ascii="Times New Roman" w:hAnsi="Times New Roman"/>
          <w:spacing w:val="1"/>
          <w:sz w:val="24"/>
          <w:szCs w:val="24"/>
        </w:rPr>
        <w:t xml:space="preserve"> </w:t>
      </w:r>
      <w:r w:rsidRPr="00811D19">
        <w:rPr>
          <w:rFonts w:ascii="Times New Roman" w:hAnsi="Times New Roman"/>
          <w:sz w:val="24"/>
          <w:szCs w:val="24"/>
          <w:lang w:val="fr-FR"/>
        </w:rPr>
        <w:t>incorporation</w:t>
      </w:r>
      <w:r w:rsidRPr="00811D19">
        <w:rPr>
          <w:rFonts w:ascii="Times New Roman" w:hAnsi="Times New Roman"/>
          <w:spacing w:val="20"/>
          <w:sz w:val="24"/>
          <w:szCs w:val="24"/>
        </w:rPr>
        <w:t xml:space="preserve"> </w:t>
      </w:r>
      <w:r w:rsidRPr="00811D19">
        <w:rPr>
          <w:rFonts w:ascii="Times New Roman" w:hAnsi="Times New Roman"/>
          <w:sz w:val="24"/>
          <w:szCs w:val="24"/>
        </w:rPr>
        <w:t>into the</w:t>
      </w:r>
      <w:r w:rsidRPr="00811D19">
        <w:rPr>
          <w:rFonts w:ascii="Times New Roman" w:hAnsi="Times New Roman"/>
          <w:spacing w:val="5"/>
          <w:sz w:val="24"/>
          <w:szCs w:val="24"/>
        </w:rPr>
        <w:t xml:space="preserve"> </w:t>
      </w:r>
      <w:r w:rsidRPr="00811D19">
        <w:rPr>
          <w:rFonts w:ascii="Times New Roman" w:hAnsi="Times New Roman"/>
          <w:sz w:val="24"/>
          <w:szCs w:val="24"/>
        </w:rPr>
        <w:t>Licensed</w:t>
      </w:r>
      <w:r w:rsidRPr="00811D19">
        <w:rPr>
          <w:rFonts w:ascii="Times New Roman" w:hAnsi="Times New Roman"/>
          <w:spacing w:val="35"/>
          <w:sz w:val="24"/>
          <w:szCs w:val="24"/>
        </w:rPr>
        <w:t xml:space="preserve"> </w:t>
      </w:r>
      <w:r w:rsidRPr="00811D19">
        <w:rPr>
          <w:rFonts w:ascii="Times New Roman" w:hAnsi="Times New Roman"/>
          <w:sz w:val="24"/>
          <w:szCs w:val="24"/>
          <w:lang w:val="de-DE"/>
        </w:rPr>
        <w:t xml:space="preserve">Software, </w:t>
      </w:r>
      <w:r w:rsidRPr="00811D19">
        <w:rPr>
          <w:rFonts w:ascii="Times New Roman" w:hAnsi="Times New Roman"/>
          <w:sz w:val="24"/>
          <w:szCs w:val="24"/>
        </w:rPr>
        <w:t>or any</w:t>
      </w:r>
      <w:r w:rsidRPr="00811D19">
        <w:rPr>
          <w:rFonts w:ascii="Times New Roman" w:hAnsi="Times New Roman"/>
          <w:spacing w:val="31"/>
          <w:sz w:val="24"/>
          <w:szCs w:val="24"/>
        </w:rPr>
        <w:t xml:space="preserve"> </w:t>
      </w:r>
      <w:r w:rsidRPr="00811D19">
        <w:rPr>
          <w:rFonts w:ascii="Times New Roman" w:hAnsi="Times New Roman"/>
          <w:sz w:val="24"/>
          <w:szCs w:val="24"/>
        </w:rPr>
        <w:t>combination of the</w:t>
      </w:r>
      <w:r w:rsidRPr="00811D19">
        <w:rPr>
          <w:rFonts w:ascii="Times New Roman" w:hAnsi="Times New Roman"/>
          <w:spacing w:val="14"/>
          <w:sz w:val="24"/>
          <w:szCs w:val="24"/>
        </w:rPr>
        <w:t xml:space="preserve"> </w:t>
      </w:r>
      <w:r w:rsidRPr="00811D19">
        <w:rPr>
          <w:rFonts w:ascii="Times New Roman" w:hAnsi="Times New Roman"/>
          <w:sz w:val="24"/>
          <w:szCs w:val="24"/>
        </w:rPr>
        <w:t>Licensed</w:t>
      </w:r>
      <w:r w:rsidRPr="00811D19">
        <w:rPr>
          <w:rFonts w:ascii="Times New Roman" w:hAnsi="Times New Roman"/>
          <w:spacing w:val="4"/>
          <w:sz w:val="24"/>
          <w:szCs w:val="24"/>
        </w:rPr>
        <w:t xml:space="preserve"> </w:t>
      </w:r>
      <w:r w:rsidRPr="00811D19">
        <w:rPr>
          <w:rFonts w:ascii="Times New Roman" w:hAnsi="Times New Roman"/>
          <w:sz w:val="24"/>
          <w:szCs w:val="24"/>
          <w:lang w:val="de-DE"/>
        </w:rPr>
        <w:t xml:space="preserve">Software  </w:t>
      </w:r>
      <w:r w:rsidRPr="00811D19">
        <w:rPr>
          <w:rFonts w:ascii="Times New Roman" w:hAnsi="Times New Roman"/>
          <w:spacing w:val="33"/>
          <w:sz w:val="24"/>
          <w:szCs w:val="24"/>
        </w:rPr>
        <w:t xml:space="preserve"> </w:t>
      </w:r>
      <w:r w:rsidRPr="00811D19">
        <w:rPr>
          <w:rFonts w:ascii="Times New Roman" w:hAnsi="Times New Roman"/>
          <w:sz w:val="24"/>
          <w:szCs w:val="24"/>
        </w:rPr>
        <w:t xml:space="preserve">with, any software, hardware, technology, </w:t>
      </w:r>
      <w:r w:rsidRPr="00811D19">
        <w:rPr>
          <w:rFonts w:ascii="Times New Roman" w:hAnsi="Times New Roman"/>
          <w:spacing w:val="26"/>
          <w:sz w:val="24"/>
          <w:szCs w:val="24"/>
        </w:rPr>
        <w:t xml:space="preserve"> </w:t>
      </w:r>
      <w:r w:rsidRPr="00811D19">
        <w:rPr>
          <w:rFonts w:ascii="Times New Roman" w:hAnsi="Times New Roman"/>
          <w:sz w:val="24"/>
          <w:szCs w:val="24"/>
        </w:rPr>
        <w:t>services, process or</w:t>
      </w:r>
      <w:r w:rsidRPr="00811D19">
        <w:rPr>
          <w:rFonts w:ascii="Times New Roman" w:hAnsi="Times New Roman"/>
          <w:spacing w:val="36"/>
          <w:sz w:val="24"/>
          <w:szCs w:val="24"/>
        </w:rPr>
        <w:t xml:space="preserve"> </w:t>
      </w:r>
      <w:r w:rsidRPr="00811D19">
        <w:rPr>
          <w:rFonts w:ascii="Times New Roman" w:hAnsi="Times New Roman"/>
          <w:sz w:val="24"/>
          <w:szCs w:val="24"/>
        </w:rPr>
        <w:t>work of</w:t>
      </w:r>
      <w:r w:rsidRPr="00811D19">
        <w:rPr>
          <w:rFonts w:ascii="Times New Roman" w:hAnsi="Times New Roman"/>
          <w:spacing w:val="33"/>
          <w:sz w:val="24"/>
          <w:szCs w:val="24"/>
        </w:rPr>
        <w:t xml:space="preserve"> </w:t>
      </w:r>
      <w:r w:rsidRPr="00811D19">
        <w:rPr>
          <w:rFonts w:ascii="Times New Roman" w:hAnsi="Times New Roman"/>
          <w:sz w:val="24"/>
          <w:szCs w:val="24"/>
        </w:rPr>
        <w:t xml:space="preserve">or </w:t>
      </w:r>
      <w:r w:rsidRPr="00811D19">
        <w:rPr>
          <w:rFonts w:ascii="Times New Roman" w:hAnsi="Times New Roman"/>
          <w:spacing w:val="5"/>
          <w:sz w:val="24"/>
          <w:szCs w:val="24"/>
        </w:rPr>
        <w:t xml:space="preserve"> </w:t>
      </w:r>
      <w:r w:rsidRPr="00811D19">
        <w:rPr>
          <w:rFonts w:ascii="Times New Roman" w:hAnsi="Times New Roman"/>
          <w:sz w:val="24"/>
          <w:szCs w:val="24"/>
        </w:rPr>
        <w:t xml:space="preserve">provided  by Licensee </w:t>
      </w:r>
      <w:r w:rsidRPr="00811D19">
        <w:rPr>
          <w:rFonts w:ascii="Times New Roman" w:hAnsi="Times New Roman"/>
          <w:spacing w:val="2"/>
          <w:sz w:val="24"/>
          <w:szCs w:val="24"/>
        </w:rPr>
        <w:t xml:space="preserve"> </w:t>
      </w:r>
      <w:r w:rsidRPr="00811D19">
        <w:rPr>
          <w:rFonts w:ascii="Times New Roman" w:hAnsi="Times New Roman"/>
          <w:sz w:val="24"/>
          <w:szCs w:val="24"/>
        </w:rPr>
        <w:t xml:space="preserve">or </w:t>
      </w:r>
      <w:r w:rsidRPr="00811D19">
        <w:rPr>
          <w:rFonts w:ascii="Times New Roman" w:hAnsi="Times New Roman"/>
          <w:spacing w:val="4"/>
          <w:sz w:val="24"/>
          <w:szCs w:val="24"/>
        </w:rPr>
        <w:t xml:space="preserve"> </w:t>
      </w:r>
      <w:r w:rsidRPr="00811D19">
        <w:rPr>
          <w:rFonts w:ascii="Times New Roman" w:hAnsi="Times New Roman"/>
          <w:sz w:val="24"/>
          <w:szCs w:val="24"/>
        </w:rPr>
        <w:t>a</w:t>
      </w:r>
      <w:r w:rsidRPr="00811D19">
        <w:rPr>
          <w:rFonts w:ascii="Times New Roman" w:hAnsi="Times New Roman"/>
          <w:spacing w:val="30"/>
          <w:sz w:val="24"/>
          <w:szCs w:val="24"/>
        </w:rPr>
        <w:t xml:space="preserve"> </w:t>
      </w:r>
      <w:r w:rsidRPr="00811D19">
        <w:rPr>
          <w:rFonts w:ascii="Times New Roman" w:hAnsi="Times New Roman"/>
          <w:sz w:val="24"/>
          <w:szCs w:val="24"/>
        </w:rPr>
        <w:t xml:space="preserve">third </w:t>
      </w:r>
      <w:r w:rsidRPr="00811D19">
        <w:rPr>
          <w:rFonts w:ascii="Times New Roman" w:hAnsi="Times New Roman"/>
          <w:spacing w:val="13"/>
          <w:sz w:val="24"/>
          <w:szCs w:val="24"/>
        </w:rPr>
        <w:t xml:space="preserve"> </w:t>
      </w:r>
      <w:r w:rsidRPr="00811D19">
        <w:rPr>
          <w:rFonts w:ascii="Times New Roman" w:hAnsi="Times New Roman"/>
          <w:sz w:val="24"/>
          <w:szCs w:val="24"/>
        </w:rPr>
        <w:t>party or any</w:t>
      </w:r>
      <w:r w:rsidRPr="00811D19">
        <w:rPr>
          <w:rFonts w:ascii="Times New Roman" w:hAnsi="Times New Roman"/>
          <w:spacing w:val="5"/>
          <w:sz w:val="24"/>
          <w:szCs w:val="24"/>
        </w:rPr>
        <w:t xml:space="preserve"> </w:t>
      </w:r>
      <w:r w:rsidRPr="00811D19">
        <w:rPr>
          <w:rFonts w:ascii="Times New Roman" w:hAnsi="Times New Roman"/>
          <w:sz w:val="24"/>
          <w:szCs w:val="24"/>
        </w:rPr>
        <w:t>Licensee Content,</w:t>
      </w:r>
      <w:r w:rsidRPr="00811D19">
        <w:rPr>
          <w:rFonts w:ascii="Times New Roman" w:hAnsi="Times New Roman"/>
          <w:spacing w:val="17"/>
          <w:sz w:val="24"/>
          <w:szCs w:val="24"/>
        </w:rPr>
        <w:t xml:space="preserve"> </w:t>
      </w:r>
      <w:r w:rsidRPr="00811D19">
        <w:rPr>
          <w:rFonts w:ascii="Times New Roman" w:hAnsi="Times New Roman"/>
          <w:sz w:val="24"/>
          <w:szCs w:val="24"/>
        </w:rPr>
        <w:lastRenderedPageBreak/>
        <w:t>(</w:t>
      </w:r>
      <w:proofErr w:type="spellStart"/>
      <w:r w:rsidRPr="00811D19">
        <w:rPr>
          <w:rFonts w:ascii="Times New Roman" w:hAnsi="Times New Roman"/>
          <w:sz w:val="24"/>
          <w:szCs w:val="24"/>
        </w:rPr>
        <w:t>dd</w:t>
      </w:r>
      <w:proofErr w:type="spellEnd"/>
      <w:r w:rsidRPr="00811D19">
        <w:rPr>
          <w:rFonts w:ascii="Times New Roman" w:hAnsi="Times New Roman"/>
          <w:sz w:val="24"/>
          <w:szCs w:val="24"/>
        </w:rPr>
        <w:t>) any use of the</w:t>
      </w:r>
      <w:r w:rsidRPr="00811D19">
        <w:rPr>
          <w:rFonts w:ascii="Times New Roman" w:hAnsi="Times New Roman"/>
          <w:spacing w:val="36"/>
          <w:sz w:val="24"/>
          <w:szCs w:val="24"/>
        </w:rPr>
        <w:t xml:space="preserve"> </w:t>
      </w:r>
      <w:r w:rsidRPr="00811D19">
        <w:rPr>
          <w:rFonts w:ascii="Times New Roman" w:hAnsi="Times New Roman"/>
          <w:sz w:val="24"/>
          <w:szCs w:val="24"/>
        </w:rPr>
        <w:t xml:space="preserve">Licensed </w:t>
      </w:r>
      <w:r w:rsidRPr="00811D19">
        <w:rPr>
          <w:rFonts w:ascii="Times New Roman" w:hAnsi="Times New Roman"/>
          <w:sz w:val="24"/>
          <w:szCs w:val="24"/>
          <w:lang w:val="de-DE"/>
        </w:rPr>
        <w:t xml:space="preserve">Software </w:t>
      </w:r>
      <w:r w:rsidRPr="00811D19">
        <w:rPr>
          <w:rFonts w:ascii="Times New Roman" w:hAnsi="Times New Roman"/>
          <w:sz w:val="24"/>
          <w:szCs w:val="24"/>
        </w:rPr>
        <w:t>other than</w:t>
      </w:r>
      <w:r w:rsidRPr="00811D19">
        <w:rPr>
          <w:rFonts w:ascii="Times New Roman" w:hAnsi="Times New Roman"/>
          <w:spacing w:val="11"/>
          <w:sz w:val="24"/>
          <w:szCs w:val="24"/>
        </w:rPr>
        <w:t xml:space="preserve"> </w:t>
      </w:r>
      <w:r w:rsidRPr="00811D19">
        <w:rPr>
          <w:rFonts w:ascii="Times New Roman" w:hAnsi="Times New Roman"/>
          <w:sz w:val="24"/>
          <w:szCs w:val="24"/>
        </w:rPr>
        <w:t xml:space="preserve">with and </w:t>
      </w:r>
      <w:r w:rsidRPr="00811D19">
        <w:rPr>
          <w:rFonts w:ascii="Times New Roman" w:hAnsi="Times New Roman"/>
          <w:spacing w:val="33"/>
          <w:sz w:val="24"/>
          <w:szCs w:val="24"/>
        </w:rPr>
        <w:t xml:space="preserve"> </w:t>
      </w:r>
      <w:r w:rsidRPr="00811D19">
        <w:rPr>
          <w:rFonts w:ascii="Times New Roman" w:hAnsi="Times New Roman"/>
          <w:sz w:val="24"/>
          <w:szCs w:val="24"/>
        </w:rPr>
        <w:t>including</w:t>
      </w:r>
      <w:r w:rsidRPr="00811D19">
        <w:rPr>
          <w:rFonts w:ascii="Times New Roman" w:hAnsi="Times New Roman"/>
          <w:spacing w:val="27"/>
          <w:sz w:val="24"/>
          <w:szCs w:val="24"/>
        </w:rPr>
        <w:t xml:space="preserve"> </w:t>
      </w:r>
      <w:r w:rsidRPr="00811D19">
        <w:rPr>
          <w:rFonts w:ascii="Times New Roman" w:hAnsi="Times New Roman"/>
          <w:sz w:val="24"/>
          <w:szCs w:val="24"/>
        </w:rPr>
        <w:t>the latest of</w:t>
      </w:r>
      <w:r w:rsidRPr="00811D19">
        <w:rPr>
          <w:rFonts w:ascii="Times New Roman" w:hAnsi="Times New Roman"/>
          <w:spacing w:val="14"/>
          <w:sz w:val="24"/>
          <w:szCs w:val="24"/>
        </w:rPr>
        <w:t xml:space="preserve"> </w:t>
      </w:r>
      <w:r w:rsidRPr="00811D19">
        <w:rPr>
          <w:rFonts w:ascii="Times New Roman" w:hAnsi="Times New Roman"/>
          <w:sz w:val="24"/>
          <w:szCs w:val="24"/>
        </w:rPr>
        <w:t xml:space="preserve">any updates, </w:t>
      </w:r>
      <w:r w:rsidRPr="00811D19">
        <w:rPr>
          <w:rFonts w:ascii="Times New Roman" w:hAnsi="Times New Roman"/>
          <w:sz w:val="24"/>
          <w:szCs w:val="24"/>
          <w:lang w:val="sv-SE"/>
        </w:rPr>
        <w:t xml:space="preserve">upgrades, </w:t>
      </w:r>
      <w:proofErr w:type="spellStart"/>
      <w:r w:rsidRPr="00811D19">
        <w:rPr>
          <w:rFonts w:ascii="Times New Roman" w:hAnsi="Times New Roman"/>
          <w:sz w:val="24"/>
          <w:szCs w:val="24"/>
          <w:lang w:val="fr-FR"/>
        </w:rPr>
        <w:t>error</w:t>
      </w:r>
      <w:proofErr w:type="spellEnd"/>
      <w:r w:rsidRPr="00811D19">
        <w:rPr>
          <w:rFonts w:ascii="Times New Roman" w:hAnsi="Times New Roman"/>
          <w:sz w:val="24"/>
          <w:szCs w:val="24"/>
          <w:lang w:val="fr-FR"/>
        </w:rPr>
        <w:t xml:space="preserve"> corrections </w:t>
      </w:r>
      <w:r w:rsidRPr="00811D19">
        <w:rPr>
          <w:rFonts w:ascii="Times New Roman" w:hAnsi="Times New Roman"/>
          <w:sz w:val="24"/>
          <w:szCs w:val="24"/>
        </w:rPr>
        <w:t>or</w:t>
      </w:r>
      <w:r w:rsidRPr="00811D19">
        <w:rPr>
          <w:rFonts w:ascii="Times New Roman" w:hAnsi="Times New Roman"/>
          <w:spacing w:val="26"/>
          <w:sz w:val="24"/>
          <w:szCs w:val="24"/>
        </w:rPr>
        <w:t xml:space="preserve"> </w:t>
      </w:r>
      <w:r w:rsidRPr="00811D19">
        <w:rPr>
          <w:rFonts w:ascii="Times New Roman" w:hAnsi="Times New Roman"/>
          <w:sz w:val="24"/>
          <w:szCs w:val="24"/>
        </w:rPr>
        <w:t xml:space="preserve">other derivation that Licensor has </w:t>
      </w:r>
      <w:r w:rsidRPr="00811D19">
        <w:rPr>
          <w:rFonts w:ascii="Times New Roman" w:hAnsi="Times New Roman"/>
          <w:spacing w:val="33"/>
          <w:sz w:val="24"/>
          <w:szCs w:val="24"/>
        </w:rPr>
        <w:t xml:space="preserve"> </w:t>
      </w:r>
      <w:r w:rsidRPr="00811D19">
        <w:rPr>
          <w:rFonts w:ascii="Times New Roman" w:hAnsi="Times New Roman"/>
          <w:sz w:val="24"/>
          <w:szCs w:val="24"/>
        </w:rPr>
        <w:t>provided</w:t>
      </w:r>
      <w:r w:rsidRPr="00811D19">
        <w:rPr>
          <w:rFonts w:ascii="Times New Roman" w:hAnsi="Times New Roman"/>
          <w:spacing w:val="22"/>
          <w:sz w:val="24"/>
          <w:szCs w:val="24"/>
        </w:rPr>
        <w:t xml:space="preserve"> </w:t>
      </w:r>
      <w:r w:rsidRPr="00811D19">
        <w:rPr>
          <w:rFonts w:ascii="Times New Roman" w:hAnsi="Times New Roman"/>
          <w:sz w:val="24"/>
          <w:szCs w:val="24"/>
        </w:rPr>
        <w:t>to Licensee</w:t>
      </w:r>
      <w:r w:rsidRPr="00811D19">
        <w:rPr>
          <w:rFonts w:ascii="Times New Roman" w:hAnsi="Times New Roman"/>
          <w:spacing w:val="20"/>
          <w:sz w:val="24"/>
          <w:szCs w:val="24"/>
        </w:rPr>
        <w:t xml:space="preserve"> </w:t>
      </w:r>
      <w:r w:rsidRPr="00811D19">
        <w:rPr>
          <w:rFonts w:ascii="Times New Roman" w:hAnsi="Times New Roman"/>
          <w:sz w:val="24"/>
          <w:szCs w:val="24"/>
          <w:lang w:val="da-DK"/>
        </w:rPr>
        <w:t>for</w:t>
      </w:r>
      <w:r w:rsidRPr="00811D19">
        <w:rPr>
          <w:rFonts w:ascii="Times New Roman" w:hAnsi="Times New Roman"/>
          <w:spacing w:val="33"/>
          <w:sz w:val="24"/>
          <w:szCs w:val="24"/>
        </w:rPr>
        <w:t xml:space="preserve"> </w:t>
      </w:r>
      <w:proofErr w:type="spellStart"/>
      <w:r w:rsidRPr="00811D19">
        <w:rPr>
          <w:rFonts w:ascii="Times New Roman" w:hAnsi="Times New Roman"/>
          <w:sz w:val="24"/>
          <w:szCs w:val="24"/>
          <w:lang w:val="fr-FR"/>
        </w:rPr>
        <w:t>implementation</w:t>
      </w:r>
      <w:proofErr w:type="spellEnd"/>
      <w:r w:rsidRPr="00811D19">
        <w:rPr>
          <w:rFonts w:ascii="Times New Roman" w:hAnsi="Times New Roman"/>
          <w:sz w:val="24"/>
          <w:szCs w:val="24"/>
          <w:lang w:val="fr-FR"/>
        </w:rPr>
        <w:t xml:space="preserve">, </w:t>
      </w:r>
      <w:r w:rsidRPr="00811D19">
        <w:rPr>
          <w:rFonts w:ascii="Times New Roman" w:hAnsi="Times New Roman"/>
          <w:sz w:val="24"/>
          <w:szCs w:val="24"/>
        </w:rPr>
        <w:t xml:space="preserve">or implemented into, </w:t>
      </w:r>
      <w:r w:rsidRPr="00811D19">
        <w:rPr>
          <w:rFonts w:ascii="Times New Roman" w:hAnsi="Times New Roman"/>
          <w:spacing w:val="10"/>
          <w:sz w:val="24"/>
          <w:szCs w:val="24"/>
        </w:rPr>
        <w:t xml:space="preserve"> </w:t>
      </w:r>
      <w:r w:rsidRPr="00811D19">
        <w:rPr>
          <w:rFonts w:ascii="Times New Roman" w:hAnsi="Times New Roman"/>
          <w:sz w:val="24"/>
          <w:szCs w:val="24"/>
        </w:rPr>
        <w:t xml:space="preserve">the Licensed </w:t>
      </w:r>
      <w:r w:rsidRPr="00811D19">
        <w:rPr>
          <w:rFonts w:ascii="Times New Roman" w:hAnsi="Times New Roman"/>
          <w:sz w:val="24"/>
          <w:szCs w:val="24"/>
          <w:lang w:val="de-DE"/>
        </w:rPr>
        <w:t xml:space="preserve">Software, </w:t>
      </w:r>
      <w:r w:rsidRPr="00811D19">
        <w:rPr>
          <w:rFonts w:ascii="Times New Roman" w:hAnsi="Times New Roman"/>
          <w:sz w:val="24"/>
          <w:szCs w:val="24"/>
        </w:rPr>
        <w:t xml:space="preserve">or </w:t>
      </w:r>
      <w:r w:rsidRPr="00811D19">
        <w:rPr>
          <w:rFonts w:ascii="Times New Roman" w:hAnsi="Times New Roman"/>
          <w:sz w:val="24"/>
          <w:szCs w:val="24"/>
          <w:lang w:val="nl-NL"/>
        </w:rPr>
        <w:t>(ee)</w:t>
      </w:r>
      <w:r w:rsidRPr="00811D19">
        <w:rPr>
          <w:rFonts w:ascii="Times New Roman" w:hAnsi="Times New Roman"/>
          <w:spacing w:val="13"/>
          <w:sz w:val="24"/>
          <w:szCs w:val="24"/>
        </w:rPr>
        <w:t xml:space="preserve"> </w:t>
      </w:r>
      <w:r w:rsidRPr="00811D19">
        <w:rPr>
          <w:rFonts w:ascii="Times New Roman" w:hAnsi="Times New Roman"/>
          <w:sz w:val="24"/>
          <w:szCs w:val="24"/>
        </w:rPr>
        <w:t xml:space="preserve">any </w:t>
      </w:r>
      <w:r w:rsidRPr="00811D19">
        <w:rPr>
          <w:rFonts w:ascii="Times New Roman" w:hAnsi="Times New Roman"/>
          <w:spacing w:val="26"/>
          <w:sz w:val="24"/>
          <w:szCs w:val="24"/>
        </w:rPr>
        <w:t xml:space="preserve"> </w:t>
      </w:r>
      <w:r w:rsidRPr="00811D19">
        <w:rPr>
          <w:rFonts w:ascii="Times New Roman" w:hAnsi="Times New Roman"/>
          <w:sz w:val="24"/>
          <w:szCs w:val="24"/>
        </w:rPr>
        <w:t xml:space="preserve">unauthorized use or modification of the Licensed </w:t>
      </w:r>
      <w:r w:rsidRPr="00811D19">
        <w:rPr>
          <w:rFonts w:ascii="Times New Roman" w:hAnsi="Times New Roman"/>
          <w:sz w:val="24"/>
          <w:szCs w:val="24"/>
          <w:lang w:val="de-DE"/>
        </w:rPr>
        <w:t xml:space="preserve">Software; </w:t>
      </w:r>
    </w:p>
    <w:p w14:paraId="065F2DF5" w14:textId="77777777" w:rsidR="00D31940" w:rsidRPr="00811D19" w:rsidRDefault="00D31940" w:rsidP="00D31940">
      <w:pPr>
        <w:pStyle w:val="BodyText"/>
        <w:numPr>
          <w:ilvl w:val="0"/>
          <w:numId w:val="67"/>
        </w:numPr>
        <w:spacing w:before="78"/>
        <w:ind w:right="73"/>
        <w:rPr>
          <w:rFonts w:ascii="Times New Roman" w:hAnsi="Times New Roman"/>
          <w:spacing w:val="28"/>
          <w:sz w:val="24"/>
          <w:szCs w:val="24"/>
        </w:rPr>
      </w:pPr>
      <w:r w:rsidRPr="00811D19">
        <w:rPr>
          <w:rFonts w:ascii="Times New Roman" w:hAnsi="Times New Roman"/>
          <w:sz w:val="24"/>
          <w:szCs w:val="24"/>
        </w:rPr>
        <w:t>Licensee</w:t>
      </w:r>
      <w:r w:rsidRPr="00811D19">
        <w:rPr>
          <w:rFonts w:ascii="Times New Roman" w:hAnsi="Times New Roman"/>
          <w:spacing w:val="7"/>
          <w:sz w:val="24"/>
          <w:szCs w:val="24"/>
        </w:rPr>
        <w:t xml:space="preserve"> </w:t>
      </w:r>
      <w:r w:rsidRPr="00811D19">
        <w:rPr>
          <w:rFonts w:ascii="Times New Roman" w:hAnsi="Times New Roman"/>
          <w:sz w:val="24"/>
          <w:szCs w:val="24"/>
          <w:lang w:val="da-DK"/>
        </w:rPr>
        <w:t>gives</w:t>
      </w:r>
      <w:r w:rsidRPr="00811D19">
        <w:rPr>
          <w:rFonts w:ascii="Times New Roman" w:hAnsi="Times New Roman"/>
          <w:spacing w:val="22"/>
          <w:sz w:val="24"/>
          <w:szCs w:val="24"/>
        </w:rPr>
        <w:t xml:space="preserve"> </w:t>
      </w:r>
      <w:r w:rsidRPr="00811D19">
        <w:rPr>
          <w:rFonts w:ascii="Times New Roman" w:hAnsi="Times New Roman"/>
          <w:sz w:val="24"/>
          <w:szCs w:val="24"/>
        </w:rPr>
        <w:t>Licensor</w:t>
      </w:r>
      <w:r w:rsidRPr="00811D19">
        <w:rPr>
          <w:rFonts w:ascii="Times New Roman" w:hAnsi="Times New Roman"/>
          <w:spacing w:val="10"/>
          <w:sz w:val="24"/>
          <w:szCs w:val="24"/>
        </w:rPr>
        <w:t xml:space="preserve"> </w:t>
      </w:r>
      <w:r w:rsidRPr="00811D19">
        <w:rPr>
          <w:rFonts w:ascii="Times New Roman" w:hAnsi="Times New Roman"/>
          <w:sz w:val="24"/>
          <w:szCs w:val="24"/>
        </w:rPr>
        <w:t>written</w:t>
      </w:r>
      <w:r w:rsidRPr="00811D19">
        <w:rPr>
          <w:rFonts w:ascii="Times New Roman" w:hAnsi="Times New Roman"/>
          <w:spacing w:val="26"/>
          <w:sz w:val="24"/>
          <w:szCs w:val="24"/>
        </w:rPr>
        <w:t xml:space="preserve"> </w:t>
      </w:r>
      <w:r w:rsidRPr="00811D19">
        <w:rPr>
          <w:rFonts w:ascii="Times New Roman" w:hAnsi="Times New Roman"/>
          <w:sz w:val="24"/>
          <w:szCs w:val="24"/>
        </w:rPr>
        <w:t>notice</w:t>
      </w:r>
      <w:r w:rsidRPr="00811D19">
        <w:rPr>
          <w:rFonts w:ascii="Times New Roman" w:hAnsi="Times New Roman"/>
          <w:spacing w:val="14"/>
          <w:sz w:val="24"/>
          <w:szCs w:val="24"/>
        </w:rPr>
        <w:t xml:space="preserve"> </w:t>
      </w:r>
      <w:r w:rsidRPr="00811D19">
        <w:rPr>
          <w:rFonts w:ascii="Times New Roman" w:hAnsi="Times New Roman"/>
          <w:sz w:val="24"/>
          <w:szCs w:val="24"/>
        </w:rPr>
        <w:t>of</w:t>
      </w:r>
      <w:r w:rsidRPr="00811D19">
        <w:rPr>
          <w:rFonts w:ascii="Times New Roman" w:hAnsi="Times New Roman"/>
          <w:spacing w:val="2"/>
          <w:sz w:val="24"/>
          <w:szCs w:val="24"/>
        </w:rPr>
        <w:t xml:space="preserve"> </w:t>
      </w:r>
      <w:r w:rsidRPr="00811D19">
        <w:rPr>
          <w:rFonts w:ascii="Times New Roman" w:hAnsi="Times New Roman"/>
          <w:sz w:val="24"/>
          <w:szCs w:val="24"/>
        </w:rPr>
        <w:t>such</w:t>
      </w:r>
      <w:r w:rsidRPr="00811D19">
        <w:rPr>
          <w:rFonts w:ascii="Times New Roman" w:hAnsi="Times New Roman"/>
          <w:spacing w:val="17"/>
          <w:sz w:val="24"/>
          <w:szCs w:val="24"/>
        </w:rPr>
        <w:t xml:space="preserve"> </w:t>
      </w:r>
      <w:r w:rsidRPr="00811D19">
        <w:rPr>
          <w:rFonts w:ascii="Times New Roman" w:hAnsi="Times New Roman"/>
          <w:sz w:val="24"/>
          <w:szCs w:val="24"/>
        </w:rPr>
        <w:t>claim</w:t>
      </w:r>
      <w:r w:rsidRPr="00811D19">
        <w:rPr>
          <w:rFonts w:ascii="Times New Roman" w:hAnsi="Times New Roman"/>
          <w:spacing w:val="10"/>
          <w:sz w:val="24"/>
          <w:szCs w:val="24"/>
        </w:rPr>
        <w:t xml:space="preserve"> </w:t>
      </w:r>
      <w:r w:rsidRPr="00811D19">
        <w:rPr>
          <w:rFonts w:ascii="Times New Roman" w:hAnsi="Times New Roman"/>
          <w:sz w:val="24"/>
          <w:szCs w:val="24"/>
        </w:rPr>
        <w:t>promptly</w:t>
      </w:r>
      <w:r w:rsidRPr="00811D19">
        <w:rPr>
          <w:rFonts w:ascii="Times New Roman" w:hAnsi="Times New Roman"/>
          <w:spacing w:val="10"/>
          <w:sz w:val="24"/>
          <w:szCs w:val="24"/>
        </w:rPr>
        <w:t xml:space="preserve"> </w:t>
      </w:r>
      <w:r w:rsidRPr="00811D19">
        <w:rPr>
          <w:rFonts w:ascii="Times New Roman" w:hAnsi="Times New Roman"/>
          <w:sz w:val="24"/>
          <w:szCs w:val="24"/>
        </w:rPr>
        <w:t>after</w:t>
      </w:r>
      <w:r w:rsidRPr="00811D19">
        <w:rPr>
          <w:rFonts w:ascii="Times New Roman" w:hAnsi="Times New Roman"/>
          <w:spacing w:val="7"/>
          <w:sz w:val="24"/>
          <w:szCs w:val="24"/>
        </w:rPr>
        <w:t xml:space="preserve"> </w:t>
      </w:r>
      <w:r w:rsidRPr="00811D19">
        <w:rPr>
          <w:rFonts w:ascii="Times New Roman" w:hAnsi="Times New Roman"/>
          <w:sz w:val="24"/>
          <w:szCs w:val="24"/>
        </w:rPr>
        <w:t>first</w:t>
      </w:r>
      <w:r w:rsidRPr="00811D19">
        <w:rPr>
          <w:rFonts w:ascii="Times New Roman" w:hAnsi="Times New Roman"/>
          <w:spacing w:val="21"/>
          <w:sz w:val="24"/>
          <w:szCs w:val="24"/>
        </w:rPr>
        <w:t xml:space="preserve"> </w:t>
      </w:r>
      <w:r w:rsidRPr="00811D19">
        <w:rPr>
          <w:rFonts w:ascii="Times New Roman" w:hAnsi="Times New Roman"/>
          <w:sz w:val="24"/>
          <w:szCs w:val="24"/>
        </w:rPr>
        <w:t>receiving</w:t>
      </w:r>
      <w:r w:rsidRPr="00811D19">
        <w:rPr>
          <w:rFonts w:ascii="Times New Roman" w:hAnsi="Times New Roman"/>
          <w:spacing w:val="19"/>
          <w:sz w:val="24"/>
          <w:szCs w:val="24"/>
        </w:rPr>
        <w:t xml:space="preserve"> </w:t>
      </w:r>
      <w:r w:rsidRPr="00811D19">
        <w:rPr>
          <w:rFonts w:ascii="Times New Roman" w:hAnsi="Times New Roman"/>
          <w:sz w:val="24"/>
          <w:szCs w:val="24"/>
        </w:rPr>
        <w:t>knowledge</w:t>
      </w:r>
      <w:r w:rsidRPr="00811D19">
        <w:rPr>
          <w:rFonts w:ascii="Times New Roman" w:hAnsi="Times New Roman"/>
          <w:spacing w:val="11"/>
          <w:sz w:val="24"/>
          <w:szCs w:val="24"/>
        </w:rPr>
        <w:t xml:space="preserve"> </w:t>
      </w:r>
      <w:r w:rsidRPr="00811D19">
        <w:rPr>
          <w:rFonts w:ascii="Times New Roman" w:hAnsi="Times New Roman"/>
          <w:sz w:val="24"/>
          <w:szCs w:val="24"/>
        </w:rPr>
        <w:t>of</w:t>
      </w:r>
      <w:r w:rsidRPr="00811D19">
        <w:rPr>
          <w:rFonts w:ascii="Times New Roman" w:hAnsi="Times New Roman"/>
          <w:spacing w:val="1"/>
          <w:sz w:val="24"/>
          <w:szCs w:val="24"/>
        </w:rPr>
        <w:t xml:space="preserve"> </w:t>
      </w:r>
      <w:r w:rsidRPr="00811D19">
        <w:rPr>
          <w:rFonts w:ascii="Times New Roman" w:hAnsi="Times New Roman"/>
          <w:sz w:val="24"/>
          <w:szCs w:val="24"/>
        </w:rPr>
        <w:t>such</w:t>
      </w:r>
      <w:r w:rsidRPr="00811D19">
        <w:rPr>
          <w:rFonts w:ascii="Times New Roman" w:hAnsi="Times New Roman"/>
          <w:spacing w:val="10"/>
          <w:sz w:val="24"/>
          <w:szCs w:val="24"/>
        </w:rPr>
        <w:t xml:space="preserve"> </w:t>
      </w:r>
      <w:r w:rsidRPr="00811D19">
        <w:rPr>
          <w:rFonts w:ascii="Times New Roman" w:hAnsi="Times New Roman"/>
          <w:sz w:val="24"/>
          <w:szCs w:val="24"/>
        </w:rPr>
        <w:t>claim;</w:t>
      </w:r>
    </w:p>
    <w:p w14:paraId="0C72C355" w14:textId="77777777" w:rsidR="00D31940" w:rsidRPr="00811D19" w:rsidRDefault="00D31940" w:rsidP="00811D19">
      <w:pPr>
        <w:pStyle w:val="BodyText"/>
        <w:spacing w:before="78"/>
        <w:ind w:left="1440" w:right="73"/>
        <w:rPr>
          <w:rFonts w:ascii="Times New Roman" w:hAnsi="Times New Roman"/>
          <w:spacing w:val="28"/>
          <w:sz w:val="24"/>
          <w:szCs w:val="24"/>
        </w:rPr>
      </w:pPr>
      <w:r w:rsidRPr="00811D19">
        <w:rPr>
          <w:rFonts w:ascii="Times New Roman" w:hAnsi="Times New Roman"/>
          <w:sz w:val="24"/>
          <w:szCs w:val="24"/>
        </w:rPr>
        <w:t>Licensee</w:t>
      </w:r>
      <w:r w:rsidRPr="00811D19">
        <w:rPr>
          <w:rFonts w:ascii="Times New Roman" w:hAnsi="Times New Roman"/>
          <w:spacing w:val="21"/>
          <w:sz w:val="24"/>
          <w:szCs w:val="24"/>
        </w:rPr>
        <w:t xml:space="preserve"> </w:t>
      </w:r>
      <w:r w:rsidRPr="00811D19">
        <w:rPr>
          <w:rFonts w:ascii="Times New Roman" w:hAnsi="Times New Roman"/>
          <w:sz w:val="24"/>
          <w:szCs w:val="24"/>
        </w:rPr>
        <w:t>permits</w:t>
      </w:r>
      <w:r w:rsidRPr="00811D19">
        <w:rPr>
          <w:rFonts w:ascii="Times New Roman" w:hAnsi="Times New Roman"/>
          <w:spacing w:val="28"/>
          <w:sz w:val="24"/>
          <w:szCs w:val="24"/>
        </w:rPr>
        <w:t xml:space="preserve"> </w:t>
      </w:r>
      <w:r w:rsidRPr="00811D19">
        <w:rPr>
          <w:rFonts w:ascii="Times New Roman" w:hAnsi="Times New Roman"/>
          <w:sz w:val="24"/>
          <w:szCs w:val="24"/>
        </w:rPr>
        <w:t>Licensor</w:t>
      </w:r>
      <w:r w:rsidRPr="00811D19">
        <w:rPr>
          <w:rFonts w:ascii="Times New Roman" w:hAnsi="Times New Roman"/>
          <w:spacing w:val="23"/>
          <w:sz w:val="24"/>
          <w:szCs w:val="24"/>
        </w:rPr>
        <w:t xml:space="preserve"> </w:t>
      </w:r>
      <w:r w:rsidRPr="00811D19">
        <w:rPr>
          <w:rFonts w:ascii="Times New Roman" w:hAnsi="Times New Roman"/>
          <w:sz w:val="24"/>
          <w:szCs w:val="24"/>
        </w:rPr>
        <w:t>to</w:t>
      </w:r>
      <w:r w:rsidRPr="00811D19">
        <w:rPr>
          <w:rFonts w:ascii="Times New Roman" w:hAnsi="Times New Roman"/>
          <w:spacing w:val="31"/>
          <w:sz w:val="24"/>
          <w:szCs w:val="24"/>
        </w:rPr>
        <w:t xml:space="preserve"> </w:t>
      </w:r>
      <w:r w:rsidRPr="00811D19">
        <w:rPr>
          <w:rFonts w:ascii="Times New Roman" w:hAnsi="Times New Roman"/>
          <w:sz w:val="24"/>
          <w:szCs w:val="24"/>
        </w:rPr>
        <w:t>defend</w:t>
      </w:r>
      <w:r w:rsidRPr="00811D19">
        <w:rPr>
          <w:rFonts w:ascii="Times New Roman" w:hAnsi="Times New Roman"/>
          <w:spacing w:val="23"/>
          <w:sz w:val="24"/>
          <w:szCs w:val="24"/>
        </w:rPr>
        <w:t xml:space="preserve"> </w:t>
      </w:r>
      <w:r w:rsidRPr="00811D19">
        <w:rPr>
          <w:rFonts w:ascii="Times New Roman" w:hAnsi="Times New Roman"/>
          <w:sz w:val="24"/>
          <w:szCs w:val="24"/>
        </w:rPr>
        <w:t>against</w:t>
      </w:r>
      <w:r w:rsidRPr="00811D19">
        <w:rPr>
          <w:rFonts w:ascii="Times New Roman" w:hAnsi="Times New Roman"/>
          <w:spacing w:val="34"/>
          <w:sz w:val="24"/>
          <w:szCs w:val="24"/>
        </w:rPr>
        <w:t xml:space="preserve"> </w:t>
      </w:r>
      <w:r w:rsidRPr="00811D19">
        <w:rPr>
          <w:rFonts w:ascii="Times New Roman" w:hAnsi="Times New Roman"/>
          <w:sz w:val="24"/>
          <w:szCs w:val="24"/>
        </w:rPr>
        <w:t>and</w:t>
      </w:r>
      <w:r w:rsidRPr="00811D19">
        <w:rPr>
          <w:rFonts w:ascii="Times New Roman" w:hAnsi="Times New Roman"/>
          <w:spacing w:val="18"/>
          <w:sz w:val="24"/>
          <w:szCs w:val="24"/>
        </w:rPr>
        <w:t xml:space="preserve"> </w:t>
      </w:r>
      <w:r w:rsidRPr="00811D19">
        <w:rPr>
          <w:rFonts w:ascii="Times New Roman" w:hAnsi="Times New Roman"/>
          <w:sz w:val="24"/>
          <w:szCs w:val="24"/>
        </w:rPr>
        <w:t>settle,</w:t>
      </w:r>
      <w:r w:rsidRPr="00811D19">
        <w:rPr>
          <w:rFonts w:ascii="Times New Roman" w:hAnsi="Times New Roman"/>
          <w:spacing w:val="36"/>
          <w:sz w:val="24"/>
          <w:szCs w:val="24"/>
        </w:rPr>
        <w:t xml:space="preserve"> </w:t>
      </w:r>
      <w:r w:rsidRPr="00811D19">
        <w:rPr>
          <w:rFonts w:ascii="Times New Roman" w:hAnsi="Times New Roman"/>
          <w:sz w:val="24"/>
          <w:szCs w:val="24"/>
        </w:rPr>
        <w:t>and</w:t>
      </w:r>
      <w:r w:rsidRPr="00811D19">
        <w:rPr>
          <w:rFonts w:ascii="Times New Roman" w:hAnsi="Times New Roman"/>
          <w:spacing w:val="19"/>
          <w:sz w:val="24"/>
          <w:szCs w:val="24"/>
        </w:rPr>
        <w:t xml:space="preserve"> </w:t>
      </w:r>
      <w:r w:rsidRPr="00811D19">
        <w:rPr>
          <w:rFonts w:ascii="Times New Roman" w:hAnsi="Times New Roman"/>
          <w:sz w:val="24"/>
          <w:szCs w:val="24"/>
        </w:rPr>
        <w:t>solely</w:t>
      </w:r>
      <w:r w:rsidRPr="00811D19">
        <w:rPr>
          <w:rFonts w:ascii="Times New Roman" w:hAnsi="Times New Roman"/>
          <w:spacing w:val="26"/>
          <w:sz w:val="24"/>
          <w:szCs w:val="24"/>
        </w:rPr>
        <w:t xml:space="preserve"> </w:t>
      </w:r>
      <w:r w:rsidRPr="00811D19">
        <w:rPr>
          <w:rFonts w:ascii="Times New Roman" w:hAnsi="Times New Roman"/>
          <w:sz w:val="24"/>
          <w:szCs w:val="24"/>
        </w:rPr>
        <w:t>control</w:t>
      </w:r>
      <w:r w:rsidRPr="00811D19">
        <w:rPr>
          <w:rFonts w:ascii="Times New Roman" w:hAnsi="Times New Roman"/>
          <w:spacing w:val="25"/>
          <w:sz w:val="24"/>
          <w:szCs w:val="24"/>
        </w:rPr>
        <w:t xml:space="preserve"> </w:t>
      </w:r>
      <w:r w:rsidRPr="00811D19">
        <w:rPr>
          <w:rFonts w:ascii="Times New Roman" w:hAnsi="Times New Roman"/>
          <w:sz w:val="24"/>
          <w:szCs w:val="24"/>
        </w:rPr>
        <w:t>the</w:t>
      </w:r>
      <w:r w:rsidRPr="00811D19">
        <w:rPr>
          <w:rFonts w:ascii="Times New Roman" w:hAnsi="Times New Roman"/>
          <w:spacing w:val="30"/>
          <w:sz w:val="24"/>
          <w:szCs w:val="24"/>
        </w:rPr>
        <w:t xml:space="preserve"> </w:t>
      </w:r>
      <w:r w:rsidRPr="00811D19">
        <w:rPr>
          <w:rFonts w:ascii="Times New Roman" w:hAnsi="Times New Roman"/>
          <w:sz w:val="24"/>
          <w:szCs w:val="24"/>
        </w:rPr>
        <w:t>defense</w:t>
      </w:r>
      <w:r w:rsidRPr="00811D19">
        <w:rPr>
          <w:rFonts w:ascii="Times New Roman" w:hAnsi="Times New Roman"/>
          <w:spacing w:val="25"/>
          <w:sz w:val="24"/>
          <w:szCs w:val="24"/>
        </w:rPr>
        <w:t xml:space="preserve"> </w:t>
      </w:r>
      <w:r w:rsidRPr="00811D19">
        <w:rPr>
          <w:rFonts w:ascii="Times New Roman" w:hAnsi="Times New Roman"/>
          <w:sz w:val="24"/>
          <w:szCs w:val="24"/>
        </w:rPr>
        <w:t>against</w:t>
      </w:r>
      <w:r w:rsidRPr="00811D19">
        <w:rPr>
          <w:rFonts w:ascii="Times New Roman" w:hAnsi="Times New Roman"/>
          <w:spacing w:val="36"/>
          <w:sz w:val="24"/>
          <w:szCs w:val="24"/>
        </w:rPr>
        <w:t xml:space="preserve"> </w:t>
      </w:r>
      <w:r w:rsidRPr="00811D19">
        <w:rPr>
          <w:rFonts w:ascii="Times New Roman" w:hAnsi="Times New Roman"/>
          <w:sz w:val="24"/>
          <w:szCs w:val="24"/>
        </w:rPr>
        <w:t>and settlement</w:t>
      </w:r>
      <w:r w:rsidRPr="00811D19">
        <w:rPr>
          <w:rFonts w:ascii="Times New Roman" w:hAnsi="Times New Roman"/>
          <w:spacing w:val="38"/>
          <w:sz w:val="24"/>
          <w:szCs w:val="24"/>
        </w:rPr>
        <w:t xml:space="preserve"> </w:t>
      </w:r>
      <w:r w:rsidRPr="00811D19">
        <w:rPr>
          <w:rFonts w:ascii="Times New Roman" w:hAnsi="Times New Roman"/>
          <w:sz w:val="24"/>
          <w:szCs w:val="24"/>
        </w:rPr>
        <w:t>of,</w:t>
      </w:r>
      <w:r w:rsidRPr="00811D19">
        <w:rPr>
          <w:rFonts w:ascii="Times New Roman" w:hAnsi="Times New Roman"/>
          <w:spacing w:val="27"/>
          <w:sz w:val="24"/>
          <w:szCs w:val="24"/>
        </w:rPr>
        <w:t xml:space="preserve"> </w:t>
      </w:r>
      <w:r w:rsidRPr="00811D19">
        <w:rPr>
          <w:rFonts w:ascii="Times New Roman" w:hAnsi="Times New Roman"/>
          <w:sz w:val="24"/>
          <w:szCs w:val="24"/>
        </w:rPr>
        <w:t>such</w:t>
      </w:r>
      <w:r w:rsidRPr="00811D19">
        <w:rPr>
          <w:rFonts w:ascii="Times New Roman" w:hAnsi="Times New Roman"/>
          <w:spacing w:val="30"/>
          <w:sz w:val="24"/>
          <w:szCs w:val="24"/>
        </w:rPr>
        <w:t xml:space="preserve"> </w:t>
      </w:r>
      <w:r w:rsidRPr="00811D19">
        <w:rPr>
          <w:rFonts w:ascii="Times New Roman" w:hAnsi="Times New Roman"/>
          <w:sz w:val="24"/>
          <w:szCs w:val="24"/>
        </w:rPr>
        <w:t>claim</w:t>
      </w:r>
      <w:r w:rsidRPr="00811D19">
        <w:rPr>
          <w:rFonts w:ascii="Times New Roman" w:hAnsi="Times New Roman"/>
          <w:spacing w:val="21"/>
          <w:sz w:val="24"/>
          <w:szCs w:val="24"/>
        </w:rPr>
        <w:t xml:space="preserve"> </w:t>
      </w:r>
      <w:r w:rsidRPr="00811D19">
        <w:rPr>
          <w:rFonts w:ascii="Times New Roman" w:hAnsi="Times New Roman"/>
          <w:sz w:val="24"/>
          <w:szCs w:val="24"/>
        </w:rPr>
        <w:t>through</w:t>
      </w:r>
      <w:r w:rsidRPr="00811D19">
        <w:rPr>
          <w:rFonts w:ascii="Times New Roman" w:hAnsi="Times New Roman"/>
          <w:spacing w:val="39"/>
          <w:sz w:val="24"/>
          <w:szCs w:val="24"/>
        </w:rPr>
        <w:t xml:space="preserve"> </w:t>
      </w:r>
      <w:r w:rsidRPr="00811D19">
        <w:rPr>
          <w:rFonts w:ascii="Times New Roman" w:hAnsi="Times New Roman"/>
          <w:sz w:val="24"/>
          <w:szCs w:val="24"/>
        </w:rPr>
        <w:t>counsel selected and engaged by</w:t>
      </w:r>
      <w:r w:rsidRPr="00811D19">
        <w:rPr>
          <w:rFonts w:ascii="Times New Roman" w:hAnsi="Times New Roman"/>
          <w:spacing w:val="22"/>
          <w:sz w:val="24"/>
          <w:szCs w:val="24"/>
        </w:rPr>
        <w:t xml:space="preserve"> </w:t>
      </w:r>
      <w:r w:rsidRPr="00811D19">
        <w:rPr>
          <w:rFonts w:ascii="Times New Roman" w:hAnsi="Times New Roman"/>
          <w:sz w:val="24"/>
          <w:szCs w:val="24"/>
        </w:rPr>
        <w:t xml:space="preserve">Licensor in its sole </w:t>
      </w:r>
      <w:r w:rsidRPr="00811D19">
        <w:rPr>
          <w:rFonts w:ascii="Times New Roman" w:hAnsi="Times New Roman"/>
          <w:sz w:val="24"/>
          <w:szCs w:val="24"/>
          <w:lang w:val="de-DE"/>
        </w:rPr>
        <w:t xml:space="preserve">discretion </w:t>
      </w:r>
      <w:r w:rsidRPr="00811D19">
        <w:rPr>
          <w:rFonts w:ascii="Times New Roman" w:hAnsi="Times New Roman"/>
          <w:sz w:val="24"/>
          <w:szCs w:val="24"/>
        </w:rPr>
        <w:t>and acting</w:t>
      </w:r>
      <w:r w:rsidRPr="00811D19">
        <w:rPr>
          <w:rFonts w:ascii="Times New Roman" w:hAnsi="Times New Roman"/>
          <w:spacing w:val="9"/>
          <w:sz w:val="24"/>
          <w:szCs w:val="24"/>
        </w:rPr>
        <w:t xml:space="preserve"> </w:t>
      </w:r>
      <w:r w:rsidRPr="00811D19">
        <w:rPr>
          <w:rFonts w:ascii="Times New Roman" w:hAnsi="Times New Roman"/>
          <w:sz w:val="24"/>
          <w:szCs w:val="24"/>
        </w:rPr>
        <w:t>solely</w:t>
      </w:r>
      <w:r w:rsidRPr="00811D19">
        <w:rPr>
          <w:rFonts w:ascii="Times New Roman" w:hAnsi="Times New Roman"/>
          <w:spacing w:val="32"/>
          <w:sz w:val="24"/>
          <w:szCs w:val="24"/>
        </w:rPr>
        <w:t xml:space="preserve"> </w:t>
      </w:r>
      <w:r w:rsidRPr="00811D19">
        <w:rPr>
          <w:rFonts w:ascii="Times New Roman" w:hAnsi="Times New Roman"/>
          <w:sz w:val="24"/>
          <w:szCs w:val="24"/>
        </w:rPr>
        <w:t>under</w:t>
      </w:r>
      <w:r w:rsidRPr="00811D19">
        <w:rPr>
          <w:rFonts w:ascii="Times New Roman" w:hAnsi="Times New Roman"/>
          <w:spacing w:val="23"/>
          <w:sz w:val="24"/>
          <w:szCs w:val="24"/>
        </w:rPr>
        <w:t xml:space="preserve"> </w:t>
      </w:r>
      <w:r w:rsidRPr="00811D19">
        <w:rPr>
          <w:rFonts w:ascii="Times New Roman" w:hAnsi="Times New Roman"/>
          <w:sz w:val="24"/>
          <w:szCs w:val="24"/>
        </w:rPr>
        <w:t>Licensor’s</w:t>
      </w:r>
      <w:r w:rsidRPr="00811D19">
        <w:rPr>
          <w:rFonts w:ascii="Times New Roman" w:hAnsi="Times New Roman"/>
          <w:spacing w:val="20"/>
          <w:sz w:val="24"/>
          <w:szCs w:val="24"/>
        </w:rPr>
        <w:t xml:space="preserve"> </w:t>
      </w:r>
      <w:r w:rsidRPr="00811D19">
        <w:rPr>
          <w:rFonts w:ascii="Times New Roman" w:hAnsi="Times New Roman"/>
          <w:sz w:val="24"/>
          <w:szCs w:val="24"/>
        </w:rPr>
        <w:t>direction</w:t>
      </w:r>
      <w:r w:rsidRPr="00811D19">
        <w:rPr>
          <w:rFonts w:ascii="Times New Roman" w:hAnsi="Times New Roman"/>
          <w:spacing w:val="29"/>
          <w:sz w:val="24"/>
          <w:szCs w:val="24"/>
        </w:rPr>
        <w:t xml:space="preserve"> </w:t>
      </w:r>
      <w:r w:rsidRPr="00811D19">
        <w:rPr>
          <w:rFonts w:ascii="Times New Roman" w:hAnsi="Times New Roman"/>
          <w:sz w:val="24"/>
          <w:szCs w:val="24"/>
        </w:rPr>
        <w:t>and</w:t>
      </w:r>
      <w:r w:rsidRPr="00811D19">
        <w:rPr>
          <w:rFonts w:ascii="Times New Roman" w:hAnsi="Times New Roman"/>
          <w:spacing w:val="22"/>
          <w:sz w:val="24"/>
          <w:szCs w:val="24"/>
        </w:rPr>
        <w:t xml:space="preserve"> </w:t>
      </w:r>
      <w:r w:rsidRPr="00811D19">
        <w:rPr>
          <w:rFonts w:ascii="Times New Roman" w:hAnsi="Times New Roman"/>
          <w:sz w:val="24"/>
          <w:szCs w:val="24"/>
          <w:lang w:val="fr-FR"/>
        </w:rPr>
        <w:t>instruction;</w:t>
      </w:r>
    </w:p>
    <w:p w14:paraId="29BC579E" w14:textId="77777777" w:rsidR="00D31940" w:rsidRPr="00811D19" w:rsidRDefault="00D31940" w:rsidP="00D31940">
      <w:pPr>
        <w:pStyle w:val="BodyText"/>
        <w:numPr>
          <w:ilvl w:val="0"/>
          <w:numId w:val="67"/>
        </w:numPr>
        <w:spacing w:before="78"/>
        <w:ind w:right="73"/>
        <w:rPr>
          <w:rFonts w:ascii="Times New Roman" w:hAnsi="Times New Roman"/>
          <w:spacing w:val="28"/>
          <w:sz w:val="24"/>
          <w:szCs w:val="24"/>
        </w:rPr>
      </w:pPr>
      <w:r w:rsidRPr="00811D19">
        <w:rPr>
          <w:rFonts w:ascii="Times New Roman" w:hAnsi="Times New Roman"/>
          <w:sz w:val="24"/>
          <w:szCs w:val="24"/>
        </w:rPr>
        <w:t>Licensee cooperates with</w:t>
      </w:r>
      <w:r w:rsidRPr="00811D19">
        <w:rPr>
          <w:rFonts w:ascii="Times New Roman" w:hAnsi="Times New Roman"/>
          <w:spacing w:val="36"/>
          <w:sz w:val="24"/>
          <w:szCs w:val="24"/>
        </w:rPr>
        <w:t xml:space="preserve"> </w:t>
      </w:r>
      <w:r w:rsidRPr="00811D19">
        <w:rPr>
          <w:rFonts w:ascii="Times New Roman" w:hAnsi="Times New Roman"/>
          <w:sz w:val="24"/>
          <w:szCs w:val="24"/>
        </w:rPr>
        <w:t xml:space="preserve">Licensor, as </w:t>
      </w:r>
      <w:r w:rsidRPr="00811D19">
        <w:rPr>
          <w:rFonts w:ascii="Times New Roman" w:hAnsi="Times New Roman"/>
          <w:sz w:val="24"/>
          <w:szCs w:val="24"/>
          <w:lang w:val="it-IT"/>
        </w:rPr>
        <w:t>requested</w:t>
      </w:r>
      <w:r w:rsidRPr="00811D19">
        <w:rPr>
          <w:rFonts w:ascii="Times New Roman" w:hAnsi="Times New Roman"/>
          <w:sz w:val="24"/>
          <w:szCs w:val="24"/>
        </w:rPr>
        <w:t xml:space="preserve"> by</w:t>
      </w:r>
      <w:r w:rsidRPr="00811D19">
        <w:rPr>
          <w:rFonts w:ascii="Times New Roman" w:hAnsi="Times New Roman"/>
          <w:spacing w:val="39"/>
          <w:sz w:val="24"/>
          <w:szCs w:val="24"/>
        </w:rPr>
        <w:t xml:space="preserve"> </w:t>
      </w:r>
      <w:r w:rsidRPr="00811D19">
        <w:rPr>
          <w:rFonts w:ascii="Times New Roman" w:hAnsi="Times New Roman"/>
          <w:sz w:val="24"/>
          <w:szCs w:val="24"/>
        </w:rPr>
        <w:t>Licensor,</w:t>
      </w:r>
      <w:r w:rsidRPr="00811D19">
        <w:rPr>
          <w:rFonts w:ascii="Times New Roman" w:hAnsi="Times New Roman"/>
          <w:spacing w:val="7"/>
          <w:sz w:val="24"/>
          <w:szCs w:val="24"/>
        </w:rPr>
        <w:t xml:space="preserve"> </w:t>
      </w:r>
      <w:r w:rsidRPr="00811D19">
        <w:rPr>
          <w:rFonts w:ascii="Times New Roman" w:hAnsi="Times New Roman"/>
          <w:sz w:val="24"/>
          <w:szCs w:val="24"/>
        </w:rPr>
        <w:t>in</w:t>
      </w:r>
      <w:r w:rsidRPr="00811D19">
        <w:rPr>
          <w:rFonts w:ascii="Times New Roman" w:hAnsi="Times New Roman"/>
          <w:spacing w:val="31"/>
          <w:sz w:val="24"/>
          <w:szCs w:val="24"/>
        </w:rPr>
        <w:t xml:space="preserve"> </w:t>
      </w:r>
      <w:r w:rsidRPr="00811D19">
        <w:rPr>
          <w:rFonts w:ascii="Times New Roman" w:hAnsi="Times New Roman"/>
          <w:sz w:val="24"/>
          <w:szCs w:val="24"/>
        </w:rPr>
        <w:t>such</w:t>
      </w:r>
      <w:r w:rsidRPr="00811D19">
        <w:rPr>
          <w:rFonts w:ascii="Times New Roman" w:hAnsi="Times New Roman"/>
          <w:spacing w:val="38"/>
          <w:sz w:val="24"/>
          <w:szCs w:val="24"/>
        </w:rPr>
        <w:t xml:space="preserve"> </w:t>
      </w:r>
      <w:r w:rsidRPr="00811D19">
        <w:rPr>
          <w:rFonts w:ascii="Times New Roman" w:hAnsi="Times New Roman"/>
          <w:sz w:val="24"/>
          <w:szCs w:val="24"/>
        </w:rPr>
        <w:t>defense</w:t>
      </w:r>
      <w:r w:rsidRPr="00811D19">
        <w:rPr>
          <w:rFonts w:ascii="Times New Roman" w:hAnsi="Times New Roman"/>
          <w:spacing w:val="1"/>
          <w:sz w:val="24"/>
          <w:szCs w:val="24"/>
        </w:rPr>
        <w:t xml:space="preserve"> </w:t>
      </w:r>
      <w:r w:rsidRPr="00811D19">
        <w:rPr>
          <w:rFonts w:ascii="Times New Roman" w:hAnsi="Times New Roman"/>
          <w:sz w:val="24"/>
          <w:szCs w:val="24"/>
        </w:rPr>
        <w:t>or</w:t>
      </w:r>
      <w:r w:rsidRPr="00811D19">
        <w:rPr>
          <w:rFonts w:ascii="Times New Roman" w:hAnsi="Times New Roman"/>
          <w:spacing w:val="40"/>
          <w:sz w:val="24"/>
          <w:szCs w:val="24"/>
        </w:rPr>
        <w:t xml:space="preserve"> </w:t>
      </w:r>
      <w:proofErr w:type="spellStart"/>
      <w:r w:rsidRPr="00811D19">
        <w:rPr>
          <w:rFonts w:ascii="Times New Roman" w:hAnsi="Times New Roman"/>
          <w:sz w:val="24"/>
          <w:szCs w:val="24"/>
          <w:lang w:val="fr-FR"/>
        </w:rPr>
        <w:t>settlement</w:t>
      </w:r>
      <w:proofErr w:type="spellEnd"/>
      <w:r w:rsidRPr="00811D19">
        <w:rPr>
          <w:rFonts w:ascii="Times New Roman" w:hAnsi="Times New Roman"/>
          <w:spacing w:val="7"/>
          <w:sz w:val="24"/>
          <w:szCs w:val="24"/>
        </w:rPr>
        <w:t xml:space="preserve"> </w:t>
      </w:r>
      <w:r w:rsidRPr="00811D19">
        <w:rPr>
          <w:rFonts w:ascii="Times New Roman" w:hAnsi="Times New Roman"/>
          <w:sz w:val="24"/>
          <w:szCs w:val="24"/>
        </w:rPr>
        <w:t>at</w:t>
      </w:r>
      <w:r w:rsidRPr="00811D19">
        <w:rPr>
          <w:rFonts w:ascii="Times New Roman" w:hAnsi="Times New Roman"/>
          <w:spacing w:val="41"/>
          <w:sz w:val="24"/>
          <w:szCs w:val="24"/>
        </w:rPr>
        <w:t xml:space="preserve"> </w:t>
      </w:r>
      <w:r w:rsidRPr="00811D19">
        <w:rPr>
          <w:rFonts w:ascii="Times New Roman" w:hAnsi="Times New Roman"/>
          <w:sz w:val="24"/>
          <w:szCs w:val="24"/>
        </w:rPr>
        <w:t>Licensor’s</w:t>
      </w:r>
      <w:r w:rsidRPr="00811D19">
        <w:rPr>
          <w:rFonts w:ascii="Times New Roman" w:hAnsi="Times New Roman"/>
          <w:spacing w:val="7"/>
          <w:sz w:val="24"/>
          <w:szCs w:val="24"/>
        </w:rPr>
        <w:t xml:space="preserve"> </w:t>
      </w:r>
      <w:r w:rsidRPr="00811D19">
        <w:rPr>
          <w:rFonts w:ascii="Times New Roman" w:hAnsi="Times New Roman"/>
          <w:sz w:val="24"/>
          <w:szCs w:val="24"/>
        </w:rPr>
        <w:t>reasonable</w:t>
      </w:r>
      <w:r w:rsidRPr="00811D19">
        <w:rPr>
          <w:rFonts w:ascii="Times New Roman" w:hAnsi="Times New Roman"/>
          <w:spacing w:val="1"/>
          <w:sz w:val="24"/>
          <w:szCs w:val="24"/>
        </w:rPr>
        <w:t xml:space="preserve"> </w:t>
      </w:r>
      <w:r w:rsidRPr="00811D19">
        <w:rPr>
          <w:rFonts w:ascii="Times New Roman" w:hAnsi="Times New Roman"/>
          <w:sz w:val="24"/>
          <w:szCs w:val="24"/>
        </w:rPr>
        <w:t>and</w:t>
      </w:r>
      <w:r w:rsidRPr="00811D19">
        <w:rPr>
          <w:rFonts w:ascii="Times New Roman" w:hAnsi="Times New Roman"/>
          <w:spacing w:val="43"/>
          <w:sz w:val="24"/>
          <w:szCs w:val="24"/>
        </w:rPr>
        <w:t xml:space="preserve"> </w:t>
      </w:r>
      <w:r w:rsidRPr="00811D19">
        <w:rPr>
          <w:rFonts w:ascii="Times New Roman" w:hAnsi="Times New Roman"/>
          <w:sz w:val="24"/>
          <w:szCs w:val="24"/>
        </w:rPr>
        <w:t>necessary</w:t>
      </w:r>
      <w:r w:rsidRPr="00811D19">
        <w:rPr>
          <w:rFonts w:ascii="Times New Roman" w:hAnsi="Times New Roman"/>
          <w:spacing w:val="7"/>
          <w:sz w:val="24"/>
          <w:szCs w:val="24"/>
        </w:rPr>
        <w:t xml:space="preserve"> </w:t>
      </w:r>
      <w:r w:rsidRPr="00811D19">
        <w:rPr>
          <w:rFonts w:ascii="Times New Roman" w:hAnsi="Times New Roman"/>
          <w:sz w:val="24"/>
          <w:szCs w:val="24"/>
          <w:lang w:val="it-IT"/>
        </w:rPr>
        <w:t>cost</w:t>
      </w:r>
      <w:r w:rsidRPr="00811D19">
        <w:rPr>
          <w:rFonts w:ascii="Times New Roman" w:hAnsi="Times New Roman"/>
          <w:spacing w:val="1"/>
          <w:sz w:val="24"/>
          <w:szCs w:val="24"/>
        </w:rPr>
        <w:t xml:space="preserve"> </w:t>
      </w:r>
      <w:r w:rsidRPr="00811D19">
        <w:rPr>
          <w:rFonts w:ascii="Times New Roman" w:hAnsi="Times New Roman"/>
          <w:sz w:val="24"/>
          <w:szCs w:val="24"/>
        </w:rPr>
        <w:t>and expenses</w:t>
      </w:r>
      <w:r w:rsidRPr="00811D19">
        <w:rPr>
          <w:rFonts w:ascii="Times New Roman" w:hAnsi="Times New Roman"/>
          <w:spacing w:val="7"/>
          <w:sz w:val="24"/>
          <w:szCs w:val="24"/>
        </w:rPr>
        <w:t xml:space="preserve"> </w:t>
      </w:r>
      <w:r w:rsidRPr="00811D19">
        <w:rPr>
          <w:rFonts w:ascii="Times New Roman" w:hAnsi="Times New Roman"/>
          <w:sz w:val="24"/>
          <w:szCs w:val="24"/>
        </w:rPr>
        <w:t>(other</w:t>
      </w:r>
      <w:r w:rsidRPr="00811D19">
        <w:rPr>
          <w:rFonts w:ascii="Times New Roman" w:hAnsi="Times New Roman"/>
          <w:spacing w:val="32"/>
          <w:sz w:val="24"/>
          <w:szCs w:val="24"/>
        </w:rPr>
        <w:t xml:space="preserve"> </w:t>
      </w:r>
      <w:r w:rsidRPr="00811D19">
        <w:rPr>
          <w:rFonts w:ascii="Times New Roman" w:hAnsi="Times New Roman"/>
          <w:sz w:val="24"/>
          <w:szCs w:val="24"/>
        </w:rPr>
        <w:t>than</w:t>
      </w:r>
      <w:r w:rsidRPr="00811D19">
        <w:rPr>
          <w:rFonts w:ascii="Times New Roman" w:hAnsi="Times New Roman"/>
          <w:spacing w:val="11"/>
          <w:sz w:val="24"/>
          <w:szCs w:val="24"/>
        </w:rPr>
        <w:t xml:space="preserve"> </w:t>
      </w:r>
      <w:r w:rsidRPr="00811D19">
        <w:rPr>
          <w:rFonts w:ascii="Times New Roman" w:hAnsi="Times New Roman"/>
          <w:sz w:val="24"/>
          <w:szCs w:val="24"/>
        </w:rPr>
        <w:t>legal</w:t>
      </w:r>
      <w:r w:rsidRPr="00811D19">
        <w:rPr>
          <w:rFonts w:ascii="Times New Roman" w:hAnsi="Times New Roman"/>
          <w:spacing w:val="25"/>
          <w:sz w:val="24"/>
          <w:szCs w:val="24"/>
        </w:rPr>
        <w:t xml:space="preserve"> </w:t>
      </w:r>
      <w:r w:rsidRPr="00811D19">
        <w:rPr>
          <w:rFonts w:ascii="Times New Roman" w:hAnsi="Times New Roman"/>
          <w:sz w:val="24"/>
          <w:szCs w:val="24"/>
          <w:lang w:val="nl-NL"/>
        </w:rPr>
        <w:t>fees</w:t>
      </w:r>
      <w:r w:rsidRPr="00811D19">
        <w:rPr>
          <w:rFonts w:ascii="Times New Roman" w:hAnsi="Times New Roman"/>
          <w:spacing w:val="8"/>
          <w:sz w:val="24"/>
          <w:szCs w:val="24"/>
        </w:rPr>
        <w:t xml:space="preserve"> </w:t>
      </w:r>
      <w:r w:rsidRPr="00811D19">
        <w:rPr>
          <w:rFonts w:ascii="Times New Roman" w:hAnsi="Times New Roman"/>
          <w:sz w:val="24"/>
          <w:szCs w:val="24"/>
        </w:rPr>
        <w:t>incurred</w:t>
      </w:r>
      <w:r w:rsidRPr="00811D19">
        <w:rPr>
          <w:rFonts w:ascii="Times New Roman" w:hAnsi="Times New Roman"/>
          <w:spacing w:val="2"/>
          <w:sz w:val="24"/>
          <w:szCs w:val="24"/>
        </w:rPr>
        <w:t xml:space="preserve"> </w:t>
      </w:r>
      <w:r w:rsidRPr="00811D19">
        <w:rPr>
          <w:rFonts w:ascii="Times New Roman" w:hAnsi="Times New Roman"/>
          <w:sz w:val="24"/>
          <w:szCs w:val="24"/>
        </w:rPr>
        <w:t>by</w:t>
      </w:r>
      <w:r w:rsidRPr="00811D19">
        <w:rPr>
          <w:rFonts w:ascii="Times New Roman" w:hAnsi="Times New Roman"/>
          <w:spacing w:val="36"/>
          <w:sz w:val="24"/>
          <w:szCs w:val="24"/>
        </w:rPr>
        <w:t xml:space="preserve"> </w:t>
      </w:r>
      <w:r w:rsidRPr="00811D19">
        <w:rPr>
          <w:rFonts w:ascii="Times New Roman" w:hAnsi="Times New Roman"/>
          <w:sz w:val="24"/>
          <w:szCs w:val="24"/>
        </w:rPr>
        <w:t>Licensee</w:t>
      </w:r>
      <w:r w:rsidRPr="00811D19">
        <w:rPr>
          <w:rFonts w:ascii="Times New Roman" w:hAnsi="Times New Roman"/>
          <w:spacing w:val="23"/>
          <w:sz w:val="24"/>
          <w:szCs w:val="24"/>
        </w:rPr>
        <w:t xml:space="preserve"> </w:t>
      </w:r>
      <w:r w:rsidRPr="00811D19">
        <w:rPr>
          <w:rFonts w:ascii="Times New Roman" w:hAnsi="Times New Roman"/>
          <w:sz w:val="24"/>
          <w:szCs w:val="24"/>
        </w:rPr>
        <w:t>therefor);</w:t>
      </w:r>
      <w:r w:rsidRPr="00811D19">
        <w:rPr>
          <w:rFonts w:ascii="Times New Roman" w:hAnsi="Times New Roman"/>
          <w:spacing w:val="11"/>
          <w:sz w:val="24"/>
          <w:szCs w:val="24"/>
        </w:rPr>
        <w:t xml:space="preserve"> </w:t>
      </w:r>
      <w:r w:rsidRPr="00811D19">
        <w:rPr>
          <w:rFonts w:ascii="Times New Roman" w:hAnsi="Times New Roman"/>
          <w:sz w:val="24"/>
          <w:szCs w:val="24"/>
        </w:rPr>
        <w:t>and</w:t>
      </w:r>
    </w:p>
    <w:p w14:paraId="397A03AB" w14:textId="77777777" w:rsidR="00D31940" w:rsidRPr="00811D19" w:rsidRDefault="00D31940" w:rsidP="00D31940">
      <w:pPr>
        <w:pStyle w:val="BodyText"/>
        <w:numPr>
          <w:ilvl w:val="0"/>
          <w:numId w:val="67"/>
        </w:numPr>
        <w:spacing w:before="78"/>
        <w:ind w:right="73"/>
        <w:rPr>
          <w:rFonts w:ascii="Times New Roman" w:hAnsi="Times New Roman"/>
          <w:spacing w:val="28"/>
          <w:sz w:val="24"/>
          <w:szCs w:val="24"/>
        </w:rPr>
      </w:pPr>
      <w:r w:rsidRPr="00811D19">
        <w:rPr>
          <w:rFonts w:ascii="Times New Roman" w:hAnsi="Times New Roman"/>
          <w:sz w:val="24"/>
          <w:szCs w:val="24"/>
        </w:rPr>
        <w:t xml:space="preserve">Licensee </w:t>
      </w:r>
      <w:r w:rsidRPr="00811D19">
        <w:rPr>
          <w:rFonts w:ascii="Times New Roman" w:hAnsi="Times New Roman"/>
          <w:sz w:val="24"/>
          <w:szCs w:val="24"/>
          <w:lang w:val="nl-NL"/>
        </w:rPr>
        <w:t xml:space="preserve">does </w:t>
      </w:r>
      <w:r w:rsidRPr="00811D19">
        <w:rPr>
          <w:rFonts w:ascii="Times New Roman" w:hAnsi="Times New Roman"/>
          <w:sz w:val="24"/>
          <w:szCs w:val="24"/>
        </w:rPr>
        <w:t>not</w:t>
      </w:r>
      <w:r w:rsidRPr="00811D19">
        <w:rPr>
          <w:rFonts w:ascii="Times New Roman" w:hAnsi="Times New Roman"/>
          <w:spacing w:val="32"/>
          <w:sz w:val="24"/>
          <w:szCs w:val="24"/>
        </w:rPr>
        <w:t xml:space="preserve"> </w:t>
      </w:r>
      <w:r w:rsidRPr="00811D19">
        <w:rPr>
          <w:rFonts w:ascii="Times New Roman" w:hAnsi="Times New Roman"/>
          <w:sz w:val="24"/>
          <w:szCs w:val="24"/>
        </w:rPr>
        <w:t>make</w:t>
      </w:r>
      <w:r w:rsidRPr="00811D19">
        <w:rPr>
          <w:rFonts w:ascii="Times New Roman" w:hAnsi="Times New Roman"/>
          <w:spacing w:val="23"/>
          <w:sz w:val="24"/>
          <w:szCs w:val="24"/>
        </w:rPr>
        <w:t xml:space="preserve"> </w:t>
      </w:r>
      <w:r w:rsidRPr="00811D19">
        <w:rPr>
          <w:rFonts w:ascii="Times New Roman" w:hAnsi="Times New Roman"/>
          <w:sz w:val="24"/>
          <w:szCs w:val="24"/>
        </w:rPr>
        <w:t>any admission</w:t>
      </w:r>
      <w:r w:rsidRPr="00811D19">
        <w:rPr>
          <w:rFonts w:ascii="Times New Roman" w:hAnsi="Times New Roman"/>
          <w:spacing w:val="20"/>
          <w:sz w:val="24"/>
          <w:szCs w:val="24"/>
        </w:rPr>
        <w:t xml:space="preserve"> </w:t>
      </w:r>
      <w:r w:rsidRPr="00811D19">
        <w:rPr>
          <w:rFonts w:ascii="Times New Roman" w:hAnsi="Times New Roman"/>
          <w:sz w:val="24"/>
          <w:szCs w:val="24"/>
        </w:rPr>
        <w:t>of</w:t>
      </w:r>
      <w:r w:rsidRPr="00811D19">
        <w:rPr>
          <w:rFonts w:ascii="Times New Roman" w:hAnsi="Times New Roman"/>
          <w:spacing w:val="14"/>
          <w:sz w:val="24"/>
          <w:szCs w:val="24"/>
        </w:rPr>
        <w:t xml:space="preserve"> </w:t>
      </w:r>
      <w:r w:rsidRPr="00811D19">
        <w:rPr>
          <w:rFonts w:ascii="Times New Roman" w:hAnsi="Times New Roman"/>
          <w:sz w:val="24"/>
          <w:szCs w:val="24"/>
        </w:rPr>
        <w:t>liability</w:t>
      </w:r>
      <w:r w:rsidRPr="00811D19">
        <w:rPr>
          <w:rFonts w:ascii="Times New Roman" w:hAnsi="Times New Roman"/>
          <w:spacing w:val="20"/>
          <w:sz w:val="24"/>
          <w:szCs w:val="24"/>
        </w:rPr>
        <w:t xml:space="preserve"> </w:t>
      </w:r>
      <w:r w:rsidRPr="00811D19">
        <w:rPr>
          <w:rFonts w:ascii="Times New Roman" w:hAnsi="Times New Roman"/>
          <w:sz w:val="24"/>
          <w:szCs w:val="24"/>
        </w:rPr>
        <w:t>or</w:t>
      </w:r>
      <w:r w:rsidRPr="00811D19">
        <w:rPr>
          <w:rFonts w:ascii="Times New Roman" w:hAnsi="Times New Roman"/>
          <w:spacing w:val="2"/>
          <w:sz w:val="24"/>
          <w:szCs w:val="24"/>
        </w:rPr>
        <w:t xml:space="preserve"> </w:t>
      </w:r>
      <w:proofErr w:type="spellStart"/>
      <w:r w:rsidRPr="00811D19">
        <w:rPr>
          <w:rFonts w:ascii="Times New Roman" w:hAnsi="Times New Roman"/>
          <w:sz w:val="24"/>
          <w:szCs w:val="24"/>
          <w:lang w:val="fr-FR"/>
        </w:rPr>
        <w:t>fault</w:t>
      </w:r>
      <w:proofErr w:type="spellEnd"/>
      <w:r w:rsidRPr="00811D19">
        <w:rPr>
          <w:rFonts w:ascii="Times New Roman" w:hAnsi="Times New Roman"/>
          <w:spacing w:val="20"/>
          <w:sz w:val="24"/>
          <w:szCs w:val="24"/>
        </w:rPr>
        <w:t xml:space="preserve"> </w:t>
      </w:r>
      <w:r w:rsidRPr="00811D19">
        <w:rPr>
          <w:rFonts w:ascii="Times New Roman" w:hAnsi="Times New Roman"/>
          <w:sz w:val="24"/>
          <w:szCs w:val="24"/>
        </w:rPr>
        <w:t>related</w:t>
      </w:r>
      <w:r w:rsidRPr="00811D19">
        <w:rPr>
          <w:rFonts w:ascii="Times New Roman" w:hAnsi="Times New Roman"/>
          <w:spacing w:val="7"/>
          <w:sz w:val="24"/>
          <w:szCs w:val="24"/>
        </w:rPr>
        <w:t xml:space="preserve"> </w:t>
      </w:r>
      <w:r w:rsidRPr="00811D19">
        <w:rPr>
          <w:rFonts w:ascii="Times New Roman" w:hAnsi="Times New Roman"/>
          <w:sz w:val="24"/>
          <w:szCs w:val="24"/>
        </w:rPr>
        <w:t>to</w:t>
      </w:r>
      <w:r w:rsidRPr="00811D19">
        <w:rPr>
          <w:rFonts w:ascii="Times New Roman" w:hAnsi="Times New Roman"/>
          <w:spacing w:val="9"/>
          <w:sz w:val="24"/>
          <w:szCs w:val="24"/>
        </w:rPr>
        <w:t xml:space="preserve"> </w:t>
      </w:r>
      <w:r w:rsidRPr="00811D19">
        <w:rPr>
          <w:rFonts w:ascii="Times New Roman" w:hAnsi="Times New Roman"/>
          <w:sz w:val="24"/>
          <w:szCs w:val="24"/>
        </w:rPr>
        <w:t>the</w:t>
      </w:r>
      <w:r w:rsidRPr="00811D19">
        <w:rPr>
          <w:rFonts w:ascii="Times New Roman" w:hAnsi="Times New Roman"/>
          <w:spacing w:val="11"/>
          <w:sz w:val="24"/>
          <w:szCs w:val="24"/>
        </w:rPr>
        <w:t xml:space="preserve"> </w:t>
      </w:r>
      <w:r w:rsidRPr="00811D19">
        <w:rPr>
          <w:rFonts w:ascii="Times New Roman" w:hAnsi="Times New Roman"/>
          <w:sz w:val="24"/>
          <w:szCs w:val="24"/>
        </w:rPr>
        <w:t>third</w:t>
      </w:r>
      <w:r w:rsidRPr="00811D19">
        <w:rPr>
          <w:rFonts w:ascii="Times New Roman" w:hAnsi="Times New Roman"/>
          <w:spacing w:val="25"/>
          <w:sz w:val="24"/>
          <w:szCs w:val="24"/>
        </w:rPr>
        <w:t xml:space="preserve"> </w:t>
      </w:r>
      <w:r w:rsidRPr="00811D19">
        <w:rPr>
          <w:rFonts w:ascii="Times New Roman" w:hAnsi="Times New Roman"/>
          <w:sz w:val="24"/>
          <w:szCs w:val="24"/>
        </w:rPr>
        <w:t>party’s</w:t>
      </w:r>
      <w:r w:rsidRPr="00811D19">
        <w:rPr>
          <w:rFonts w:ascii="Times New Roman" w:hAnsi="Times New Roman"/>
          <w:spacing w:val="5"/>
          <w:sz w:val="24"/>
          <w:szCs w:val="24"/>
        </w:rPr>
        <w:t xml:space="preserve"> </w:t>
      </w:r>
      <w:r w:rsidRPr="00811D19">
        <w:rPr>
          <w:rFonts w:ascii="Times New Roman" w:hAnsi="Times New Roman"/>
          <w:sz w:val="24"/>
          <w:szCs w:val="24"/>
        </w:rPr>
        <w:t>claim,</w:t>
      </w:r>
      <w:r w:rsidRPr="00811D19">
        <w:rPr>
          <w:rFonts w:ascii="Times New Roman" w:hAnsi="Times New Roman"/>
          <w:spacing w:val="15"/>
          <w:sz w:val="24"/>
          <w:szCs w:val="24"/>
        </w:rPr>
        <w:t xml:space="preserve"> </w:t>
      </w:r>
      <w:r w:rsidRPr="00811D19">
        <w:rPr>
          <w:rFonts w:ascii="Times New Roman" w:hAnsi="Times New Roman"/>
          <w:sz w:val="24"/>
          <w:szCs w:val="24"/>
        </w:rPr>
        <w:t>assertion,</w:t>
      </w:r>
      <w:r w:rsidRPr="00811D19">
        <w:rPr>
          <w:rFonts w:ascii="Times New Roman" w:hAnsi="Times New Roman"/>
          <w:spacing w:val="20"/>
          <w:sz w:val="24"/>
          <w:szCs w:val="24"/>
        </w:rPr>
        <w:t xml:space="preserve"> </w:t>
      </w:r>
      <w:r w:rsidRPr="00811D19">
        <w:rPr>
          <w:rFonts w:ascii="Times New Roman" w:hAnsi="Times New Roman"/>
          <w:sz w:val="24"/>
          <w:szCs w:val="24"/>
          <w:lang w:val="it-IT"/>
        </w:rPr>
        <w:t>allegation,</w:t>
      </w:r>
      <w:r w:rsidRPr="00811D19">
        <w:rPr>
          <w:rFonts w:ascii="Times New Roman" w:hAnsi="Times New Roman"/>
          <w:spacing w:val="21"/>
          <w:sz w:val="24"/>
          <w:szCs w:val="24"/>
        </w:rPr>
        <w:t xml:space="preserve"> </w:t>
      </w:r>
      <w:r w:rsidRPr="00811D19">
        <w:rPr>
          <w:rFonts w:ascii="Times New Roman" w:hAnsi="Times New Roman"/>
          <w:sz w:val="24"/>
          <w:szCs w:val="24"/>
        </w:rPr>
        <w:t>damages,</w:t>
      </w:r>
      <w:r w:rsidRPr="00811D19">
        <w:rPr>
          <w:rFonts w:ascii="Times New Roman" w:hAnsi="Times New Roman"/>
          <w:spacing w:val="28"/>
          <w:sz w:val="24"/>
          <w:szCs w:val="24"/>
        </w:rPr>
        <w:t xml:space="preserve"> </w:t>
      </w:r>
      <w:r w:rsidRPr="00811D19">
        <w:rPr>
          <w:rFonts w:ascii="Times New Roman" w:hAnsi="Times New Roman"/>
          <w:sz w:val="24"/>
          <w:szCs w:val="24"/>
        </w:rPr>
        <w:t>liabilities</w:t>
      </w:r>
      <w:r w:rsidRPr="00811D19">
        <w:rPr>
          <w:rFonts w:ascii="Times New Roman" w:hAnsi="Times New Roman"/>
          <w:spacing w:val="15"/>
          <w:sz w:val="24"/>
          <w:szCs w:val="24"/>
        </w:rPr>
        <w:t xml:space="preserve"> </w:t>
      </w:r>
      <w:r w:rsidRPr="00811D19">
        <w:rPr>
          <w:rFonts w:ascii="Times New Roman" w:hAnsi="Times New Roman"/>
          <w:sz w:val="24"/>
          <w:szCs w:val="24"/>
        </w:rPr>
        <w:t>or expenses</w:t>
      </w:r>
      <w:r w:rsidRPr="00811D19">
        <w:rPr>
          <w:rFonts w:ascii="Times New Roman" w:hAnsi="Times New Roman"/>
          <w:spacing w:val="2"/>
          <w:sz w:val="24"/>
          <w:szCs w:val="24"/>
        </w:rPr>
        <w:t xml:space="preserve"> </w:t>
      </w:r>
      <w:r w:rsidRPr="00811D19">
        <w:rPr>
          <w:rFonts w:ascii="Times New Roman" w:hAnsi="Times New Roman"/>
          <w:sz w:val="24"/>
          <w:szCs w:val="24"/>
        </w:rPr>
        <w:t>or</w:t>
      </w:r>
      <w:r w:rsidRPr="00811D19">
        <w:rPr>
          <w:rFonts w:ascii="Times New Roman" w:hAnsi="Times New Roman"/>
          <w:spacing w:val="30"/>
          <w:sz w:val="24"/>
          <w:szCs w:val="24"/>
        </w:rPr>
        <w:t xml:space="preserve"> </w:t>
      </w:r>
      <w:r w:rsidRPr="00811D19">
        <w:rPr>
          <w:rFonts w:ascii="Times New Roman" w:hAnsi="Times New Roman"/>
          <w:sz w:val="24"/>
          <w:szCs w:val="24"/>
        </w:rPr>
        <w:t>any</w:t>
      </w:r>
      <w:r w:rsidRPr="00811D19">
        <w:rPr>
          <w:rFonts w:ascii="Times New Roman" w:hAnsi="Times New Roman"/>
          <w:spacing w:val="31"/>
          <w:sz w:val="24"/>
          <w:szCs w:val="24"/>
        </w:rPr>
        <w:t xml:space="preserve"> </w:t>
      </w:r>
      <w:r w:rsidRPr="00811D19">
        <w:rPr>
          <w:rFonts w:ascii="Times New Roman" w:hAnsi="Times New Roman"/>
          <w:sz w:val="24"/>
          <w:szCs w:val="24"/>
        </w:rPr>
        <w:t>admission</w:t>
      </w:r>
      <w:r w:rsidRPr="00811D19">
        <w:rPr>
          <w:rFonts w:ascii="Times New Roman" w:hAnsi="Times New Roman"/>
          <w:spacing w:val="37"/>
          <w:sz w:val="24"/>
          <w:szCs w:val="24"/>
        </w:rPr>
        <w:t xml:space="preserve"> </w:t>
      </w:r>
      <w:r w:rsidRPr="00811D19">
        <w:rPr>
          <w:rFonts w:ascii="Times New Roman" w:hAnsi="Times New Roman"/>
          <w:sz w:val="24"/>
          <w:szCs w:val="24"/>
        </w:rPr>
        <w:t>or</w:t>
      </w:r>
      <w:r w:rsidRPr="00811D19">
        <w:rPr>
          <w:rFonts w:ascii="Times New Roman" w:hAnsi="Times New Roman"/>
          <w:spacing w:val="22"/>
          <w:sz w:val="24"/>
          <w:szCs w:val="24"/>
        </w:rPr>
        <w:t xml:space="preserve"> </w:t>
      </w:r>
      <w:proofErr w:type="spellStart"/>
      <w:r w:rsidRPr="00811D19">
        <w:rPr>
          <w:rFonts w:ascii="Times New Roman" w:hAnsi="Times New Roman"/>
          <w:sz w:val="24"/>
          <w:szCs w:val="24"/>
          <w:lang w:val="fr-FR"/>
        </w:rPr>
        <w:t>statement</w:t>
      </w:r>
      <w:proofErr w:type="spellEnd"/>
      <w:r w:rsidRPr="00811D19">
        <w:rPr>
          <w:rFonts w:ascii="Times New Roman" w:hAnsi="Times New Roman"/>
          <w:spacing w:val="42"/>
          <w:sz w:val="24"/>
          <w:szCs w:val="24"/>
        </w:rPr>
        <w:t xml:space="preserve"> </w:t>
      </w:r>
      <w:r w:rsidRPr="00811D19">
        <w:rPr>
          <w:rFonts w:ascii="Times New Roman" w:hAnsi="Times New Roman"/>
          <w:sz w:val="24"/>
          <w:szCs w:val="24"/>
        </w:rPr>
        <w:t>of</w:t>
      </w:r>
      <w:r w:rsidRPr="00811D19">
        <w:rPr>
          <w:rFonts w:ascii="Times New Roman" w:hAnsi="Times New Roman"/>
          <w:spacing w:val="13"/>
          <w:sz w:val="24"/>
          <w:szCs w:val="24"/>
        </w:rPr>
        <w:t xml:space="preserve"> </w:t>
      </w:r>
      <w:r w:rsidRPr="00811D19">
        <w:rPr>
          <w:rFonts w:ascii="Times New Roman" w:hAnsi="Times New Roman"/>
          <w:sz w:val="24"/>
          <w:szCs w:val="24"/>
        </w:rPr>
        <w:t>fact</w:t>
      </w:r>
      <w:r w:rsidRPr="00811D19">
        <w:rPr>
          <w:rFonts w:ascii="Times New Roman" w:hAnsi="Times New Roman"/>
          <w:spacing w:val="26"/>
          <w:sz w:val="24"/>
          <w:szCs w:val="24"/>
        </w:rPr>
        <w:t xml:space="preserve"> </w:t>
      </w:r>
      <w:r w:rsidRPr="00811D19">
        <w:rPr>
          <w:rFonts w:ascii="Times New Roman" w:hAnsi="Times New Roman"/>
          <w:sz w:val="24"/>
          <w:szCs w:val="24"/>
        </w:rPr>
        <w:t>that may</w:t>
      </w:r>
      <w:r w:rsidRPr="00811D19">
        <w:rPr>
          <w:rFonts w:ascii="Times New Roman" w:hAnsi="Times New Roman"/>
          <w:spacing w:val="19"/>
          <w:sz w:val="24"/>
          <w:szCs w:val="24"/>
        </w:rPr>
        <w:t xml:space="preserve"> </w:t>
      </w:r>
      <w:r w:rsidRPr="00811D19">
        <w:rPr>
          <w:rFonts w:ascii="Times New Roman" w:hAnsi="Times New Roman"/>
          <w:sz w:val="24"/>
          <w:szCs w:val="24"/>
          <w:lang w:val="fr-FR"/>
        </w:rPr>
        <w:t>impair</w:t>
      </w:r>
      <w:r w:rsidRPr="00811D19">
        <w:rPr>
          <w:rFonts w:ascii="Times New Roman" w:hAnsi="Times New Roman"/>
          <w:spacing w:val="25"/>
          <w:sz w:val="24"/>
          <w:szCs w:val="24"/>
        </w:rPr>
        <w:t xml:space="preserve"> </w:t>
      </w:r>
      <w:r w:rsidRPr="00811D19">
        <w:rPr>
          <w:rFonts w:ascii="Times New Roman" w:hAnsi="Times New Roman"/>
          <w:sz w:val="24"/>
          <w:szCs w:val="24"/>
        </w:rPr>
        <w:t>the</w:t>
      </w:r>
      <w:r w:rsidRPr="00811D19">
        <w:rPr>
          <w:rFonts w:ascii="Times New Roman" w:hAnsi="Times New Roman"/>
          <w:spacing w:val="31"/>
          <w:sz w:val="24"/>
          <w:szCs w:val="24"/>
        </w:rPr>
        <w:t xml:space="preserve"> </w:t>
      </w:r>
      <w:r w:rsidRPr="00811D19">
        <w:rPr>
          <w:rFonts w:ascii="Times New Roman" w:hAnsi="Times New Roman"/>
          <w:sz w:val="24"/>
          <w:szCs w:val="24"/>
        </w:rPr>
        <w:t>defense</w:t>
      </w:r>
      <w:r w:rsidRPr="00811D19">
        <w:rPr>
          <w:rFonts w:ascii="Times New Roman" w:hAnsi="Times New Roman"/>
          <w:spacing w:val="38"/>
          <w:sz w:val="24"/>
          <w:szCs w:val="24"/>
        </w:rPr>
        <w:t xml:space="preserve"> </w:t>
      </w:r>
      <w:r w:rsidRPr="00811D19">
        <w:rPr>
          <w:rFonts w:ascii="Times New Roman" w:hAnsi="Times New Roman"/>
          <w:sz w:val="24"/>
          <w:szCs w:val="24"/>
        </w:rPr>
        <w:t>against</w:t>
      </w:r>
      <w:r w:rsidRPr="00811D19">
        <w:rPr>
          <w:rFonts w:ascii="Times New Roman" w:hAnsi="Times New Roman"/>
          <w:spacing w:val="35"/>
          <w:sz w:val="24"/>
          <w:szCs w:val="24"/>
        </w:rPr>
        <w:t xml:space="preserve"> </w:t>
      </w:r>
      <w:r w:rsidRPr="00811D19">
        <w:rPr>
          <w:rFonts w:ascii="Times New Roman" w:hAnsi="Times New Roman"/>
          <w:sz w:val="24"/>
          <w:szCs w:val="24"/>
        </w:rPr>
        <w:t>same</w:t>
      </w:r>
      <w:r w:rsidRPr="00811D19">
        <w:rPr>
          <w:rFonts w:ascii="Times New Roman" w:hAnsi="Times New Roman"/>
          <w:spacing w:val="30"/>
          <w:sz w:val="24"/>
          <w:szCs w:val="24"/>
        </w:rPr>
        <w:t xml:space="preserve"> </w:t>
      </w:r>
      <w:r w:rsidRPr="00811D19">
        <w:rPr>
          <w:rFonts w:ascii="Times New Roman" w:hAnsi="Times New Roman"/>
          <w:sz w:val="24"/>
          <w:szCs w:val="24"/>
        </w:rPr>
        <w:t>or</w:t>
      </w:r>
      <w:r w:rsidRPr="00811D19">
        <w:rPr>
          <w:rFonts w:ascii="Times New Roman" w:hAnsi="Times New Roman"/>
          <w:spacing w:val="16"/>
          <w:sz w:val="24"/>
          <w:szCs w:val="24"/>
        </w:rPr>
        <w:t xml:space="preserve"> </w:t>
      </w:r>
      <w:r w:rsidRPr="00811D19">
        <w:rPr>
          <w:rFonts w:ascii="Times New Roman" w:hAnsi="Times New Roman"/>
          <w:sz w:val="24"/>
          <w:szCs w:val="24"/>
        </w:rPr>
        <w:t>the</w:t>
      </w:r>
      <w:r w:rsidRPr="00811D19">
        <w:rPr>
          <w:rFonts w:ascii="Times New Roman" w:hAnsi="Times New Roman"/>
          <w:spacing w:val="31"/>
          <w:sz w:val="24"/>
          <w:szCs w:val="24"/>
        </w:rPr>
        <w:t xml:space="preserve"> </w:t>
      </w:r>
      <w:r w:rsidRPr="00811D19">
        <w:rPr>
          <w:rFonts w:ascii="Times New Roman" w:hAnsi="Times New Roman"/>
          <w:sz w:val="24"/>
          <w:szCs w:val="24"/>
        </w:rPr>
        <w:t>settlement thereof.</w:t>
      </w:r>
      <w:r w:rsidRPr="00811D19">
        <w:rPr>
          <w:rFonts w:ascii="Times New Roman" w:hAnsi="Times New Roman"/>
          <w:spacing w:val="8"/>
          <w:sz w:val="24"/>
          <w:szCs w:val="24"/>
        </w:rPr>
        <w:t xml:space="preserve"> </w:t>
      </w:r>
      <w:r w:rsidRPr="00811D19">
        <w:rPr>
          <w:rFonts w:ascii="Times New Roman" w:hAnsi="Times New Roman"/>
          <w:sz w:val="24"/>
          <w:szCs w:val="24"/>
        </w:rPr>
        <w:t>Any</w:t>
      </w:r>
      <w:r w:rsidRPr="00811D19">
        <w:rPr>
          <w:rFonts w:ascii="Times New Roman" w:hAnsi="Times New Roman"/>
          <w:spacing w:val="8"/>
          <w:sz w:val="24"/>
          <w:szCs w:val="24"/>
        </w:rPr>
        <w:t xml:space="preserve"> </w:t>
      </w:r>
      <w:r w:rsidRPr="00811D19">
        <w:rPr>
          <w:rFonts w:ascii="Times New Roman" w:hAnsi="Times New Roman"/>
          <w:sz w:val="24"/>
          <w:szCs w:val="24"/>
          <w:lang w:val="sv-SE"/>
        </w:rPr>
        <w:t>obligations</w:t>
      </w:r>
      <w:r w:rsidRPr="00811D19">
        <w:rPr>
          <w:rFonts w:ascii="Times New Roman" w:hAnsi="Times New Roman"/>
          <w:spacing w:val="14"/>
          <w:sz w:val="24"/>
          <w:szCs w:val="24"/>
        </w:rPr>
        <w:t xml:space="preserve"> </w:t>
      </w:r>
      <w:r w:rsidRPr="00811D19">
        <w:rPr>
          <w:rFonts w:ascii="Times New Roman" w:hAnsi="Times New Roman"/>
          <w:sz w:val="24"/>
          <w:szCs w:val="24"/>
        </w:rPr>
        <w:t>and</w:t>
      </w:r>
      <w:r w:rsidRPr="00811D19">
        <w:rPr>
          <w:rFonts w:ascii="Times New Roman" w:hAnsi="Times New Roman"/>
          <w:spacing w:val="5"/>
          <w:sz w:val="24"/>
          <w:szCs w:val="24"/>
        </w:rPr>
        <w:t xml:space="preserve"> </w:t>
      </w:r>
      <w:r w:rsidRPr="00811D19">
        <w:rPr>
          <w:rFonts w:ascii="Times New Roman" w:hAnsi="Times New Roman"/>
          <w:sz w:val="24"/>
          <w:szCs w:val="24"/>
        </w:rPr>
        <w:t>liability set forth</w:t>
      </w:r>
      <w:r w:rsidRPr="00811D19">
        <w:rPr>
          <w:rFonts w:ascii="Times New Roman" w:hAnsi="Times New Roman"/>
          <w:spacing w:val="14"/>
          <w:sz w:val="24"/>
          <w:szCs w:val="24"/>
        </w:rPr>
        <w:t xml:space="preserve"> </w:t>
      </w:r>
      <w:r w:rsidRPr="00811D19">
        <w:rPr>
          <w:rFonts w:ascii="Times New Roman" w:hAnsi="Times New Roman"/>
          <w:sz w:val="24"/>
          <w:szCs w:val="24"/>
        </w:rPr>
        <w:t>in</w:t>
      </w:r>
      <w:r w:rsidRPr="00811D19">
        <w:rPr>
          <w:rFonts w:ascii="Times New Roman" w:hAnsi="Times New Roman"/>
          <w:spacing w:val="35"/>
          <w:sz w:val="24"/>
          <w:szCs w:val="24"/>
        </w:rPr>
        <w:t xml:space="preserve"> </w:t>
      </w:r>
      <w:r w:rsidRPr="00811D19">
        <w:rPr>
          <w:rFonts w:ascii="Times New Roman" w:hAnsi="Times New Roman"/>
          <w:sz w:val="24"/>
          <w:szCs w:val="24"/>
        </w:rPr>
        <w:t>this</w:t>
      </w:r>
      <w:r w:rsidRPr="00811D19">
        <w:rPr>
          <w:rFonts w:ascii="Times New Roman" w:hAnsi="Times New Roman"/>
          <w:spacing w:val="5"/>
          <w:sz w:val="24"/>
          <w:szCs w:val="24"/>
        </w:rPr>
        <w:t xml:space="preserve"> </w:t>
      </w:r>
      <w:r w:rsidRPr="00811D19">
        <w:rPr>
          <w:rFonts w:ascii="Times New Roman" w:hAnsi="Times New Roman"/>
          <w:sz w:val="24"/>
          <w:szCs w:val="24"/>
          <w:u w:val="single" w:color="131313"/>
        </w:rPr>
        <w:t>Section</w:t>
      </w:r>
      <w:r w:rsidRPr="00811D19">
        <w:rPr>
          <w:rFonts w:ascii="Times New Roman" w:hAnsi="Times New Roman"/>
          <w:spacing w:val="11"/>
          <w:sz w:val="24"/>
          <w:szCs w:val="24"/>
          <w:u w:val="single" w:color="131313"/>
        </w:rPr>
        <w:t xml:space="preserve"> </w:t>
      </w:r>
      <w:r w:rsidRPr="00811D19">
        <w:rPr>
          <w:rFonts w:ascii="Times New Roman" w:hAnsi="Times New Roman"/>
          <w:sz w:val="24"/>
          <w:szCs w:val="24"/>
          <w:u w:val="single" w:color="131313"/>
        </w:rPr>
        <w:t>4</w:t>
      </w:r>
      <w:r w:rsidRPr="00811D19">
        <w:rPr>
          <w:rFonts w:ascii="Times New Roman" w:hAnsi="Times New Roman"/>
          <w:sz w:val="24"/>
          <w:szCs w:val="24"/>
          <w:u w:color="131313"/>
        </w:rPr>
        <w:t xml:space="preserve"> </w:t>
      </w:r>
      <w:r w:rsidRPr="00811D19">
        <w:rPr>
          <w:rFonts w:ascii="Times New Roman" w:hAnsi="Times New Roman"/>
          <w:sz w:val="24"/>
          <w:szCs w:val="24"/>
        </w:rPr>
        <w:t>shall</w:t>
      </w:r>
      <w:r w:rsidRPr="00811D19">
        <w:rPr>
          <w:rFonts w:ascii="Times New Roman" w:hAnsi="Times New Roman"/>
          <w:spacing w:val="18"/>
          <w:sz w:val="24"/>
          <w:szCs w:val="24"/>
        </w:rPr>
        <w:t xml:space="preserve"> </w:t>
      </w:r>
      <w:r w:rsidRPr="00811D19">
        <w:rPr>
          <w:rFonts w:ascii="Times New Roman" w:hAnsi="Times New Roman"/>
          <w:sz w:val="24"/>
          <w:szCs w:val="24"/>
        </w:rPr>
        <w:t>be</w:t>
      </w:r>
      <w:r w:rsidRPr="00811D19">
        <w:rPr>
          <w:rFonts w:ascii="Times New Roman" w:hAnsi="Times New Roman"/>
          <w:spacing w:val="23"/>
          <w:sz w:val="24"/>
          <w:szCs w:val="24"/>
        </w:rPr>
        <w:t xml:space="preserve"> </w:t>
      </w:r>
      <w:r w:rsidRPr="00811D19">
        <w:rPr>
          <w:rFonts w:ascii="Times New Roman" w:hAnsi="Times New Roman"/>
          <w:sz w:val="24"/>
          <w:szCs w:val="24"/>
        </w:rPr>
        <w:t>the sole</w:t>
      </w:r>
      <w:r w:rsidRPr="00811D19">
        <w:rPr>
          <w:rFonts w:ascii="Times New Roman" w:hAnsi="Times New Roman"/>
          <w:spacing w:val="5"/>
          <w:sz w:val="24"/>
          <w:szCs w:val="24"/>
        </w:rPr>
        <w:t xml:space="preserve"> </w:t>
      </w:r>
      <w:r w:rsidRPr="00811D19">
        <w:rPr>
          <w:rFonts w:ascii="Times New Roman" w:hAnsi="Times New Roman"/>
          <w:sz w:val="24"/>
          <w:szCs w:val="24"/>
        </w:rPr>
        <w:t>and</w:t>
      </w:r>
      <w:r w:rsidRPr="00811D19">
        <w:rPr>
          <w:rFonts w:ascii="Times New Roman" w:hAnsi="Times New Roman"/>
          <w:spacing w:val="8"/>
          <w:sz w:val="24"/>
          <w:szCs w:val="24"/>
        </w:rPr>
        <w:t xml:space="preserve"> </w:t>
      </w:r>
      <w:r w:rsidRPr="00811D19">
        <w:rPr>
          <w:rFonts w:ascii="Times New Roman" w:hAnsi="Times New Roman"/>
          <w:sz w:val="24"/>
          <w:szCs w:val="24"/>
        </w:rPr>
        <w:t>only</w:t>
      </w:r>
      <w:r w:rsidRPr="00811D19">
        <w:rPr>
          <w:rFonts w:ascii="Times New Roman" w:hAnsi="Times New Roman"/>
          <w:spacing w:val="4"/>
          <w:sz w:val="24"/>
          <w:szCs w:val="24"/>
        </w:rPr>
        <w:t xml:space="preserve"> </w:t>
      </w:r>
      <w:r w:rsidRPr="00811D19">
        <w:rPr>
          <w:rFonts w:ascii="Times New Roman" w:hAnsi="Times New Roman"/>
          <w:sz w:val="24"/>
          <w:szCs w:val="24"/>
          <w:lang w:val="sv-SE"/>
        </w:rPr>
        <w:t xml:space="preserve">obligation </w:t>
      </w:r>
      <w:r w:rsidRPr="00811D19">
        <w:rPr>
          <w:rFonts w:ascii="Times New Roman" w:hAnsi="Times New Roman"/>
          <w:sz w:val="24"/>
          <w:szCs w:val="24"/>
        </w:rPr>
        <w:t>and liability</w:t>
      </w:r>
      <w:r w:rsidRPr="00811D19">
        <w:rPr>
          <w:rFonts w:ascii="Times New Roman" w:hAnsi="Times New Roman"/>
          <w:spacing w:val="33"/>
          <w:sz w:val="24"/>
          <w:szCs w:val="24"/>
        </w:rPr>
        <w:t xml:space="preserve"> </w:t>
      </w:r>
      <w:r w:rsidRPr="00811D19">
        <w:rPr>
          <w:rFonts w:ascii="Times New Roman" w:hAnsi="Times New Roman"/>
          <w:sz w:val="24"/>
          <w:szCs w:val="24"/>
        </w:rPr>
        <w:t>of</w:t>
      </w:r>
      <w:r w:rsidRPr="00811D19">
        <w:rPr>
          <w:rFonts w:ascii="Times New Roman" w:hAnsi="Times New Roman"/>
          <w:spacing w:val="38"/>
          <w:sz w:val="24"/>
          <w:szCs w:val="24"/>
        </w:rPr>
        <w:t xml:space="preserve"> </w:t>
      </w:r>
      <w:r w:rsidRPr="00811D19">
        <w:rPr>
          <w:rFonts w:ascii="Times New Roman" w:hAnsi="Times New Roman"/>
          <w:sz w:val="24"/>
          <w:szCs w:val="24"/>
        </w:rPr>
        <w:t>Licensor</w:t>
      </w:r>
      <w:r w:rsidRPr="00811D19">
        <w:rPr>
          <w:rFonts w:ascii="Times New Roman" w:hAnsi="Times New Roman"/>
          <w:spacing w:val="41"/>
          <w:sz w:val="24"/>
          <w:szCs w:val="24"/>
        </w:rPr>
        <w:t xml:space="preserve"> </w:t>
      </w:r>
      <w:r w:rsidRPr="00811D19">
        <w:rPr>
          <w:rFonts w:ascii="Times New Roman" w:hAnsi="Times New Roman"/>
          <w:sz w:val="24"/>
          <w:szCs w:val="24"/>
        </w:rPr>
        <w:t>in</w:t>
      </w:r>
      <w:r w:rsidRPr="00811D19">
        <w:rPr>
          <w:rFonts w:ascii="Times New Roman" w:hAnsi="Times New Roman"/>
          <w:spacing w:val="33"/>
          <w:sz w:val="24"/>
          <w:szCs w:val="24"/>
        </w:rPr>
        <w:t xml:space="preserve"> </w:t>
      </w:r>
      <w:proofErr w:type="spellStart"/>
      <w:r w:rsidRPr="00811D19">
        <w:rPr>
          <w:rFonts w:ascii="Times New Roman" w:hAnsi="Times New Roman"/>
          <w:sz w:val="24"/>
          <w:szCs w:val="24"/>
          <w:lang w:val="fr-FR"/>
        </w:rPr>
        <w:t>connection</w:t>
      </w:r>
      <w:proofErr w:type="spellEnd"/>
      <w:r w:rsidRPr="00811D19">
        <w:rPr>
          <w:rFonts w:ascii="Times New Roman" w:hAnsi="Times New Roman"/>
          <w:spacing w:val="41"/>
          <w:sz w:val="24"/>
          <w:szCs w:val="24"/>
        </w:rPr>
        <w:t xml:space="preserve"> </w:t>
      </w:r>
      <w:r w:rsidRPr="00811D19">
        <w:rPr>
          <w:rFonts w:ascii="Times New Roman" w:hAnsi="Times New Roman"/>
          <w:sz w:val="24"/>
          <w:szCs w:val="24"/>
        </w:rPr>
        <w:t>with</w:t>
      </w:r>
      <w:r w:rsidRPr="00811D19">
        <w:rPr>
          <w:rFonts w:ascii="Times New Roman" w:hAnsi="Times New Roman"/>
          <w:spacing w:val="41"/>
          <w:sz w:val="24"/>
          <w:szCs w:val="24"/>
        </w:rPr>
        <w:t xml:space="preserve"> </w:t>
      </w:r>
      <w:r w:rsidRPr="00811D19">
        <w:rPr>
          <w:rFonts w:ascii="Times New Roman" w:hAnsi="Times New Roman"/>
          <w:sz w:val="24"/>
          <w:szCs w:val="24"/>
        </w:rPr>
        <w:t>any</w:t>
      </w:r>
      <w:r w:rsidRPr="00811D19">
        <w:rPr>
          <w:rFonts w:ascii="Times New Roman" w:hAnsi="Times New Roman"/>
          <w:spacing w:val="28"/>
          <w:sz w:val="24"/>
          <w:szCs w:val="24"/>
        </w:rPr>
        <w:t xml:space="preserve"> </w:t>
      </w:r>
      <w:proofErr w:type="spellStart"/>
      <w:r w:rsidRPr="00811D19">
        <w:rPr>
          <w:rFonts w:ascii="Times New Roman" w:hAnsi="Times New Roman"/>
          <w:sz w:val="24"/>
          <w:szCs w:val="24"/>
          <w:lang w:val="fr-FR"/>
        </w:rPr>
        <w:t>infringement</w:t>
      </w:r>
      <w:proofErr w:type="spellEnd"/>
      <w:r w:rsidRPr="00811D19">
        <w:rPr>
          <w:rFonts w:ascii="Times New Roman" w:hAnsi="Times New Roman"/>
          <w:sz w:val="24"/>
          <w:szCs w:val="24"/>
          <w:lang w:val="fr-FR"/>
        </w:rPr>
        <w:t>,</w:t>
      </w:r>
      <w:r w:rsidRPr="00811D19">
        <w:rPr>
          <w:rFonts w:ascii="Times New Roman" w:hAnsi="Times New Roman"/>
          <w:spacing w:val="4"/>
          <w:sz w:val="24"/>
          <w:szCs w:val="24"/>
        </w:rPr>
        <w:t xml:space="preserve"> </w:t>
      </w:r>
      <w:r w:rsidRPr="00811D19">
        <w:rPr>
          <w:rFonts w:ascii="Times New Roman" w:hAnsi="Times New Roman"/>
          <w:sz w:val="24"/>
          <w:szCs w:val="24"/>
        </w:rPr>
        <w:t>misappropriation or</w:t>
      </w:r>
      <w:r w:rsidRPr="00811D19">
        <w:rPr>
          <w:rFonts w:ascii="Times New Roman" w:hAnsi="Times New Roman"/>
          <w:spacing w:val="33"/>
          <w:sz w:val="24"/>
          <w:szCs w:val="24"/>
        </w:rPr>
        <w:t xml:space="preserve"> </w:t>
      </w:r>
      <w:r w:rsidRPr="00811D19">
        <w:rPr>
          <w:rFonts w:ascii="Times New Roman" w:hAnsi="Times New Roman"/>
          <w:sz w:val="24"/>
          <w:szCs w:val="24"/>
        </w:rPr>
        <w:t>claim,</w:t>
      </w:r>
      <w:r w:rsidRPr="00811D19">
        <w:rPr>
          <w:rFonts w:ascii="Times New Roman" w:hAnsi="Times New Roman"/>
          <w:spacing w:val="38"/>
          <w:sz w:val="24"/>
          <w:szCs w:val="24"/>
        </w:rPr>
        <w:t xml:space="preserve"> </w:t>
      </w:r>
      <w:r w:rsidRPr="00811D19">
        <w:rPr>
          <w:rFonts w:ascii="Times New Roman" w:hAnsi="Times New Roman"/>
          <w:sz w:val="24"/>
          <w:szCs w:val="24"/>
          <w:lang w:val="fr-FR"/>
        </w:rPr>
        <w:t xml:space="preserve">suit, </w:t>
      </w:r>
      <w:r w:rsidRPr="00811D19">
        <w:rPr>
          <w:rFonts w:ascii="Times New Roman" w:hAnsi="Times New Roman"/>
          <w:sz w:val="24"/>
          <w:szCs w:val="24"/>
        </w:rPr>
        <w:t>allegation</w:t>
      </w:r>
      <w:r w:rsidRPr="00811D19">
        <w:rPr>
          <w:rFonts w:ascii="Times New Roman" w:hAnsi="Times New Roman"/>
          <w:spacing w:val="2"/>
          <w:sz w:val="24"/>
          <w:szCs w:val="24"/>
        </w:rPr>
        <w:t xml:space="preserve"> </w:t>
      </w:r>
      <w:r w:rsidRPr="00811D19">
        <w:rPr>
          <w:rFonts w:ascii="Times New Roman" w:hAnsi="Times New Roman"/>
          <w:sz w:val="24"/>
          <w:szCs w:val="24"/>
        </w:rPr>
        <w:t>or assertion</w:t>
      </w:r>
      <w:r w:rsidRPr="00811D19">
        <w:rPr>
          <w:rFonts w:ascii="Times New Roman" w:hAnsi="Times New Roman"/>
          <w:spacing w:val="27"/>
          <w:sz w:val="24"/>
          <w:szCs w:val="24"/>
        </w:rPr>
        <w:t xml:space="preserve"> </w:t>
      </w:r>
      <w:r w:rsidRPr="00811D19">
        <w:rPr>
          <w:rFonts w:ascii="Times New Roman" w:hAnsi="Times New Roman"/>
          <w:sz w:val="24"/>
          <w:szCs w:val="24"/>
        </w:rPr>
        <w:t>thereof.</w:t>
      </w:r>
    </w:p>
    <w:p w14:paraId="18EB849A" w14:textId="77777777" w:rsidR="00D31940" w:rsidRPr="00811D19" w:rsidRDefault="00D31940" w:rsidP="00D31940">
      <w:pPr>
        <w:pStyle w:val="BodyText"/>
        <w:spacing w:before="78"/>
        <w:ind w:left="1080" w:right="73"/>
        <w:rPr>
          <w:rFonts w:ascii="Times New Roman" w:hAnsi="Times New Roman"/>
          <w:spacing w:val="28"/>
          <w:sz w:val="24"/>
          <w:szCs w:val="24"/>
        </w:rPr>
      </w:pPr>
    </w:p>
    <w:p w14:paraId="1E4AB461" w14:textId="77777777" w:rsidR="00D31940" w:rsidRPr="00811D19" w:rsidRDefault="00D31940" w:rsidP="00D31940">
      <w:pPr>
        <w:pStyle w:val="Body"/>
        <w:widowControl w:val="0"/>
        <w:numPr>
          <w:ilvl w:val="0"/>
          <w:numId w:val="66"/>
        </w:numPr>
        <w:rPr>
          <w:rFonts w:ascii="Times New Roman" w:eastAsia="Calibri" w:hAnsi="Times New Roman" w:cs="Calibri"/>
          <w:b/>
          <w:sz w:val="24"/>
          <w:szCs w:val="24"/>
          <w:u w:color="000000"/>
        </w:rPr>
      </w:pPr>
      <w:r w:rsidRPr="00811D19">
        <w:rPr>
          <w:rFonts w:ascii="Times New Roman" w:hAnsi="Times New Roman"/>
          <w:b/>
          <w:sz w:val="24"/>
          <w:szCs w:val="24"/>
          <w:u w:color="000000"/>
        </w:rPr>
        <w:t>Representation and Warranties</w:t>
      </w:r>
    </w:p>
    <w:p w14:paraId="32F6BC10" w14:textId="77777777" w:rsidR="00D31940" w:rsidRPr="00811D19" w:rsidRDefault="00D31940" w:rsidP="00D31940">
      <w:pPr>
        <w:pStyle w:val="Body"/>
        <w:widowControl w:val="0"/>
        <w:rPr>
          <w:rFonts w:ascii="Times New Roman" w:eastAsia="Calibri" w:hAnsi="Times New Roman" w:cs="Calibri"/>
          <w:b/>
          <w:sz w:val="24"/>
          <w:szCs w:val="24"/>
          <w:u w:color="000000"/>
        </w:rPr>
      </w:pPr>
    </w:p>
    <w:p w14:paraId="3E998EF3" w14:textId="77777777" w:rsidR="00D31940" w:rsidRPr="00811D19" w:rsidRDefault="00D31940" w:rsidP="00D31940">
      <w:pPr>
        <w:pStyle w:val="Body"/>
        <w:widowControl w:val="0"/>
        <w:spacing w:line="250" w:lineRule="auto"/>
        <w:ind w:right="116"/>
        <w:jc w:val="both"/>
        <w:rPr>
          <w:rFonts w:ascii="Times New Roman" w:hAnsi="Times New Roman"/>
          <w:sz w:val="24"/>
          <w:szCs w:val="24"/>
          <w:u w:color="000000"/>
          <w:lang w:val="de-DE"/>
        </w:rPr>
      </w:pPr>
      <w:r w:rsidRPr="00811D19">
        <w:rPr>
          <w:rFonts w:ascii="Times New Roman" w:hAnsi="Times New Roman"/>
          <w:sz w:val="24"/>
          <w:szCs w:val="24"/>
          <w:u w:color="000000"/>
          <w:lang w:val="de-DE"/>
        </w:rPr>
        <w:t>Software:</w:t>
      </w:r>
    </w:p>
    <w:p w14:paraId="240DD1A7" w14:textId="77777777" w:rsidR="00D31940" w:rsidRPr="00811D19" w:rsidRDefault="00D31940" w:rsidP="00D31940">
      <w:pPr>
        <w:pStyle w:val="Body"/>
        <w:widowControl w:val="0"/>
        <w:numPr>
          <w:ilvl w:val="0"/>
          <w:numId w:val="68"/>
        </w:numPr>
        <w:spacing w:line="250" w:lineRule="auto"/>
        <w:ind w:right="116"/>
        <w:jc w:val="both"/>
        <w:rPr>
          <w:rFonts w:ascii="Times New Roman" w:hAnsi="Times New Roman"/>
          <w:sz w:val="24"/>
          <w:szCs w:val="24"/>
          <w:u w:color="000000"/>
          <w:lang w:val="de-DE"/>
        </w:rPr>
      </w:pPr>
      <w:r w:rsidRPr="00811D19">
        <w:rPr>
          <w:rFonts w:ascii="Times New Roman" w:hAnsi="Times New Roman"/>
          <w:sz w:val="24"/>
          <w:szCs w:val="24"/>
          <w:u w:color="000000"/>
          <w:lang w:val="de-DE"/>
        </w:rPr>
        <w:t>Licensor represents and warrants that, to the best of its knowledge</w:t>
      </w:r>
    </w:p>
    <w:p w14:paraId="4130B12F" w14:textId="77777777" w:rsidR="00D31940" w:rsidRPr="00811D19" w:rsidRDefault="00D31940" w:rsidP="00D31940">
      <w:pPr>
        <w:pStyle w:val="Body"/>
        <w:widowControl w:val="0"/>
        <w:numPr>
          <w:ilvl w:val="1"/>
          <w:numId w:val="68"/>
        </w:numPr>
        <w:spacing w:line="250" w:lineRule="auto"/>
        <w:ind w:right="116"/>
        <w:jc w:val="both"/>
        <w:rPr>
          <w:rFonts w:ascii="Times New Roman" w:hAnsi="Times New Roman"/>
          <w:sz w:val="24"/>
          <w:szCs w:val="24"/>
          <w:u w:color="000000"/>
          <w:lang w:val="de-DE"/>
        </w:rPr>
      </w:pPr>
      <w:r w:rsidRPr="00811D19">
        <w:rPr>
          <w:rFonts w:ascii="Times New Roman" w:hAnsi="Times New Roman"/>
          <w:sz w:val="24"/>
          <w:szCs w:val="24"/>
          <w:u w:color="000000"/>
        </w:rPr>
        <w:t>it</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has</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right</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provide</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the Software</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Deliverables;</w:t>
      </w:r>
    </w:p>
    <w:p w14:paraId="040A36CA" w14:textId="77777777" w:rsidR="00D31940" w:rsidRPr="00811D19" w:rsidRDefault="00D31940" w:rsidP="00D31940">
      <w:pPr>
        <w:pStyle w:val="Body"/>
        <w:widowControl w:val="0"/>
        <w:numPr>
          <w:ilvl w:val="1"/>
          <w:numId w:val="68"/>
        </w:numPr>
        <w:spacing w:line="250" w:lineRule="auto"/>
        <w:ind w:right="116"/>
        <w:jc w:val="both"/>
        <w:rPr>
          <w:rFonts w:ascii="Times New Roman" w:hAnsi="Times New Roman"/>
          <w:sz w:val="24"/>
          <w:szCs w:val="24"/>
          <w:u w:color="000000"/>
          <w:lang w:val="de-DE"/>
        </w:rPr>
      </w:pPr>
      <w:r w:rsidRPr="00811D19">
        <w:rPr>
          <w:rFonts w:ascii="Times New Roman" w:hAnsi="Times New Roman"/>
          <w:sz w:val="24"/>
          <w:szCs w:val="24"/>
          <w:u w:color="000000"/>
        </w:rPr>
        <w:t>it</w:t>
      </w:r>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rPr>
        <w:t>has</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right</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enter</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into</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29"/>
          <w:sz w:val="24"/>
          <w:szCs w:val="24"/>
          <w:u w:color="000000"/>
        </w:rPr>
        <w:t xml:space="preserve"> </w:t>
      </w:r>
      <w:r w:rsidRPr="00811D19">
        <w:rPr>
          <w:rFonts w:ascii="Times New Roman" w:hAnsi="Times New Roman"/>
          <w:sz w:val="24"/>
          <w:szCs w:val="24"/>
          <w:u w:color="000000"/>
        </w:rPr>
        <w:t>perform</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this</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Agreement,</w:t>
      </w:r>
      <w:r w:rsidRPr="00811D19">
        <w:rPr>
          <w:rFonts w:ascii="Times New Roman" w:hAnsi="Times New Roman"/>
          <w:spacing w:val="42"/>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make</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16"/>
          <w:sz w:val="24"/>
          <w:szCs w:val="24"/>
          <w:u w:color="000000"/>
        </w:rPr>
        <w:t xml:space="preserve"> </w:t>
      </w:r>
      <w:proofErr w:type="spellStart"/>
      <w:r w:rsidRPr="00811D19">
        <w:rPr>
          <w:rFonts w:ascii="Times New Roman" w:hAnsi="Times New Roman"/>
          <w:sz w:val="24"/>
          <w:szCs w:val="24"/>
          <w:u w:color="000000"/>
          <w:lang w:val="fr-FR"/>
        </w:rPr>
        <w:t>grant</w:t>
      </w:r>
      <w:proofErr w:type="spellEnd"/>
      <w:r w:rsidRPr="00811D19">
        <w:rPr>
          <w:rFonts w:ascii="Times New Roman" w:hAnsi="Times New Roman"/>
          <w:sz w:val="24"/>
          <w:szCs w:val="24"/>
          <w:u w:color="000000"/>
          <w:lang w:val="fr-FR"/>
        </w:rPr>
        <w:t xml:space="preserve"> </w:t>
      </w:r>
      <w:r w:rsidRPr="00811D19">
        <w:rPr>
          <w:rFonts w:ascii="Times New Roman" w:hAnsi="Times New Roman"/>
          <w:sz w:val="24"/>
          <w:szCs w:val="24"/>
          <w:u w:color="000000"/>
        </w:rPr>
        <w:t>of</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rights</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contained</w:t>
      </w:r>
      <w:r w:rsidRPr="00811D19">
        <w:rPr>
          <w:rFonts w:ascii="Times New Roman" w:hAnsi="Times New Roman"/>
          <w:spacing w:val="3"/>
          <w:sz w:val="24"/>
          <w:szCs w:val="24"/>
          <w:u w:color="000000"/>
        </w:rPr>
        <w:t xml:space="preserve"> </w:t>
      </w:r>
      <w:r w:rsidRPr="00811D19">
        <w:rPr>
          <w:rFonts w:ascii="Times New Roman" w:hAnsi="Times New Roman"/>
          <w:sz w:val="24"/>
          <w:szCs w:val="24"/>
          <w:u w:color="000000"/>
          <w:lang w:val="de-DE"/>
        </w:rPr>
        <w:t>herein</w:t>
      </w:r>
      <w:r w:rsidRPr="00811D19">
        <w:rPr>
          <w:rFonts w:ascii="Times New Roman" w:hAnsi="Times New Roman"/>
          <w:spacing w:val="-7"/>
          <w:sz w:val="24"/>
          <w:szCs w:val="24"/>
          <w:u w:color="000000"/>
        </w:rPr>
        <w:t>;</w:t>
      </w:r>
    </w:p>
    <w:p w14:paraId="16E48747" w14:textId="77777777" w:rsidR="00D31940" w:rsidRPr="00811D19" w:rsidRDefault="00D31940" w:rsidP="00D31940">
      <w:pPr>
        <w:pStyle w:val="Body"/>
        <w:widowControl w:val="0"/>
        <w:numPr>
          <w:ilvl w:val="1"/>
          <w:numId w:val="68"/>
        </w:numPr>
        <w:spacing w:line="250" w:lineRule="auto"/>
        <w:ind w:right="116"/>
        <w:jc w:val="both"/>
        <w:rPr>
          <w:rFonts w:ascii="Times New Roman" w:hAnsi="Times New Roman"/>
          <w:sz w:val="24"/>
          <w:szCs w:val="24"/>
          <w:u w:color="000000"/>
          <w:lang w:val="de-DE"/>
        </w:rPr>
      </w:pPr>
      <w:proofErr w:type="gramStart"/>
      <w:r w:rsidRPr="00811D19">
        <w:rPr>
          <w:rFonts w:ascii="Times New Roman" w:hAnsi="Times New Roman"/>
          <w:sz w:val="24"/>
          <w:szCs w:val="24"/>
          <w:u w:color="000000"/>
        </w:rPr>
        <w:t>it</w:t>
      </w:r>
      <w:proofErr w:type="gramEnd"/>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shall not</w:t>
      </w:r>
      <w:r w:rsidRPr="00811D19">
        <w:rPr>
          <w:rFonts w:ascii="Times New Roman" w:hAnsi="Times New Roman"/>
          <w:spacing w:val="-3"/>
          <w:sz w:val="24"/>
          <w:szCs w:val="24"/>
          <w:u w:color="000000"/>
        </w:rPr>
        <w:t xml:space="preserve"> </w:t>
      </w:r>
      <w:r w:rsidRPr="00811D19">
        <w:rPr>
          <w:rFonts w:ascii="Times New Roman" w:hAnsi="Times New Roman"/>
          <w:sz w:val="24"/>
          <w:szCs w:val="24"/>
          <w:u w:color="000000"/>
        </w:rPr>
        <w:t>insert into</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any code</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which would</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have</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effect</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of disabling</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otherwise</w:t>
      </w:r>
      <w:r w:rsidRPr="00811D19">
        <w:rPr>
          <w:rFonts w:ascii="Times New Roman" w:hAnsi="Times New Roman"/>
          <w:spacing w:val="27"/>
          <w:sz w:val="24"/>
          <w:szCs w:val="24"/>
          <w:u w:color="000000"/>
        </w:rPr>
        <w:t xml:space="preserve"> </w:t>
      </w:r>
      <w:r w:rsidRPr="00811D19">
        <w:rPr>
          <w:rFonts w:ascii="Times New Roman" w:hAnsi="Times New Roman"/>
          <w:sz w:val="24"/>
          <w:szCs w:val="24"/>
          <w:u w:color="000000"/>
        </w:rPr>
        <w:t>shutting</w:t>
      </w:r>
      <w:r w:rsidRPr="00811D19">
        <w:rPr>
          <w:rFonts w:ascii="Times New Roman" w:hAnsi="Times New Roman"/>
          <w:spacing w:val="27"/>
          <w:sz w:val="24"/>
          <w:szCs w:val="24"/>
          <w:u w:color="000000"/>
        </w:rPr>
        <w:t xml:space="preserve"> </w:t>
      </w:r>
      <w:r w:rsidRPr="00811D19">
        <w:rPr>
          <w:rFonts w:ascii="Times New Roman" w:hAnsi="Times New Roman"/>
          <w:sz w:val="24"/>
          <w:szCs w:val="24"/>
          <w:u w:color="000000"/>
        </w:rPr>
        <w:t>down</w:t>
      </w:r>
      <w:r w:rsidRPr="00811D19">
        <w:rPr>
          <w:rFonts w:ascii="Times New Roman" w:hAnsi="Times New Roman"/>
          <w:spacing w:val="29"/>
          <w:sz w:val="24"/>
          <w:szCs w:val="24"/>
          <w:u w:color="000000"/>
        </w:rPr>
        <w:t xml:space="preserve"> </w:t>
      </w:r>
      <w:r w:rsidRPr="00811D19">
        <w:rPr>
          <w:rFonts w:ascii="Times New Roman" w:hAnsi="Times New Roman"/>
          <w:sz w:val="24"/>
          <w:szCs w:val="24"/>
          <w:u w:color="000000"/>
        </w:rPr>
        <w:t>all</w:t>
      </w:r>
      <w:r w:rsidRPr="00811D19">
        <w:rPr>
          <w:rFonts w:ascii="Times New Roman" w:hAnsi="Times New Roman"/>
          <w:spacing w:val="27"/>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a</w:t>
      </w:r>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rPr>
        <w:t>portion</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lang w:val="nl-NL"/>
        </w:rPr>
        <w:t>damaging</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any</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information</w:t>
      </w:r>
      <w:r w:rsidRPr="00811D19">
        <w:rPr>
          <w:rFonts w:ascii="Times New Roman" w:hAnsi="Times New Roman"/>
          <w:spacing w:val="36"/>
          <w:sz w:val="24"/>
          <w:szCs w:val="24"/>
          <w:u w:color="000000"/>
        </w:rPr>
        <w:t xml:space="preserve"> </w:t>
      </w:r>
      <w:r w:rsidRPr="00811D19">
        <w:rPr>
          <w:rFonts w:ascii="Times New Roman" w:hAnsi="Times New Roman"/>
          <w:sz w:val="24"/>
          <w:szCs w:val="24"/>
          <w:u w:color="000000"/>
        </w:rPr>
        <w:t>or functionality,</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shall</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ensure</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that</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no</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computer</w:t>
      </w:r>
      <w:r w:rsidRPr="00811D19">
        <w:rPr>
          <w:rFonts w:ascii="Times New Roman" w:hAnsi="Times New Roman"/>
          <w:spacing w:val="2"/>
          <w:sz w:val="24"/>
          <w:szCs w:val="24"/>
          <w:u w:color="000000"/>
        </w:rPr>
        <w:t xml:space="preserve"> </w:t>
      </w:r>
      <w:proofErr w:type="spellStart"/>
      <w:r w:rsidRPr="00811D19">
        <w:rPr>
          <w:rFonts w:ascii="Times New Roman" w:hAnsi="Times New Roman"/>
          <w:sz w:val="24"/>
          <w:szCs w:val="24"/>
          <w:u w:color="000000"/>
          <w:lang w:val="fr-FR"/>
        </w:rPr>
        <w:t>viruses</w:t>
      </w:r>
      <w:proofErr w:type="spellEnd"/>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38"/>
          <w:sz w:val="24"/>
          <w:szCs w:val="24"/>
          <w:u w:color="000000"/>
        </w:rPr>
        <w:t xml:space="preserve"> </w:t>
      </w:r>
      <w:r w:rsidRPr="00811D19">
        <w:rPr>
          <w:rFonts w:ascii="Times New Roman" w:hAnsi="Times New Roman"/>
          <w:sz w:val="24"/>
          <w:szCs w:val="24"/>
          <w:u w:color="000000"/>
        </w:rPr>
        <w:t>similar</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rPr>
        <w:t>items</w:t>
      </w:r>
      <w:r w:rsidRPr="00811D19">
        <w:rPr>
          <w:rFonts w:ascii="Times New Roman" w:hAnsi="Times New Roman"/>
          <w:spacing w:val="41"/>
          <w:sz w:val="24"/>
          <w:szCs w:val="24"/>
          <w:u w:color="000000"/>
        </w:rPr>
        <w:t xml:space="preserve"> </w:t>
      </w:r>
      <w:r w:rsidRPr="00811D19">
        <w:rPr>
          <w:rFonts w:ascii="Times New Roman" w:hAnsi="Times New Roman"/>
          <w:sz w:val="24"/>
          <w:szCs w:val="24"/>
          <w:u w:color="000000"/>
        </w:rPr>
        <w:t>are</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coded</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introduced</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into</w:t>
      </w:r>
      <w:r w:rsidRPr="00811D19">
        <w:rPr>
          <w:rFonts w:ascii="Times New Roman" w:hAnsi="Times New Roman"/>
          <w:spacing w:val="39"/>
          <w:sz w:val="24"/>
          <w:szCs w:val="24"/>
          <w:u w:color="000000"/>
        </w:rPr>
        <w:t xml:space="preserve"> </w:t>
      </w:r>
      <w:r w:rsidRPr="00811D19">
        <w:rPr>
          <w:rFonts w:ascii="Times New Roman" w:hAnsi="Times New Roman"/>
          <w:sz w:val="24"/>
          <w:szCs w:val="24"/>
          <w:u w:color="000000"/>
        </w:rPr>
        <w:t>the Software.</w:t>
      </w:r>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rPr>
        <w:t>Licensor</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rPr>
        <w:t>represents</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warrants</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Licensee</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that,</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provided</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rPr>
        <w:t>all</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undisputed</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lang w:val="nl-NL"/>
        </w:rPr>
        <w:t>Fees</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for</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such</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license</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under the</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Agreement</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are</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fully</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paid,</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that</w:t>
      </w:r>
      <w:r w:rsidRPr="00811D19">
        <w:rPr>
          <w:rFonts w:ascii="Times New Roman" w:hAnsi="Times New Roman"/>
          <w:spacing w:val="41"/>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36"/>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37"/>
          <w:sz w:val="24"/>
          <w:szCs w:val="24"/>
          <w:u w:color="000000"/>
        </w:rPr>
        <w:t xml:space="preserve"> </w:t>
      </w:r>
      <w:r w:rsidRPr="00811D19">
        <w:rPr>
          <w:rFonts w:ascii="Times New Roman" w:hAnsi="Times New Roman"/>
          <w:sz w:val="24"/>
          <w:szCs w:val="24"/>
          <w:u w:color="000000"/>
        </w:rPr>
        <w:t>will</w:t>
      </w:r>
      <w:r w:rsidRPr="00811D19">
        <w:rPr>
          <w:rFonts w:ascii="Times New Roman" w:hAnsi="Times New Roman"/>
          <w:spacing w:val="37"/>
          <w:sz w:val="24"/>
          <w:szCs w:val="24"/>
          <w:u w:color="000000"/>
        </w:rPr>
        <w:t xml:space="preserve"> </w:t>
      </w:r>
      <w:r w:rsidRPr="00811D19">
        <w:rPr>
          <w:rFonts w:ascii="Times New Roman" w:hAnsi="Times New Roman"/>
          <w:sz w:val="24"/>
          <w:szCs w:val="24"/>
          <w:u w:color="000000"/>
        </w:rPr>
        <w:t>operate</w:t>
      </w:r>
      <w:r w:rsidRPr="00811D19">
        <w:rPr>
          <w:rFonts w:ascii="Times New Roman" w:hAnsi="Times New Roman"/>
          <w:spacing w:val="39"/>
          <w:sz w:val="24"/>
          <w:szCs w:val="24"/>
          <w:u w:color="000000"/>
        </w:rPr>
        <w:t xml:space="preserve"> </w:t>
      </w:r>
      <w:r w:rsidRPr="00811D19">
        <w:rPr>
          <w:rFonts w:ascii="Times New Roman" w:hAnsi="Times New Roman"/>
          <w:sz w:val="24"/>
          <w:szCs w:val="24"/>
          <w:u w:color="000000"/>
        </w:rPr>
        <w:t>in</w:t>
      </w:r>
      <w:r w:rsidRPr="00811D19">
        <w:rPr>
          <w:rFonts w:ascii="Times New Roman" w:hAnsi="Times New Roman"/>
          <w:spacing w:val="29"/>
          <w:sz w:val="24"/>
          <w:szCs w:val="24"/>
          <w:u w:color="000000"/>
        </w:rPr>
        <w:t xml:space="preserve"> </w:t>
      </w:r>
      <w:r w:rsidRPr="00811D19">
        <w:rPr>
          <w:rFonts w:ascii="Times New Roman" w:hAnsi="Times New Roman"/>
          <w:sz w:val="24"/>
          <w:szCs w:val="24"/>
          <w:u w:color="000000"/>
        </w:rPr>
        <w:t>substantial</w:t>
      </w:r>
      <w:r w:rsidRPr="00811D19">
        <w:rPr>
          <w:rFonts w:ascii="Times New Roman" w:hAnsi="Times New Roman"/>
          <w:spacing w:val="41"/>
          <w:sz w:val="24"/>
          <w:szCs w:val="24"/>
          <w:u w:color="000000"/>
        </w:rPr>
        <w:t xml:space="preserve"> </w:t>
      </w:r>
      <w:r w:rsidRPr="00811D19">
        <w:rPr>
          <w:rFonts w:ascii="Times New Roman" w:hAnsi="Times New Roman"/>
          <w:sz w:val="24"/>
          <w:szCs w:val="24"/>
          <w:u w:color="000000"/>
          <w:lang w:val="fr-FR"/>
        </w:rPr>
        <w:t>accordance</w:t>
      </w:r>
      <w:r w:rsidRPr="00811D19">
        <w:rPr>
          <w:rFonts w:ascii="Times New Roman" w:hAnsi="Times New Roman"/>
          <w:spacing w:val="38"/>
          <w:sz w:val="24"/>
          <w:szCs w:val="24"/>
          <w:u w:color="000000"/>
        </w:rPr>
        <w:t xml:space="preserve"> </w:t>
      </w:r>
      <w:r w:rsidRPr="00811D19">
        <w:rPr>
          <w:rFonts w:ascii="Times New Roman" w:hAnsi="Times New Roman"/>
          <w:sz w:val="24"/>
          <w:szCs w:val="24"/>
          <w:u w:color="000000"/>
        </w:rPr>
        <w:t>with</w:t>
      </w:r>
      <w:r w:rsidRPr="00811D19">
        <w:rPr>
          <w:rFonts w:ascii="Times New Roman" w:hAnsi="Times New Roman"/>
          <w:spacing w:val="39"/>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rPr>
        <w:t>substantially conform</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Licensor’s</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Documentation</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provided</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by</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Licensor</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for</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during</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the term</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this</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Agreement.</w:t>
      </w:r>
    </w:p>
    <w:p w14:paraId="5826627E" w14:textId="57C71A5E" w:rsidR="00D31940" w:rsidRPr="00811D19" w:rsidRDefault="00D31940" w:rsidP="00D31940">
      <w:pPr>
        <w:pStyle w:val="Body"/>
        <w:widowControl w:val="0"/>
        <w:numPr>
          <w:ilvl w:val="0"/>
          <w:numId w:val="68"/>
        </w:numPr>
        <w:spacing w:line="250" w:lineRule="auto"/>
        <w:ind w:right="116"/>
        <w:jc w:val="both"/>
        <w:rPr>
          <w:rFonts w:ascii="Times New Roman" w:hAnsi="Times New Roman"/>
          <w:sz w:val="24"/>
          <w:szCs w:val="24"/>
          <w:u w:color="000000"/>
          <w:lang w:val="de-DE"/>
        </w:rPr>
      </w:pPr>
      <w:r w:rsidRPr="00811D19">
        <w:rPr>
          <w:rFonts w:ascii="Times New Roman" w:hAnsi="Times New Roman"/>
          <w:sz w:val="24"/>
          <w:szCs w:val="24"/>
          <w:u w:color="000000"/>
        </w:rPr>
        <w:t>In the</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event</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of any</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failure</w:t>
      </w:r>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defect</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in</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any</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in</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breach</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by</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Licensor</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the</w:t>
      </w:r>
      <w:r w:rsidR="00337D8E">
        <w:rPr>
          <w:rFonts w:ascii="Times New Roman" w:hAnsi="Times New Roman"/>
          <w:spacing w:val="11"/>
          <w:sz w:val="24"/>
          <w:szCs w:val="24"/>
          <w:u w:color="000000"/>
        </w:rPr>
        <w:t xml:space="preserve"> </w:t>
      </w:r>
      <w:r w:rsidRPr="00811D19">
        <w:rPr>
          <w:rFonts w:ascii="Times New Roman" w:hAnsi="Times New Roman"/>
          <w:sz w:val="24"/>
          <w:szCs w:val="24"/>
          <w:u w:color="000000"/>
        </w:rPr>
        <w:t>limited</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warranties</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set</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forth in this</w:t>
      </w:r>
      <w:r w:rsidRPr="00811D19">
        <w:rPr>
          <w:rFonts w:ascii="Times New Roman" w:hAnsi="Times New Roman"/>
          <w:spacing w:val="9"/>
          <w:sz w:val="24"/>
          <w:szCs w:val="24"/>
          <w:u w:color="000000"/>
        </w:rPr>
        <w:t xml:space="preserve"> </w:t>
      </w:r>
      <w:r w:rsidRPr="00811D19">
        <w:rPr>
          <w:rFonts w:ascii="Times New Roman" w:hAnsi="Times New Roman"/>
          <w:sz w:val="24"/>
          <w:szCs w:val="24"/>
          <w:u w:val="single" w:color="181818"/>
        </w:rPr>
        <w:t>Section</w:t>
      </w:r>
      <w:r w:rsidRPr="00811D19">
        <w:rPr>
          <w:rFonts w:ascii="Times New Roman" w:hAnsi="Times New Roman"/>
          <w:spacing w:val="16"/>
          <w:sz w:val="24"/>
          <w:szCs w:val="24"/>
          <w:u w:val="single" w:color="181818"/>
        </w:rPr>
        <w:t xml:space="preserve"> </w:t>
      </w:r>
      <w:r w:rsidRPr="00811D19">
        <w:rPr>
          <w:rFonts w:ascii="Times New Roman" w:hAnsi="Times New Roman"/>
          <w:sz w:val="24"/>
          <w:szCs w:val="24"/>
          <w:u w:val="single" w:color="181818"/>
        </w:rPr>
        <w:t>5</w:t>
      </w:r>
      <w:r w:rsidRPr="00811D19">
        <w:rPr>
          <w:rFonts w:ascii="Times New Roman" w:hAnsi="Times New Roman"/>
          <w:sz w:val="24"/>
          <w:szCs w:val="24"/>
          <w:u w:color="181818"/>
        </w:rPr>
        <w:t>,</w:t>
      </w:r>
      <w:r w:rsidRPr="00811D19">
        <w:rPr>
          <w:rFonts w:ascii="Times New Roman" w:hAnsi="Times New Roman"/>
          <w:spacing w:val="10"/>
          <w:sz w:val="24"/>
          <w:szCs w:val="24"/>
          <w:u w:color="181818"/>
        </w:rPr>
        <w:t xml:space="preserve"> </w:t>
      </w:r>
      <w:r w:rsidRPr="00811D19">
        <w:rPr>
          <w:rFonts w:ascii="Times New Roman" w:hAnsi="Times New Roman"/>
          <w:sz w:val="24"/>
          <w:szCs w:val="24"/>
          <w:u w:color="000000"/>
        </w:rPr>
        <w:t>Licensor</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will</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rPr>
        <w:t>use</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commercially</w:t>
      </w:r>
      <w:r w:rsidRPr="00811D19">
        <w:rPr>
          <w:rFonts w:ascii="Times New Roman" w:hAnsi="Times New Roman"/>
          <w:spacing w:val="27"/>
          <w:sz w:val="24"/>
          <w:szCs w:val="24"/>
          <w:u w:color="000000"/>
        </w:rPr>
        <w:t xml:space="preserve"> </w:t>
      </w:r>
      <w:r w:rsidRPr="00811D19">
        <w:rPr>
          <w:rFonts w:ascii="Times New Roman" w:hAnsi="Times New Roman"/>
          <w:sz w:val="24"/>
          <w:szCs w:val="24"/>
          <w:u w:color="000000"/>
        </w:rPr>
        <w:t>reasonable</w:t>
      </w:r>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rPr>
        <w:t>efforts</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lang w:val="pt-PT"/>
        </w:rPr>
        <w:t>correct</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such</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rPr>
        <w:t>failure</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rPr>
        <w:t>defect</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within</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a commercially</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reasonable</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rPr>
        <w:lastRenderedPageBreak/>
        <w:t>period</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time.</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If</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in</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Licensor's</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rPr>
        <w:t>reasonable</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lang w:val="da-DK"/>
        </w:rPr>
        <w:t>judgment</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lang w:val="pt-PT"/>
        </w:rPr>
        <w:t>correcting</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such</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rPr>
        <w:t>failure</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defect</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is</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not commercially</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feasible,</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Licensor</w:t>
      </w:r>
      <w:r w:rsidRPr="00811D19">
        <w:rPr>
          <w:rFonts w:ascii="Times New Roman" w:hAnsi="Times New Roman"/>
          <w:spacing w:val="42"/>
          <w:sz w:val="24"/>
          <w:szCs w:val="24"/>
          <w:u w:color="000000"/>
        </w:rPr>
        <w:t xml:space="preserve"> </w:t>
      </w:r>
      <w:r w:rsidRPr="00811D19">
        <w:rPr>
          <w:rFonts w:ascii="Times New Roman" w:hAnsi="Times New Roman"/>
          <w:sz w:val="24"/>
          <w:szCs w:val="24"/>
          <w:u w:color="000000"/>
        </w:rPr>
        <w:t>may</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terminate</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this</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Agreement</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with</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regard</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rPr>
        <w:t>such</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by</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written</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notice thereof</w:t>
      </w:r>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42"/>
          <w:sz w:val="24"/>
          <w:szCs w:val="24"/>
          <w:u w:color="000000"/>
        </w:rPr>
        <w:t xml:space="preserve"> </w:t>
      </w:r>
      <w:r w:rsidRPr="00811D19">
        <w:rPr>
          <w:rFonts w:ascii="Times New Roman" w:hAnsi="Times New Roman"/>
          <w:sz w:val="24"/>
          <w:szCs w:val="24"/>
          <w:u w:color="000000"/>
        </w:rPr>
        <w:t>Licensee,</w:t>
      </w:r>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rPr>
        <w:t>in</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which</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case</w:t>
      </w:r>
      <w:r w:rsidRPr="00811D19">
        <w:rPr>
          <w:rFonts w:ascii="Times New Roman" w:hAnsi="Times New Roman"/>
          <w:spacing w:val="41"/>
          <w:sz w:val="24"/>
          <w:szCs w:val="24"/>
          <w:u w:color="000000"/>
        </w:rPr>
        <w:t xml:space="preserve"> </w:t>
      </w:r>
      <w:r w:rsidRPr="00811D19">
        <w:rPr>
          <w:rFonts w:ascii="Times New Roman" w:hAnsi="Times New Roman"/>
          <w:sz w:val="24"/>
          <w:szCs w:val="24"/>
          <w:u w:color="000000"/>
        </w:rPr>
        <w:t>Licensor</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will</w:t>
      </w:r>
      <w:r w:rsidRPr="00811D19">
        <w:rPr>
          <w:rFonts w:ascii="Times New Roman" w:hAnsi="Times New Roman"/>
          <w:spacing w:val="37"/>
          <w:sz w:val="24"/>
          <w:szCs w:val="24"/>
          <w:u w:color="000000"/>
        </w:rPr>
        <w:t xml:space="preserve"> </w:t>
      </w:r>
      <w:r w:rsidRPr="00811D19">
        <w:rPr>
          <w:rFonts w:ascii="Times New Roman" w:hAnsi="Times New Roman"/>
          <w:sz w:val="24"/>
          <w:szCs w:val="24"/>
          <w:u w:color="000000"/>
        </w:rPr>
        <w:t>refund</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42"/>
          <w:sz w:val="24"/>
          <w:szCs w:val="24"/>
          <w:u w:color="000000"/>
        </w:rPr>
        <w:t xml:space="preserve"> </w:t>
      </w:r>
      <w:r w:rsidRPr="00811D19">
        <w:rPr>
          <w:rFonts w:ascii="Times New Roman" w:hAnsi="Times New Roman"/>
          <w:sz w:val="24"/>
          <w:szCs w:val="24"/>
          <w:u w:color="000000"/>
        </w:rPr>
        <w:t>Licensee</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within</w:t>
      </w:r>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rPr>
        <w:t xml:space="preserve">fifteen </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(15)</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business days receipt</w:t>
      </w:r>
      <w:r w:rsidRPr="00811D19">
        <w:rPr>
          <w:rFonts w:ascii="Times New Roman" w:hAnsi="Times New Roman"/>
          <w:spacing w:val="27"/>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Licensee’s</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written</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lang w:val="it-IT"/>
        </w:rPr>
        <w:t>request</w:t>
      </w:r>
      <w:r w:rsidRPr="00811D19">
        <w:rPr>
          <w:rFonts w:ascii="Times New Roman" w:hAnsi="Times New Roman"/>
          <w:spacing w:val="37"/>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35"/>
          <w:sz w:val="24"/>
          <w:szCs w:val="24"/>
          <w:u w:color="000000"/>
        </w:rPr>
        <w:t xml:space="preserve"> </w:t>
      </w:r>
      <w:r w:rsidRPr="00811D19">
        <w:rPr>
          <w:rFonts w:ascii="Times New Roman" w:hAnsi="Times New Roman"/>
          <w:sz w:val="24"/>
          <w:szCs w:val="24"/>
          <w:u w:color="000000"/>
        </w:rPr>
        <w:t>such</w:t>
      </w:r>
      <w:r w:rsidRPr="00811D19">
        <w:rPr>
          <w:rFonts w:ascii="Times New Roman" w:hAnsi="Times New Roman"/>
          <w:spacing w:val="32"/>
          <w:sz w:val="24"/>
          <w:szCs w:val="24"/>
          <w:u w:color="000000"/>
        </w:rPr>
        <w:t xml:space="preserve"> </w:t>
      </w:r>
      <w:r w:rsidRPr="00811D19">
        <w:rPr>
          <w:rFonts w:ascii="Times New Roman" w:hAnsi="Times New Roman"/>
          <w:sz w:val="24"/>
          <w:szCs w:val="24"/>
          <w:u w:color="000000"/>
        </w:rPr>
        <w:t>refund</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32"/>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rPr>
        <w:t>extent</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Licensor</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has</w:t>
      </w:r>
      <w:r w:rsidRPr="00811D19">
        <w:rPr>
          <w:rFonts w:ascii="Times New Roman" w:hAnsi="Times New Roman"/>
          <w:spacing w:val="29"/>
          <w:sz w:val="24"/>
          <w:szCs w:val="24"/>
          <w:u w:color="000000"/>
        </w:rPr>
        <w:t xml:space="preserve"> </w:t>
      </w:r>
      <w:r w:rsidRPr="00811D19">
        <w:rPr>
          <w:rFonts w:ascii="Times New Roman" w:hAnsi="Times New Roman"/>
          <w:sz w:val="24"/>
          <w:szCs w:val="24"/>
          <w:u w:color="000000"/>
        </w:rPr>
        <w:t>received</w:t>
      </w:r>
      <w:r w:rsidRPr="00811D19">
        <w:rPr>
          <w:rFonts w:ascii="Times New Roman" w:hAnsi="Times New Roman"/>
          <w:spacing w:val="38"/>
          <w:sz w:val="24"/>
          <w:szCs w:val="24"/>
          <w:u w:color="000000"/>
        </w:rPr>
        <w:t xml:space="preserve"> </w:t>
      </w:r>
      <w:proofErr w:type="spellStart"/>
      <w:r w:rsidRPr="00811D19">
        <w:rPr>
          <w:rFonts w:ascii="Times New Roman" w:hAnsi="Times New Roman"/>
          <w:sz w:val="24"/>
          <w:szCs w:val="24"/>
          <w:u w:color="000000"/>
          <w:lang w:val="fr-FR"/>
        </w:rPr>
        <w:t>payment</w:t>
      </w:r>
      <w:proofErr w:type="spellEnd"/>
      <w:r w:rsidRPr="00811D19">
        <w:rPr>
          <w:rFonts w:ascii="Times New Roman" w:hAnsi="Times New Roman"/>
          <w:sz w:val="24"/>
          <w:szCs w:val="24"/>
          <w:u w:color="000000"/>
          <w:lang w:val="fr-FR"/>
        </w:rPr>
        <w:t xml:space="preserve"> </w:t>
      </w:r>
      <w:r w:rsidRPr="00811D19">
        <w:rPr>
          <w:rFonts w:ascii="Times New Roman" w:hAnsi="Times New Roman"/>
          <w:sz w:val="24"/>
          <w:szCs w:val="24"/>
          <w:u w:color="000000"/>
        </w:rPr>
        <w:t>from Licensee</w:t>
      </w:r>
      <w:r w:rsidRPr="00811D19">
        <w:rPr>
          <w:rFonts w:ascii="Times New Roman" w:hAnsi="Times New Roman"/>
          <w:spacing w:val="38"/>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lang w:val="nl-NL"/>
        </w:rPr>
        <w:t>a Fee</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pan of</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a</w:t>
      </w:r>
      <w:r w:rsidRPr="00811D19">
        <w:rPr>
          <w:rFonts w:ascii="Times New Roman" w:hAnsi="Times New Roman"/>
          <w:spacing w:val="27"/>
          <w:sz w:val="24"/>
          <w:szCs w:val="24"/>
          <w:u w:color="000000"/>
        </w:rPr>
        <w:t xml:space="preserve"> </w:t>
      </w:r>
      <w:r w:rsidRPr="00811D19">
        <w:rPr>
          <w:rFonts w:ascii="Times New Roman" w:hAnsi="Times New Roman"/>
          <w:sz w:val="24"/>
          <w:szCs w:val="24"/>
          <w:u w:color="000000"/>
          <w:lang w:val="nl-NL"/>
        </w:rPr>
        <w:t>Fee</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rPr>
        <w:t>for</w:t>
      </w:r>
      <w:r w:rsidRPr="00811D19">
        <w:rPr>
          <w:rFonts w:ascii="Times New Roman" w:hAnsi="Times New Roman"/>
          <w:spacing w:val="27"/>
          <w:sz w:val="24"/>
          <w:szCs w:val="24"/>
          <w:u w:color="000000"/>
        </w:rPr>
        <w:t xml:space="preserve"> </w:t>
      </w:r>
      <w:r w:rsidRPr="00811D19">
        <w:rPr>
          <w:rFonts w:ascii="Times New Roman" w:hAnsi="Times New Roman"/>
          <w:sz w:val="24"/>
          <w:szCs w:val="24"/>
          <w:u w:color="000000"/>
        </w:rPr>
        <w:t>such</w:t>
      </w:r>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rPr>
        <w:t>a</w:t>
      </w:r>
      <w:r w:rsidRPr="00811D19">
        <w:rPr>
          <w:rFonts w:ascii="Times New Roman" w:hAnsi="Times New Roman"/>
          <w:spacing w:val="35"/>
          <w:sz w:val="24"/>
          <w:szCs w:val="24"/>
          <w:u w:color="000000"/>
        </w:rPr>
        <w:t xml:space="preserve"> </w:t>
      </w:r>
      <w:r w:rsidRPr="00811D19">
        <w:rPr>
          <w:rFonts w:ascii="Times New Roman" w:hAnsi="Times New Roman"/>
          <w:sz w:val="24"/>
          <w:szCs w:val="24"/>
          <w:u w:color="000000"/>
        </w:rPr>
        <w:t>prorated</w:t>
      </w:r>
      <w:r w:rsidRPr="00811D19">
        <w:rPr>
          <w:rFonts w:ascii="Times New Roman" w:hAnsi="Times New Roman"/>
          <w:spacing w:val="24"/>
          <w:sz w:val="24"/>
          <w:szCs w:val="24"/>
          <w:u w:color="000000"/>
        </w:rPr>
        <w:t xml:space="preserve"> </w:t>
      </w:r>
      <w:r w:rsidRPr="00811D19">
        <w:rPr>
          <w:rFonts w:ascii="Times New Roman" w:hAnsi="Times New Roman"/>
          <w:sz w:val="24"/>
          <w:szCs w:val="24"/>
          <w:u w:color="000000"/>
        </w:rPr>
        <w:t>portion</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24"/>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amount</w:t>
      </w:r>
      <w:r w:rsidRPr="00811D19">
        <w:rPr>
          <w:rFonts w:ascii="Times New Roman" w:hAnsi="Times New Roman"/>
          <w:spacing w:val="36"/>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such</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lang w:val="nl-NL"/>
        </w:rPr>
        <w:t>Fee</w:t>
      </w:r>
      <w:r w:rsidRPr="00811D19">
        <w:rPr>
          <w:rFonts w:ascii="Times New Roman" w:hAnsi="Times New Roman"/>
          <w:spacing w:val="6"/>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such</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part</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rPr>
        <w:t>such</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lang w:val="nl-NL"/>
        </w:rPr>
        <w:t>fee</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paid</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by Licensee</w:t>
      </w:r>
      <w:r w:rsidRPr="00811D19">
        <w:rPr>
          <w:rFonts w:ascii="Times New Roman" w:hAnsi="Times New Roman"/>
          <w:spacing w:val="32"/>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rPr>
        <w:t>Licensor</w:t>
      </w:r>
      <w:r w:rsidRPr="00811D19">
        <w:rPr>
          <w:rFonts w:ascii="Times New Roman" w:hAnsi="Times New Roman"/>
          <w:spacing w:val="37"/>
          <w:sz w:val="24"/>
          <w:szCs w:val="24"/>
          <w:u w:color="000000"/>
        </w:rPr>
        <w:t xml:space="preserve"> </w:t>
      </w:r>
      <w:r w:rsidRPr="00811D19">
        <w:rPr>
          <w:rFonts w:ascii="Times New Roman" w:hAnsi="Times New Roman"/>
          <w:sz w:val="24"/>
          <w:szCs w:val="24"/>
          <w:u w:color="000000"/>
        </w:rPr>
        <w:t>for</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such</w:t>
      </w:r>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35"/>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rPr>
        <w:t>prorated</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portion</w:t>
      </w:r>
      <w:r w:rsidRPr="00811D19">
        <w:rPr>
          <w:rFonts w:ascii="Times New Roman" w:hAnsi="Times New Roman"/>
          <w:spacing w:val="27"/>
          <w:sz w:val="24"/>
          <w:szCs w:val="24"/>
          <w:u w:color="000000"/>
        </w:rPr>
        <w:t xml:space="preserve"> </w:t>
      </w:r>
      <w:r w:rsidRPr="00811D19">
        <w:rPr>
          <w:rFonts w:ascii="Times New Roman" w:hAnsi="Times New Roman"/>
          <w:sz w:val="24"/>
          <w:szCs w:val="24"/>
          <w:u w:color="000000"/>
        </w:rPr>
        <w:t>shall</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be</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calculated</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from</w:t>
      </w:r>
      <w:r w:rsidRPr="00811D19">
        <w:rPr>
          <w:rFonts w:ascii="Times New Roman" w:hAnsi="Times New Roman"/>
          <w:spacing w:val="24"/>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amount</w:t>
      </w:r>
      <w:r w:rsidRPr="00811D19">
        <w:rPr>
          <w:rFonts w:ascii="Times New Roman" w:hAnsi="Times New Roman"/>
          <w:spacing w:val="36"/>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37"/>
          <w:sz w:val="24"/>
          <w:szCs w:val="24"/>
          <w:u w:color="000000"/>
        </w:rPr>
        <w:t xml:space="preserve"> </w:t>
      </w:r>
      <w:r w:rsidRPr="00811D19">
        <w:rPr>
          <w:rFonts w:ascii="Times New Roman" w:hAnsi="Times New Roman"/>
          <w:sz w:val="24"/>
          <w:szCs w:val="24"/>
          <w:u w:color="000000"/>
        </w:rPr>
        <w:t>such</w:t>
      </w:r>
      <w:r w:rsidRPr="00811D19">
        <w:rPr>
          <w:rFonts w:ascii="Times New Roman" w:hAnsi="Times New Roman"/>
          <w:spacing w:val="35"/>
          <w:sz w:val="24"/>
          <w:szCs w:val="24"/>
          <w:u w:color="000000"/>
        </w:rPr>
        <w:t xml:space="preserve"> </w:t>
      </w:r>
      <w:r w:rsidRPr="00811D19">
        <w:rPr>
          <w:rFonts w:ascii="Times New Roman" w:hAnsi="Times New Roman"/>
          <w:sz w:val="24"/>
          <w:szCs w:val="24"/>
          <w:u w:color="000000"/>
          <w:lang w:val="nl-NL"/>
        </w:rPr>
        <w:t>Fee</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33"/>
          <w:sz w:val="24"/>
          <w:szCs w:val="24"/>
          <w:u w:color="000000"/>
        </w:rPr>
        <w:t xml:space="preserve"> </w:t>
      </w:r>
      <w:r w:rsidRPr="00811D19">
        <w:rPr>
          <w:rFonts w:ascii="Times New Roman" w:hAnsi="Times New Roman"/>
          <w:sz w:val="24"/>
          <w:szCs w:val="24"/>
          <w:u w:color="000000"/>
        </w:rPr>
        <w:t>such part</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a</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lang w:val="nl-NL"/>
        </w:rPr>
        <w:t>See</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that</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Licensee</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has</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paid</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Licensor</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be</w:t>
      </w:r>
      <w:r w:rsidRPr="00811D19">
        <w:rPr>
          <w:rFonts w:ascii="Times New Roman" w:hAnsi="Times New Roman"/>
          <w:spacing w:val="-9"/>
          <w:sz w:val="24"/>
          <w:szCs w:val="24"/>
          <w:u w:color="000000"/>
        </w:rPr>
        <w:t xml:space="preserve"> </w:t>
      </w:r>
      <w:proofErr w:type="spellStart"/>
      <w:r w:rsidRPr="00811D19">
        <w:rPr>
          <w:rFonts w:ascii="Times New Roman" w:hAnsi="Times New Roman"/>
          <w:sz w:val="24"/>
          <w:szCs w:val="24"/>
          <w:u w:color="000000"/>
          <w:lang w:val="es-ES_tradnl"/>
        </w:rPr>
        <w:t>equivalent</w:t>
      </w:r>
      <w:proofErr w:type="spellEnd"/>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(aa)</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if</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rPr>
        <w:t>such</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lang w:val="nl-NL"/>
        </w:rPr>
        <w:t>See</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rPr>
        <w:t>part</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such</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lang w:val="nl-NL"/>
        </w:rPr>
        <w:t>Pee</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is</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owed for a</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particular</w:t>
      </w:r>
      <w:r w:rsidRPr="00811D19">
        <w:rPr>
          <w:rFonts w:ascii="Times New Roman" w:hAnsi="Times New Roman"/>
          <w:spacing w:val="20"/>
          <w:sz w:val="24"/>
          <w:szCs w:val="24"/>
          <w:u w:color="000000"/>
        </w:rPr>
        <w:t xml:space="preserve"> </w:t>
      </w:r>
      <w:proofErr w:type="spellStart"/>
      <w:r w:rsidRPr="00811D19">
        <w:rPr>
          <w:rFonts w:ascii="Times New Roman" w:hAnsi="Times New Roman"/>
          <w:sz w:val="24"/>
          <w:szCs w:val="24"/>
          <w:u w:color="000000"/>
          <w:lang w:val="es-ES_tradnl"/>
        </w:rPr>
        <w:t>recurring</w:t>
      </w:r>
      <w:proofErr w:type="spellEnd"/>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time</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period</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(e.g.,</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annually),</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time</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from the date</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on</w:t>
      </w:r>
      <w:r w:rsidRPr="00811D19">
        <w:rPr>
          <w:rFonts w:ascii="Times New Roman" w:hAnsi="Times New Roman"/>
          <w:spacing w:val="10"/>
          <w:sz w:val="24"/>
          <w:szCs w:val="24"/>
          <w:u w:color="000000"/>
        </w:rPr>
        <w:t xml:space="preserve"> </w:t>
      </w:r>
      <w:r w:rsidR="004D3C97">
        <w:rPr>
          <w:rFonts w:ascii="Times New Roman" w:hAnsi="Times New Roman"/>
          <w:sz w:val="24"/>
          <w:szCs w:val="24"/>
          <w:u w:color="000000"/>
        </w:rPr>
        <w:t>whi</w:t>
      </w:r>
      <w:r w:rsidRPr="00811D19">
        <w:rPr>
          <w:rFonts w:ascii="Times New Roman" w:hAnsi="Times New Roman"/>
          <w:sz w:val="24"/>
          <w:szCs w:val="24"/>
          <w:u w:color="000000"/>
        </w:rPr>
        <w:t>ch Licensee was unable to</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use such</w:t>
      </w:r>
      <w:r w:rsidRPr="00811D19">
        <w:rPr>
          <w:rFonts w:ascii="Times New Roman" w:hAnsi="Times New Roman"/>
          <w:spacing w:val="38"/>
          <w:sz w:val="24"/>
          <w:szCs w:val="24"/>
          <w:u w:color="000000"/>
        </w:rPr>
        <w:t xml:space="preserve"> </w:t>
      </w:r>
      <w:r w:rsidRPr="00811D19">
        <w:rPr>
          <w:rFonts w:ascii="Times New Roman" w:hAnsi="Times New Roman"/>
          <w:sz w:val="24"/>
          <w:szCs w:val="24"/>
          <w:u w:color="000000"/>
        </w:rPr>
        <w:t>Services</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Licensed</w:t>
      </w:r>
      <w:r w:rsidRPr="00811D19">
        <w:rPr>
          <w:rFonts w:ascii="Times New Roman" w:hAnsi="Times New Roman"/>
          <w:spacing w:val="36"/>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lang w:val="it-IT"/>
        </w:rPr>
        <w:t>due</w:t>
      </w:r>
      <w:r w:rsidRPr="00811D19">
        <w:rPr>
          <w:rFonts w:ascii="Times New Roman" w:hAnsi="Times New Roman"/>
          <w:spacing w:val="39"/>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39"/>
          <w:sz w:val="24"/>
          <w:szCs w:val="24"/>
          <w:u w:color="000000"/>
        </w:rPr>
        <w:t xml:space="preserve"> </w:t>
      </w:r>
      <w:r w:rsidRPr="00811D19">
        <w:rPr>
          <w:rFonts w:ascii="Times New Roman" w:hAnsi="Times New Roman"/>
          <w:sz w:val="24"/>
          <w:szCs w:val="24"/>
          <w:u w:color="000000"/>
        </w:rPr>
        <w:t>such</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failure</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defect</w:t>
      </w:r>
      <w:r w:rsidRPr="00811D19">
        <w:rPr>
          <w:rFonts w:ascii="Times New Roman" w:hAnsi="Times New Roman"/>
          <w:spacing w:val="12"/>
          <w:sz w:val="24"/>
          <w:szCs w:val="24"/>
          <w:u w:color="000000"/>
        </w:rPr>
        <w:t xml:space="preserve"> </w:t>
      </w:r>
      <w:r w:rsidRPr="00811D19">
        <w:rPr>
          <w:rFonts w:ascii="Times New Roman" w:hAnsi="Times New Roman"/>
          <w:sz w:val="24"/>
          <w:szCs w:val="24"/>
          <w:u w:color="000000"/>
        </w:rPr>
        <w:t>until</w:t>
      </w:r>
      <w:r w:rsidRPr="00811D19">
        <w:rPr>
          <w:rFonts w:ascii="Times New Roman" w:hAnsi="Times New Roman"/>
          <w:spacing w:val="24"/>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end</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42"/>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particular</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time period</w:t>
      </w:r>
      <w:r w:rsidRPr="00811D19">
        <w:rPr>
          <w:rFonts w:ascii="Times New Roman" w:hAnsi="Times New Roman"/>
          <w:spacing w:val="35"/>
          <w:sz w:val="24"/>
          <w:szCs w:val="24"/>
          <w:u w:color="000000"/>
        </w:rPr>
        <w:t xml:space="preserve"> </w:t>
      </w:r>
      <w:r w:rsidRPr="00811D19">
        <w:rPr>
          <w:rFonts w:ascii="Times New Roman" w:hAnsi="Times New Roman"/>
          <w:sz w:val="24"/>
          <w:szCs w:val="24"/>
          <w:u w:color="000000"/>
        </w:rPr>
        <w:t>during which such</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Inability</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occurred;</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37"/>
          <w:sz w:val="24"/>
          <w:szCs w:val="24"/>
          <w:u w:color="000000"/>
        </w:rPr>
        <w:t xml:space="preserve"> </w:t>
      </w:r>
      <w:r w:rsidRPr="00811D19">
        <w:rPr>
          <w:rFonts w:ascii="Times New Roman" w:hAnsi="Times New Roman"/>
          <w:sz w:val="24"/>
          <w:szCs w:val="24"/>
          <w:u w:color="000000"/>
        </w:rPr>
        <w:t>(bb)</w:t>
      </w:r>
      <w:r w:rsidRPr="00811D19">
        <w:rPr>
          <w:rFonts w:ascii="Times New Roman" w:hAnsi="Times New Roman"/>
          <w:spacing w:val="25"/>
          <w:sz w:val="24"/>
          <w:szCs w:val="24"/>
          <w:u w:color="000000"/>
        </w:rPr>
        <w:t xml:space="preserve"> </w:t>
      </w:r>
      <w:r w:rsidRPr="00811D19">
        <w:rPr>
          <w:rFonts w:ascii="Times New Roman" w:hAnsi="Times New Roman"/>
          <w:sz w:val="24"/>
          <w:szCs w:val="24"/>
          <w:u w:color="000000"/>
        </w:rPr>
        <w:t>if</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 xml:space="preserve">such </w:t>
      </w:r>
      <w:r w:rsidRPr="00811D19">
        <w:rPr>
          <w:rFonts w:ascii="Times New Roman" w:hAnsi="Times New Roman"/>
          <w:sz w:val="24"/>
          <w:szCs w:val="24"/>
          <w:u w:color="000000"/>
          <w:lang w:val="nl-NL"/>
        </w:rPr>
        <w:t>Fee</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37"/>
          <w:sz w:val="24"/>
          <w:szCs w:val="24"/>
          <w:u w:color="000000"/>
        </w:rPr>
        <w:t xml:space="preserve"> </w:t>
      </w:r>
      <w:r w:rsidRPr="00811D19">
        <w:rPr>
          <w:rFonts w:ascii="Times New Roman" w:hAnsi="Times New Roman"/>
          <w:sz w:val="24"/>
          <w:szCs w:val="24"/>
          <w:u w:color="000000"/>
        </w:rPr>
        <w:t>part</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of such</w:t>
      </w:r>
      <w:r w:rsidRPr="00811D19">
        <w:rPr>
          <w:rFonts w:ascii="Times New Roman" w:hAnsi="Times New Roman"/>
          <w:spacing w:val="6"/>
          <w:sz w:val="24"/>
          <w:szCs w:val="24"/>
          <w:u w:color="000000"/>
        </w:rPr>
        <w:t xml:space="preserve"> </w:t>
      </w:r>
      <w:r w:rsidRPr="00811D19">
        <w:rPr>
          <w:rFonts w:ascii="Times New Roman" w:hAnsi="Times New Roman"/>
          <w:sz w:val="24"/>
          <w:szCs w:val="24"/>
          <w:u w:color="000000"/>
          <w:lang w:val="nl-NL"/>
        </w:rPr>
        <w:t>Fee</w:t>
      </w:r>
      <w:r w:rsidRPr="00811D19">
        <w:rPr>
          <w:rFonts w:ascii="Times New Roman" w:hAnsi="Times New Roman"/>
          <w:spacing w:val="32"/>
          <w:sz w:val="24"/>
          <w:szCs w:val="24"/>
          <w:u w:color="000000"/>
        </w:rPr>
        <w:t xml:space="preserve"> </w:t>
      </w:r>
      <w:r w:rsidRPr="00811D19">
        <w:rPr>
          <w:rFonts w:ascii="Times New Roman" w:hAnsi="Times New Roman"/>
          <w:sz w:val="24"/>
          <w:szCs w:val="24"/>
          <w:u w:color="000000"/>
        </w:rPr>
        <w:t>is</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owed</w:t>
      </w:r>
      <w:r w:rsidRPr="00811D19">
        <w:rPr>
          <w:rFonts w:ascii="Times New Roman" w:hAnsi="Times New Roman"/>
          <w:spacing w:val="41"/>
          <w:sz w:val="24"/>
          <w:szCs w:val="24"/>
          <w:u w:color="000000"/>
        </w:rPr>
        <w:t xml:space="preserve"> </w:t>
      </w:r>
      <w:r w:rsidRPr="00811D19">
        <w:rPr>
          <w:rFonts w:ascii="Times New Roman" w:hAnsi="Times New Roman"/>
          <w:sz w:val="24"/>
          <w:szCs w:val="24"/>
          <w:u w:color="000000"/>
        </w:rPr>
        <w:t>not</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lang w:val="da-DK"/>
        </w:rPr>
        <w:t xml:space="preserve">for </w:t>
      </w:r>
      <w:proofErr w:type="spellStart"/>
      <w:r w:rsidRPr="00811D19">
        <w:rPr>
          <w:rFonts w:ascii="Times New Roman" w:hAnsi="Times New Roman"/>
          <w:sz w:val="24"/>
          <w:szCs w:val="24"/>
          <w:u w:color="000000"/>
          <w:lang w:val="es-ES_tradnl"/>
        </w:rPr>
        <w:t>recurring</w:t>
      </w:r>
      <w:proofErr w:type="spellEnd"/>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time</w:t>
      </w:r>
      <w:r w:rsidRPr="00811D19">
        <w:rPr>
          <w:rFonts w:ascii="Times New Roman" w:hAnsi="Times New Roman"/>
          <w:spacing w:val="35"/>
          <w:sz w:val="24"/>
          <w:szCs w:val="24"/>
          <w:u w:color="000000"/>
        </w:rPr>
        <w:t xml:space="preserve"> </w:t>
      </w:r>
      <w:r w:rsidRPr="00811D19">
        <w:rPr>
          <w:rFonts w:ascii="Times New Roman" w:hAnsi="Times New Roman"/>
          <w:sz w:val="24"/>
          <w:szCs w:val="24"/>
          <w:u w:color="000000"/>
        </w:rPr>
        <w:t>periods</w:t>
      </w:r>
      <w:r w:rsidRPr="00811D19">
        <w:rPr>
          <w:rFonts w:ascii="Times New Roman" w:hAnsi="Times New Roman"/>
          <w:spacing w:val="33"/>
          <w:sz w:val="24"/>
          <w:szCs w:val="24"/>
          <w:u w:color="000000"/>
        </w:rPr>
        <w:t xml:space="preserve"> </w:t>
      </w:r>
      <w:r w:rsidRPr="00811D19">
        <w:rPr>
          <w:rFonts w:ascii="Times New Roman" w:hAnsi="Times New Roman"/>
          <w:sz w:val="24"/>
          <w:szCs w:val="24"/>
          <w:u w:color="000000"/>
        </w:rPr>
        <w:t>(e.g.,</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as a</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lump</w:t>
      </w:r>
      <w:r w:rsidRPr="00811D19">
        <w:rPr>
          <w:rFonts w:ascii="Times New Roman" w:hAnsi="Times New Roman"/>
          <w:spacing w:val="32"/>
          <w:sz w:val="24"/>
          <w:szCs w:val="24"/>
          <w:u w:color="000000"/>
        </w:rPr>
        <w:t xml:space="preserve"> </w:t>
      </w:r>
      <w:r w:rsidRPr="00811D19">
        <w:rPr>
          <w:rFonts w:ascii="Times New Roman" w:hAnsi="Times New Roman"/>
          <w:sz w:val="24"/>
          <w:szCs w:val="24"/>
          <w:u w:color="000000"/>
        </w:rPr>
        <w:t>sum,</w:t>
      </w:r>
      <w:r w:rsidRPr="00811D19">
        <w:rPr>
          <w:rFonts w:ascii="Times New Roman" w:hAnsi="Times New Roman"/>
          <w:spacing w:val="41"/>
          <w:sz w:val="24"/>
          <w:szCs w:val="24"/>
          <w:u w:color="000000"/>
        </w:rPr>
        <w:t xml:space="preserve"> </w:t>
      </w:r>
      <w:r w:rsidRPr="00811D19">
        <w:rPr>
          <w:rFonts w:ascii="Times New Roman" w:hAnsi="Times New Roman"/>
          <w:sz w:val="24"/>
          <w:szCs w:val="24"/>
          <w:u w:color="000000"/>
        </w:rPr>
        <w:t>whether by</w:t>
      </w:r>
      <w:r w:rsidRPr="00811D19">
        <w:rPr>
          <w:rFonts w:ascii="Times New Roman" w:hAnsi="Times New Roman"/>
          <w:spacing w:val="24"/>
          <w:sz w:val="24"/>
          <w:szCs w:val="24"/>
          <w:u w:color="000000"/>
        </w:rPr>
        <w:t xml:space="preserve"> </w:t>
      </w:r>
      <w:r w:rsidRPr="00811D19">
        <w:rPr>
          <w:rFonts w:ascii="Times New Roman" w:hAnsi="Times New Roman"/>
          <w:sz w:val="24"/>
          <w:szCs w:val="24"/>
          <w:u w:color="000000"/>
        </w:rPr>
        <w:t>one-time</w:t>
      </w:r>
      <w:r w:rsidRPr="00811D19">
        <w:rPr>
          <w:rFonts w:ascii="Times New Roman" w:hAnsi="Times New Roman"/>
          <w:spacing w:val="11"/>
          <w:sz w:val="24"/>
          <w:szCs w:val="24"/>
          <w:u w:color="000000"/>
        </w:rPr>
        <w:t xml:space="preserve"> </w:t>
      </w:r>
      <w:proofErr w:type="spellStart"/>
      <w:r w:rsidRPr="00811D19">
        <w:rPr>
          <w:rFonts w:ascii="Times New Roman" w:hAnsi="Times New Roman"/>
          <w:sz w:val="24"/>
          <w:szCs w:val="24"/>
          <w:u w:color="000000"/>
          <w:lang w:val="fr-FR"/>
        </w:rPr>
        <w:t>payment</w:t>
      </w:r>
      <w:proofErr w:type="spellEnd"/>
      <w:r w:rsidRPr="00811D19">
        <w:rPr>
          <w:rFonts w:ascii="Times New Roman" w:hAnsi="Times New Roman"/>
          <w:sz w:val="24"/>
          <w:szCs w:val="24"/>
          <w:u w:color="000000"/>
          <w:lang w:val="fr-FR"/>
        </w:rPr>
        <w:t xml:space="preserve"> </w:t>
      </w:r>
      <w:r w:rsidRPr="00811D19">
        <w:rPr>
          <w:rFonts w:ascii="Times New Roman" w:hAnsi="Times New Roman"/>
          <w:sz w:val="24"/>
          <w:szCs w:val="24"/>
          <w:u w:color="000000"/>
        </w:rPr>
        <w:t>or</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lang w:val="sv-SE"/>
        </w:rPr>
        <w:t>installments),</w:t>
      </w:r>
      <w:r w:rsidRPr="00811D19">
        <w:rPr>
          <w:rFonts w:ascii="Times New Roman" w:hAnsi="Times New Roman"/>
          <w:spacing w:val="6"/>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time</w:t>
      </w:r>
      <w:r w:rsidRPr="00811D19">
        <w:rPr>
          <w:rFonts w:ascii="Times New Roman" w:hAnsi="Times New Roman"/>
          <w:spacing w:val="33"/>
          <w:sz w:val="24"/>
          <w:szCs w:val="24"/>
          <w:u w:color="000000"/>
        </w:rPr>
        <w:t xml:space="preserve"> </w:t>
      </w:r>
      <w:r w:rsidRPr="00811D19">
        <w:rPr>
          <w:rFonts w:ascii="Times New Roman" w:hAnsi="Times New Roman"/>
          <w:sz w:val="24"/>
          <w:szCs w:val="24"/>
          <w:u w:color="000000"/>
        </w:rPr>
        <w:t>from</w:t>
      </w:r>
      <w:r w:rsidRPr="00811D19">
        <w:rPr>
          <w:rFonts w:ascii="Times New Roman" w:hAnsi="Times New Roman"/>
          <w:spacing w:val="36"/>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41"/>
          <w:sz w:val="24"/>
          <w:szCs w:val="24"/>
          <w:u w:color="000000"/>
        </w:rPr>
        <w:t xml:space="preserve"> </w:t>
      </w:r>
      <w:r w:rsidRPr="00811D19">
        <w:rPr>
          <w:rFonts w:ascii="Times New Roman" w:hAnsi="Times New Roman"/>
          <w:sz w:val="24"/>
          <w:szCs w:val="24"/>
          <w:u w:color="000000"/>
        </w:rPr>
        <w:t>date</w:t>
      </w:r>
      <w:r w:rsidRPr="00811D19">
        <w:rPr>
          <w:rFonts w:ascii="Times New Roman" w:hAnsi="Times New Roman"/>
          <w:spacing w:val="39"/>
          <w:sz w:val="24"/>
          <w:szCs w:val="24"/>
          <w:u w:color="000000"/>
        </w:rPr>
        <w:t xml:space="preserve"> </w:t>
      </w:r>
      <w:r w:rsidRPr="00811D19">
        <w:rPr>
          <w:rFonts w:ascii="Times New Roman" w:hAnsi="Times New Roman"/>
          <w:sz w:val="24"/>
          <w:szCs w:val="24"/>
          <w:u w:color="000000"/>
        </w:rPr>
        <w:t>on</w:t>
      </w:r>
      <w:r w:rsidRPr="00811D19">
        <w:rPr>
          <w:rFonts w:ascii="Times New Roman" w:hAnsi="Times New Roman"/>
          <w:spacing w:val="29"/>
          <w:sz w:val="24"/>
          <w:szCs w:val="24"/>
          <w:u w:color="000000"/>
        </w:rPr>
        <w:t xml:space="preserve"> </w:t>
      </w:r>
      <w:r w:rsidRPr="00811D19">
        <w:rPr>
          <w:rFonts w:ascii="Times New Roman" w:hAnsi="Times New Roman"/>
          <w:sz w:val="24"/>
          <w:szCs w:val="24"/>
          <w:u w:color="000000"/>
        </w:rPr>
        <w:t>which Licensee was</w:t>
      </w:r>
      <w:r w:rsidRPr="00811D19">
        <w:rPr>
          <w:rFonts w:ascii="Times New Roman" w:hAnsi="Times New Roman"/>
          <w:spacing w:val="6"/>
          <w:sz w:val="24"/>
          <w:szCs w:val="24"/>
          <w:u w:color="000000"/>
        </w:rPr>
        <w:t xml:space="preserve"> </w:t>
      </w:r>
      <w:r w:rsidRPr="00811D19">
        <w:rPr>
          <w:rFonts w:ascii="Times New Roman" w:hAnsi="Times New Roman"/>
          <w:sz w:val="24"/>
          <w:szCs w:val="24"/>
          <w:u w:color="000000"/>
        </w:rPr>
        <w:t>unable to</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use</w:t>
      </w:r>
      <w:r w:rsidRPr="00811D19">
        <w:rPr>
          <w:rFonts w:ascii="Times New Roman" w:hAnsi="Times New Roman"/>
          <w:spacing w:val="39"/>
          <w:sz w:val="24"/>
          <w:szCs w:val="24"/>
          <w:u w:color="000000"/>
        </w:rPr>
        <w:t xml:space="preserve"> </w:t>
      </w:r>
      <w:r w:rsidRPr="00811D19">
        <w:rPr>
          <w:rFonts w:ascii="Times New Roman" w:hAnsi="Times New Roman"/>
          <w:sz w:val="24"/>
          <w:szCs w:val="24"/>
          <w:u w:color="000000"/>
        </w:rPr>
        <w:t>such</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Services</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Licensed</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lang w:val="it-IT"/>
        </w:rPr>
        <w:t>due</w:t>
      </w:r>
      <w:r w:rsidRPr="00811D19">
        <w:rPr>
          <w:rFonts w:ascii="Times New Roman" w:hAnsi="Times New Roman"/>
          <w:spacing w:val="37"/>
          <w:sz w:val="24"/>
          <w:szCs w:val="24"/>
          <w:u w:color="000000"/>
        </w:rPr>
        <w:t xml:space="preserve"> </w:t>
      </w:r>
      <w:r w:rsidRPr="00811D19">
        <w:rPr>
          <w:rFonts w:ascii="Times New Roman" w:hAnsi="Times New Roman"/>
          <w:sz w:val="24"/>
          <w:szCs w:val="24"/>
          <w:u w:color="000000"/>
        </w:rPr>
        <w:t>to such</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failure</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defect</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until</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end</w:t>
      </w:r>
      <w:r w:rsidRPr="00811D19">
        <w:rPr>
          <w:rFonts w:ascii="Times New Roman" w:hAnsi="Times New Roman"/>
          <w:spacing w:val="39"/>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two</w:t>
      </w:r>
      <w:r w:rsidRPr="00811D19">
        <w:rPr>
          <w:rFonts w:ascii="Times New Roman" w:hAnsi="Times New Roman"/>
          <w:spacing w:val="12"/>
          <w:sz w:val="24"/>
          <w:szCs w:val="24"/>
          <w:u w:color="000000"/>
        </w:rPr>
        <w:t xml:space="preserve"> </w:t>
      </w:r>
      <w:r w:rsidRPr="00811D19">
        <w:rPr>
          <w:rFonts w:ascii="Times New Roman" w:hAnsi="Times New Roman"/>
          <w:sz w:val="24"/>
          <w:szCs w:val="24"/>
          <w:u w:color="000000"/>
        </w:rPr>
        <w:t>(2)</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year</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period from</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date</w:t>
      </w:r>
      <w:r w:rsidRPr="00811D19">
        <w:rPr>
          <w:rFonts w:ascii="Times New Roman" w:hAnsi="Times New Roman"/>
          <w:spacing w:val="32"/>
          <w:sz w:val="24"/>
          <w:szCs w:val="24"/>
          <w:u w:color="000000"/>
        </w:rPr>
        <w:t xml:space="preserve"> </w:t>
      </w:r>
      <w:r w:rsidRPr="00811D19">
        <w:rPr>
          <w:rFonts w:ascii="Times New Roman" w:hAnsi="Times New Roman"/>
          <w:sz w:val="24"/>
          <w:szCs w:val="24"/>
          <w:u w:color="000000"/>
        </w:rPr>
        <w:t>on</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which</w:t>
      </w:r>
      <w:r w:rsidRPr="00811D19">
        <w:rPr>
          <w:rFonts w:ascii="Times New Roman" w:hAnsi="Times New Roman"/>
          <w:spacing w:val="34"/>
          <w:sz w:val="24"/>
          <w:szCs w:val="24"/>
          <w:u w:color="000000"/>
        </w:rPr>
        <w:t xml:space="preserve"> </w:t>
      </w:r>
      <w:r w:rsidRPr="00811D19">
        <w:rPr>
          <w:rFonts w:ascii="Times New Roman" w:hAnsi="Times New Roman"/>
          <w:sz w:val="24"/>
          <w:szCs w:val="24"/>
          <w:u w:color="000000"/>
        </w:rPr>
        <w:t>such</w:t>
      </w:r>
      <w:r w:rsidRPr="00811D19">
        <w:rPr>
          <w:rFonts w:ascii="Times New Roman" w:hAnsi="Times New Roman"/>
          <w:spacing w:val="39"/>
          <w:sz w:val="24"/>
          <w:szCs w:val="24"/>
          <w:u w:color="000000"/>
        </w:rPr>
        <w:t xml:space="preserve"> </w:t>
      </w:r>
      <w:r w:rsidRPr="00811D19">
        <w:rPr>
          <w:rFonts w:ascii="Times New Roman" w:hAnsi="Times New Roman"/>
          <w:sz w:val="24"/>
          <w:szCs w:val="24"/>
          <w:u w:color="000000"/>
          <w:lang w:val="nl-NL"/>
        </w:rPr>
        <w:t>Fee</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part</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such</w:t>
      </w:r>
      <w:r w:rsidRPr="00811D19">
        <w:rPr>
          <w:rFonts w:ascii="Times New Roman" w:hAnsi="Times New Roman"/>
          <w:spacing w:val="31"/>
          <w:sz w:val="24"/>
          <w:szCs w:val="24"/>
          <w:u w:color="000000"/>
        </w:rPr>
        <w:t xml:space="preserve"> </w:t>
      </w:r>
      <w:r w:rsidRPr="00811D19">
        <w:rPr>
          <w:rFonts w:ascii="Times New Roman" w:hAnsi="Times New Roman"/>
          <w:sz w:val="24"/>
          <w:szCs w:val="24"/>
          <w:u w:color="000000"/>
          <w:lang w:val="nl-NL"/>
        </w:rPr>
        <w:t>Fee</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was</w:t>
      </w:r>
      <w:r w:rsidRPr="00811D19">
        <w:rPr>
          <w:rFonts w:ascii="Times New Roman" w:hAnsi="Times New Roman"/>
          <w:spacing w:val="32"/>
          <w:sz w:val="24"/>
          <w:szCs w:val="24"/>
          <w:u w:color="000000"/>
        </w:rPr>
        <w:t xml:space="preserve"> </w:t>
      </w:r>
      <w:r w:rsidRPr="00811D19">
        <w:rPr>
          <w:rFonts w:ascii="Times New Roman" w:hAnsi="Times New Roman"/>
          <w:sz w:val="24"/>
          <w:szCs w:val="24"/>
          <w:u w:color="000000"/>
          <w:lang w:val="fr-FR"/>
        </w:rPr>
        <w:t xml:space="preserve">due. </w:t>
      </w:r>
    </w:p>
    <w:p w14:paraId="539D6259" w14:textId="77777777" w:rsidR="00D31940" w:rsidRPr="00811D19" w:rsidRDefault="00D31940" w:rsidP="00D31940">
      <w:pPr>
        <w:pStyle w:val="Body"/>
        <w:widowControl w:val="0"/>
        <w:spacing w:line="238" w:lineRule="exact"/>
        <w:ind w:right="125"/>
        <w:jc w:val="both"/>
        <w:rPr>
          <w:rFonts w:ascii="Times New Roman" w:hAnsi="Times New Roman"/>
          <w:spacing w:val="25"/>
          <w:sz w:val="24"/>
          <w:szCs w:val="24"/>
          <w:u w:color="000000"/>
        </w:rPr>
      </w:pPr>
    </w:p>
    <w:p w14:paraId="57D2E3B8" w14:textId="77777777" w:rsidR="00D31940" w:rsidRPr="00811D19" w:rsidRDefault="00D31940" w:rsidP="00D31940">
      <w:pPr>
        <w:pStyle w:val="Body"/>
        <w:widowControl w:val="0"/>
        <w:numPr>
          <w:ilvl w:val="0"/>
          <w:numId w:val="66"/>
        </w:numPr>
        <w:rPr>
          <w:rFonts w:ascii="Times New Roman" w:eastAsia="Calibri" w:hAnsi="Times New Roman" w:cs="Calibri"/>
          <w:b/>
          <w:sz w:val="24"/>
          <w:szCs w:val="24"/>
          <w:u w:color="000000"/>
        </w:rPr>
      </w:pPr>
      <w:r w:rsidRPr="00811D19">
        <w:rPr>
          <w:rFonts w:ascii="Times New Roman" w:hAnsi="Times New Roman"/>
          <w:b/>
          <w:sz w:val="24"/>
          <w:szCs w:val="24"/>
          <w:u w:color="000000"/>
        </w:rPr>
        <w:t>General Terms and Conditions</w:t>
      </w:r>
    </w:p>
    <w:p w14:paraId="5076FF8E" w14:textId="77777777" w:rsidR="00D31940" w:rsidRPr="00811D19" w:rsidRDefault="00D31940" w:rsidP="00D31940">
      <w:pPr>
        <w:pStyle w:val="Body"/>
        <w:widowControl w:val="0"/>
        <w:spacing w:before="17" w:line="220" w:lineRule="exact"/>
        <w:rPr>
          <w:rFonts w:ascii="Times New Roman" w:eastAsia="Arial" w:hAnsi="Times New Roman" w:cs="Arial"/>
          <w:sz w:val="24"/>
          <w:szCs w:val="24"/>
          <w:u w:color="000000"/>
        </w:rPr>
      </w:pPr>
    </w:p>
    <w:p w14:paraId="0036D224" w14:textId="472E0837" w:rsidR="00D31940" w:rsidRPr="00811D19" w:rsidRDefault="00D31940" w:rsidP="00D31940">
      <w:pPr>
        <w:pStyle w:val="Body"/>
        <w:widowControl w:val="0"/>
        <w:numPr>
          <w:ilvl w:val="1"/>
          <w:numId w:val="69"/>
        </w:numPr>
        <w:spacing w:line="242" w:lineRule="auto"/>
        <w:ind w:right="128"/>
        <w:jc w:val="both"/>
        <w:rPr>
          <w:rFonts w:ascii="Times New Roman" w:eastAsia="Calibri" w:hAnsi="Times New Roman" w:cs="Calibri"/>
          <w:sz w:val="24"/>
          <w:szCs w:val="24"/>
          <w:u w:color="000000"/>
        </w:rPr>
      </w:pPr>
      <w:r w:rsidRPr="00811D19">
        <w:rPr>
          <w:rFonts w:ascii="Times New Roman" w:hAnsi="Times New Roman"/>
          <w:sz w:val="24"/>
          <w:szCs w:val="24"/>
          <w:u w:color="000000"/>
          <w:lang w:val="fr-FR"/>
        </w:rPr>
        <w:t xml:space="preserve">This Agreement </w:t>
      </w:r>
      <w:proofErr w:type="spellStart"/>
      <w:r w:rsidRPr="00811D19">
        <w:rPr>
          <w:rFonts w:ascii="Times New Roman" w:hAnsi="Times New Roman"/>
          <w:sz w:val="24"/>
          <w:szCs w:val="24"/>
          <w:u w:color="000000"/>
          <w:lang w:val="fr-FR"/>
        </w:rPr>
        <w:t>shall</w:t>
      </w:r>
      <w:proofErr w:type="spellEnd"/>
      <w:r w:rsidRPr="00811D19">
        <w:rPr>
          <w:rFonts w:ascii="Times New Roman" w:hAnsi="Times New Roman"/>
          <w:sz w:val="24"/>
          <w:szCs w:val="24"/>
          <w:u w:color="000000"/>
          <w:lang w:val="fr-FR"/>
        </w:rPr>
        <w:t xml:space="preserve"> </w:t>
      </w:r>
      <w:proofErr w:type="spellStart"/>
      <w:r w:rsidRPr="00811D19">
        <w:rPr>
          <w:rFonts w:ascii="Times New Roman" w:hAnsi="Times New Roman"/>
          <w:sz w:val="24"/>
          <w:szCs w:val="24"/>
          <w:u w:color="000000"/>
          <w:lang w:val="fr-FR"/>
        </w:rPr>
        <w:t>be</w:t>
      </w:r>
      <w:proofErr w:type="spellEnd"/>
      <w:r w:rsidRPr="00811D19">
        <w:rPr>
          <w:rFonts w:ascii="Times New Roman" w:hAnsi="Times New Roman"/>
          <w:sz w:val="24"/>
          <w:szCs w:val="24"/>
          <w:u w:color="000000"/>
          <w:lang w:val="fr-FR"/>
        </w:rPr>
        <w:t xml:space="preserve"> </w:t>
      </w:r>
      <w:proofErr w:type="spellStart"/>
      <w:r w:rsidRPr="00811D19">
        <w:rPr>
          <w:rFonts w:ascii="Times New Roman" w:hAnsi="Times New Roman"/>
          <w:sz w:val="24"/>
          <w:szCs w:val="24"/>
          <w:u w:color="000000"/>
          <w:lang w:val="fr-FR"/>
        </w:rPr>
        <w:t>governed</w:t>
      </w:r>
      <w:proofErr w:type="spellEnd"/>
      <w:r w:rsidRPr="00811D19">
        <w:rPr>
          <w:rFonts w:ascii="Times New Roman" w:hAnsi="Times New Roman"/>
          <w:sz w:val="24"/>
          <w:szCs w:val="24"/>
          <w:u w:color="000000"/>
          <w:lang w:val="fr-FR"/>
        </w:rPr>
        <w:t xml:space="preserve"> by and </w:t>
      </w:r>
      <w:proofErr w:type="spellStart"/>
      <w:r w:rsidRPr="00811D19">
        <w:rPr>
          <w:rFonts w:ascii="Times New Roman" w:hAnsi="Times New Roman"/>
          <w:sz w:val="24"/>
          <w:szCs w:val="24"/>
          <w:u w:color="000000"/>
          <w:lang w:val="fr-FR"/>
        </w:rPr>
        <w:t>construed</w:t>
      </w:r>
      <w:proofErr w:type="spellEnd"/>
      <w:r w:rsidRPr="00811D19">
        <w:rPr>
          <w:rFonts w:ascii="Times New Roman" w:hAnsi="Times New Roman"/>
          <w:sz w:val="24"/>
          <w:szCs w:val="24"/>
          <w:u w:color="000000"/>
          <w:lang w:val="fr-FR"/>
        </w:rPr>
        <w:t xml:space="preserve"> and </w:t>
      </w:r>
      <w:proofErr w:type="spellStart"/>
      <w:r w:rsidRPr="00811D19">
        <w:rPr>
          <w:rFonts w:ascii="Times New Roman" w:hAnsi="Times New Roman"/>
          <w:sz w:val="24"/>
          <w:szCs w:val="24"/>
          <w:u w:color="000000"/>
          <w:lang w:val="fr-FR"/>
        </w:rPr>
        <w:t>enforced</w:t>
      </w:r>
      <w:proofErr w:type="spellEnd"/>
      <w:r w:rsidRPr="00811D19">
        <w:rPr>
          <w:rFonts w:ascii="Times New Roman" w:hAnsi="Times New Roman"/>
          <w:sz w:val="24"/>
          <w:szCs w:val="24"/>
          <w:u w:color="000000"/>
          <w:lang w:val="fr-FR"/>
        </w:rPr>
        <w:t xml:space="preserve"> in accordance </w:t>
      </w:r>
      <w:proofErr w:type="spellStart"/>
      <w:r w:rsidRPr="00811D19">
        <w:rPr>
          <w:rFonts w:ascii="Times New Roman" w:hAnsi="Times New Roman"/>
          <w:sz w:val="24"/>
          <w:szCs w:val="24"/>
          <w:u w:color="000000"/>
          <w:lang w:val="fr-FR"/>
        </w:rPr>
        <w:t>with</w:t>
      </w:r>
      <w:proofErr w:type="spellEnd"/>
      <w:r w:rsidRPr="00811D19">
        <w:rPr>
          <w:rFonts w:ascii="Times New Roman" w:hAnsi="Times New Roman"/>
          <w:sz w:val="24"/>
          <w:szCs w:val="24"/>
          <w:u w:color="000000"/>
          <w:lang w:val="fr-FR"/>
        </w:rPr>
        <w:t xml:space="preserve"> the </w:t>
      </w:r>
      <w:proofErr w:type="spellStart"/>
      <w:r w:rsidRPr="00811D19">
        <w:rPr>
          <w:rFonts w:ascii="Times New Roman" w:hAnsi="Times New Roman"/>
          <w:sz w:val="24"/>
          <w:szCs w:val="24"/>
          <w:u w:color="000000"/>
          <w:lang w:val="fr-FR"/>
        </w:rPr>
        <w:t>laws</w:t>
      </w:r>
      <w:proofErr w:type="spellEnd"/>
      <w:r w:rsidRPr="00811D19">
        <w:rPr>
          <w:rFonts w:ascii="Times New Roman" w:hAnsi="Times New Roman"/>
          <w:sz w:val="24"/>
          <w:szCs w:val="24"/>
          <w:u w:color="000000"/>
          <w:lang w:val="fr-FR"/>
        </w:rPr>
        <w:t xml:space="preserve"> of the Commonwealth of Massachusetts </w:t>
      </w:r>
      <w:proofErr w:type="spellStart"/>
      <w:r w:rsidR="004D3C97">
        <w:rPr>
          <w:rFonts w:ascii="Times New Roman" w:hAnsi="Times New Roman"/>
          <w:sz w:val="24"/>
          <w:szCs w:val="24"/>
          <w:u w:color="000000"/>
          <w:lang w:val="fr-FR"/>
        </w:rPr>
        <w:t>without</w:t>
      </w:r>
      <w:proofErr w:type="spellEnd"/>
      <w:r w:rsidR="004D3C97">
        <w:rPr>
          <w:rFonts w:ascii="Times New Roman" w:hAnsi="Times New Roman"/>
          <w:sz w:val="24"/>
          <w:szCs w:val="24"/>
          <w:u w:color="000000"/>
          <w:lang w:val="fr-FR"/>
        </w:rPr>
        <w:t xml:space="preserve"> </w:t>
      </w:r>
      <w:proofErr w:type="spellStart"/>
      <w:r w:rsidR="004D3C97">
        <w:rPr>
          <w:rFonts w:ascii="Times New Roman" w:hAnsi="Times New Roman"/>
          <w:sz w:val="24"/>
          <w:szCs w:val="24"/>
          <w:u w:color="000000"/>
          <w:lang w:val="fr-FR"/>
        </w:rPr>
        <w:t>giving</w:t>
      </w:r>
      <w:proofErr w:type="spellEnd"/>
      <w:r w:rsidR="004D3C97">
        <w:rPr>
          <w:rFonts w:ascii="Times New Roman" w:hAnsi="Times New Roman"/>
          <w:sz w:val="24"/>
          <w:szCs w:val="24"/>
          <w:u w:color="000000"/>
          <w:lang w:val="fr-FR"/>
        </w:rPr>
        <w:t xml:space="preserve"> </w:t>
      </w:r>
      <w:proofErr w:type="spellStart"/>
      <w:r w:rsidR="004D3C97">
        <w:rPr>
          <w:rFonts w:ascii="Times New Roman" w:hAnsi="Times New Roman"/>
          <w:sz w:val="24"/>
          <w:szCs w:val="24"/>
          <w:u w:color="000000"/>
          <w:lang w:val="fr-FR"/>
        </w:rPr>
        <w:t>effect</w:t>
      </w:r>
      <w:proofErr w:type="spellEnd"/>
      <w:r w:rsidR="004D3C97">
        <w:rPr>
          <w:rFonts w:ascii="Times New Roman" w:hAnsi="Times New Roman"/>
          <w:sz w:val="24"/>
          <w:szCs w:val="24"/>
          <w:u w:color="000000"/>
          <w:lang w:val="fr-FR"/>
        </w:rPr>
        <w:t xml:space="preserve"> to the pro</w:t>
      </w:r>
      <w:r w:rsidRPr="00811D19">
        <w:rPr>
          <w:rFonts w:ascii="Times New Roman" w:hAnsi="Times New Roman"/>
          <w:sz w:val="24"/>
          <w:szCs w:val="24"/>
          <w:u w:color="000000"/>
          <w:lang w:val="fr-FR"/>
        </w:rPr>
        <w:t xml:space="preserve">visions </w:t>
      </w:r>
      <w:proofErr w:type="spellStart"/>
      <w:r w:rsidRPr="00811D19">
        <w:rPr>
          <w:rFonts w:ascii="Times New Roman" w:hAnsi="Times New Roman"/>
          <w:sz w:val="24"/>
          <w:szCs w:val="24"/>
          <w:u w:color="000000"/>
          <w:lang w:val="fr-FR"/>
        </w:rPr>
        <w:t>thereof</w:t>
      </w:r>
      <w:proofErr w:type="spellEnd"/>
      <w:r w:rsidRPr="00811D19">
        <w:rPr>
          <w:rFonts w:ascii="Times New Roman" w:hAnsi="Times New Roman"/>
          <w:sz w:val="24"/>
          <w:szCs w:val="24"/>
          <w:u w:color="000000"/>
          <w:lang w:val="fr-FR"/>
        </w:rPr>
        <w:t xml:space="preserve"> </w:t>
      </w:r>
      <w:proofErr w:type="spellStart"/>
      <w:r w:rsidRPr="00811D19">
        <w:rPr>
          <w:rFonts w:ascii="Times New Roman" w:hAnsi="Times New Roman"/>
          <w:sz w:val="24"/>
          <w:szCs w:val="24"/>
          <w:u w:color="000000"/>
          <w:lang w:val="fr-FR"/>
        </w:rPr>
        <w:t>relating</w:t>
      </w:r>
      <w:proofErr w:type="spellEnd"/>
      <w:r w:rsidRPr="00811D19">
        <w:rPr>
          <w:rFonts w:ascii="Times New Roman" w:hAnsi="Times New Roman"/>
          <w:sz w:val="24"/>
          <w:szCs w:val="24"/>
          <w:u w:color="000000"/>
          <w:lang w:val="fr-FR"/>
        </w:rPr>
        <w:t xml:space="preserve"> to </w:t>
      </w:r>
      <w:proofErr w:type="spellStart"/>
      <w:r w:rsidRPr="00811D19">
        <w:rPr>
          <w:rFonts w:ascii="Times New Roman" w:hAnsi="Times New Roman"/>
          <w:sz w:val="24"/>
          <w:szCs w:val="24"/>
          <w:u w:color="000000"/>
          <w:lang w:val="fr-FR"/>
        </w:rPr>
        <w:t>conflict</w:t>
      </w:r>
      <w:proofErr w:type="spellEnd"/>
      <w:r w:rsidRPr="00811D19">
        <w:rPr>
          <w:rFonts w:ascii="Times New Roman" w:hAnsi="Times New Roman"/>
          <w:sz w:val="24"/>
          <w:szCs w:val="24"/>
          <w:u w:color="000000"/>
          <w:lang w:val="fr-FR"/>
        </w:rPr>
        <w:t xml:space="preserve"> of </w:t>
      </w:r>
      <w:proofErr w:type="spellStart"/>
      <w:r w:rsidRPr="00811D19">
        <w:rPr>
          <w:rFonts w:ascii="Times New Roman" w:hAnsi="Times New Roman"/>
          <w:sz w:val="24"/>
          <w:szCs w:val="24"/>
          <w:u w:color="000000"/>
          <w:lang w:val="fr-FR"/>
        </w:rPr>
        <w:t>law</w:t>
      </w:r>
      <w:proofErr w:type="spellEnd"/>
      <w:r w:rsidRPr="00811D19">
        <w:rPr>
          <w:rFonts w:ascii="Times New Roman" w:hAnsi="Times New Roman"/>
          <w:sz w:val="24"/>
          <w:szCs w:val="24"/>
          <w:u w:color="000000"/>
          <w:lang w:val="fr-FR"/>
        </w:rPr>
        <w:t xml:space="preserve">. Exclusive </w:t>
      </w:r>
      <w:proofErr w:type="spellStart"/>
      <w:r w:rsidRPr="00811D19">
        <w:rPr>
          <w:rFonts w:ascii="Times New Roman" w:hAnsi="Times New Roman"/>
          <w:sz w:val="24"/>
          <w:szCs w:val="24"/>
          <w:u w:color="000000"/>
          <w:lang w:val="fr-FR"/>
        </w:rPr>
        <w:t>jurisdiction</w:t>
      </w:r>
      <w:proofErr w:type="spellEnd"/>
      <w:r w:rsidRPr="00811D19">
        <w:rPr>
          <w:rFonts w:ascii="Times New Roman" w:hAnsi="Times New Roman"/>
          <w:sz w:val="24"/>
          <w:szCs w:val="24"/>
          <w:u w:color="000000"/>
          <w:lang w:val="fr-FR"/>
        </w:rPr>
        <w:t xml:space="preserve"> and venue for </w:t>
      </w:r>
      <w:proofErr w:type="spellStart"/>
      <w:r w:rsidRPr="00811D19">
        <w:rPr>
          <w:rFonts w:ascii="Times New Roman" w:hAnsi="Times New Roman"/>
          <w:sz w:val="24"/>
          <w:szCs w:val="24"/>
          <w:u w:color="000000"/>
          <w:lang w:val="fr-FR"/>
        </w:rPr>
        <w:t>any</w:t>
      </w:r>
      <w:proofErr w:type="spellEnd"/>
      <w:r w:rsidRPr="00811D19">
        <w:rPr>
          <w:rFonts w:ascii="Times New Roman" w:hAnsi="Times New Roman"/>
          <w:sz w:val="24"/>
          <w:szCs w:val="24"/>
          <w:u w:color="000000"/>
          <w:lang w:val="fr-FR"/>
        </w:rPr>
        <w:t xml:space="preserve"> action </w:t>
      </w:r>
      <w:proofErr w:type="spellStart"/>
      <w:r w:rsidRPr="00811D19">
        <w:rPr>
          <w:rFonts w:ascii="Times New Roman" w:hAnsi="Times New Roman"/>
          <w:sz w:val="24"/>
          <w:szCs w:val="24"/>
          <w:u w:color="000000"/>
          <w:lang w:val="fr-FR"/>
        </w:rPr>
        <w:t>brought</w:t>
      </w:r>
      <w:proofErr w:type="spellEnd"/>
      <w:r w:rsidRPr="00811D19">
        <w:rPr>
          <w:rFonts w:ascii="Times New Roman" w:hAnsi="Times New Roman"/>
          <w:sz w:val="24"/>
          <w:szCs w:val="24"/>
          <w:u w:color="000000"/>
          <w:lang w:val="fr-FR"/>
        </w:rPr>
        <w:t xml:space="preserve"> </w:t>
      </w:r>
      <w:proofErr w:type="spellStart"/>
      <w:r w:rsidRPr="00811D19">
        <w:rPr>
          <w:rFonts w:ascii="Times New Roman" w:hAnsi="Times New Roman"/>
          <w:sz w:val="24"/>
          <w:szCs w:val="24"/>
          <w:u w:color="000000"/>
          <w:lang w:val="fr-FR"/>
        </w:rPr>
        <w:t>pursuant</w:t>
      </w:r>
      <w:proofErr w:type="spellEnd"/>
      <w:r w:rsidRPr="00811D19">
        <w:rPr>
          <w:rFonts w:ascii="Times New Roman" w:hAnsi="Times New Roman"/>
          <w:sz w:val="24"/>
          <w:szCs w:val="24"/>
          <w:u w:color="000000"/>
          <w:lang w:val="fr-FR"/>
        </w:rPr>
        <w:t xml:space="preserve"> to </w:t>
      </w:r>
      <w:proofErr w:type="spellStart"/>
      <w:r w:rsidRPr="00811D19">
        <w:rPr>
          <w:rFonts w:ascii="Times New Roman" w:hAnsi="Times New Roman"/>
          <w:sz w:val="24"/>
          <w:szCs w:val="24"/>
          <w:u w:color="000000"/>
          <w:lang w:val="fr-FR"/>
        </w:rPr>
        <w:t>this</w:t>
      </w:r>
      <w:proofErr w:type="spellEnd"/>
      <w:r w:rsidRPr="00811D19">
        <w:rPr>
          <w:rFonts w:ascii="Times New Roman" w:hAnsi="Times New Roman"/>
          <w:sz w:val="24"/>
          <w:szCs w:val="24"/>
          <w:u w:color="000000"/>
          <w:lang w:val="fr-FR"/>
        </w:rPr>
        <w:t xml:space="preserve"> Agreement, </w:t>
      </w:r>
      <w:proofErr w:type="spellStart"/>
      <w:r w:rsidRPr="00811D19">
        <w:rPr>
          <w:rFonts w:ascii="Times New Roman" w:hAnsi="Times New Roman"/>
          <w:sz w:val="24"/>
          <w:szCs w:val="24"/>
          <w:u w:color="000000"/>
          <w:lang w:val="fr-FR"/>
        </w:rPr>
        <w:t>other</w:t>
      </w:r>
      <w:proofErr w:type="spellEnd"/>
      <w:r w:rsidRPr="00811D19">
        <w:rPr>
          <w:rFonts w:ascii="Times New Roman" w:hAnsi="Times New Roman"/>
          <w:sz w:val="24"/>
          <w:szCs w:val="24"/>
          <w:u w:color="000000"/>
          <w:lang w:val="fr-FR"/>
        </w:rPr>
        <w:t xml:space="preserve"> </w:t>
      </w:r>
      <w:proofErr w:type="spellStart"/>
      <w:r w:rsidRPr="00811D19">
        <w:rPr>
          <w:rFonts w:ascii="Times New Roman" w:hAnsi="Times New Roman"/>
          <w:sz w:val="24"/>
          <w:szCs w:val="24"/>
          <w:u w:color="000000"/>
          <w:lang w:val="fr-FR"/>
        </w:rPr>
        <w:t>than</w:t>
      </w:r>
      <w:proofErr w:type="spellEnd"/>
      <w:r w:rsidRPr="00811D19">
        <w:rPr>
          <w:rFonts w:ascii="Times New Roman" w:hAnsi="Times New Roman"/>
          <w:sz w:val="24"/>
          <w:szCs w:val="24"/>
          <w:u w:color="000000"/>
          <w:lang w:val="fr-FR"/>
        </w:rPr>
        <w:t xml:space="preserve"> actions for </w:t>
      </w:r>
      <w:proofErr w:type="spellStart"/>
      <w:r w:rsidRPr="00811D19">
        <w:rPr>
          <w:rFonts w:ascii="Times New Roman" w:hAnsi="Times New Roman"/>
          <w:sz w:val="24"/>
          <w:szCs w:val="24"/>
          <w:u w:color="000000"/>
          <w:lang w:val="fr-FR"/>
        </w:rPr>
        <w:t>injunctive</w:t>
      </w:r>
      <w:proofErr w:type="spellEnd"/>
      <w:r w:rsidRPr="00811D19">
        <w:rPr>
          <w:rFonts w:ascii="Times New Roman" w:hAnsi="Times New Roman"/>
          <w:sz w:val="24"/>
          <w:szCs w:val="24"/>
          <w:u w:color="000000"/>
          <w:lang w:val="fr-FR"/>
        </w:rPr>
        <w:t xml:space="preserve"> relief, </w:t>
      </w:r>
      <w:proofErr w:type="spellStart"/>
      <w:r w:rsidRPr="00811D19">
        <w:rPr>
          <w:rFonts w:ascii="Times New Roman" w:hAnsi="Times New Roman"/>
          <w:sz w:val="24"/>
          <w:szCs w:val="24"/>
          <w:u w:color="000000"/>
          <w:lang w:val="fr-FR"/>
        </w:rPr>
        <w:t>shall</w:t>
      </w:r>
      <w:proofErr w:type="spellEnd"/>
      <w:r w:rsidRPr="00811D19">
        <w:rPr>
          <w:rFonts w:ascii="Times New Roman" w:hAnsi="Times New Roman"/>
          <w:sz w:val="24"/>
          <w:szCs w:val="24"/>
          <w:u w:color="000000"/>
          <w:lang w:val="fr-FR"/>
        </w:rPr>
        <w:t xml:space="preserve"> </w:t>
      </w:r>
      <w:proofErr w:type="spellStart"/>
      <w:r w:rsidRPr="00811D19">
        <w:rPr>
          <w:rFonts w:ascii="Times New Roman" w:hAnsi="Times New Roman"/>
          <w:sz w:val="24"/>
          <w:szCs w:val="24"/>
          <w:u w:color="000000"/>
          <w:lang w:val="fr-FR"/>
        </w:rPr>
        <w:t>be</w:t>
      </w:r>
      <w:proofErr w:type="spellEnd"/>
      <w:r w:rsidRPr="00811D19">
        <w:rPr>
          <w:rFonts w:ascii="Times New Roman" w:hAnsi="Times New Roman"/>
          <w:sz w:val="24"/>
          <w:szCs w:val="24"/>
          <w:u w:color="000000"/>
          <w:lang w:val="fr-FR"/>
        </w:rPr>
        <w:t xml:space="preserve"> in </w:t>
      </w:r>
      <w:proofErr w:type="spellStart"/>
      <w:r w:rsidRPr="00811D19">
        <w:rPr>
          <w:rFonts w:ascii="Times New Roman" w:hAnsi="Times New Roman"/>
          <w:sz w:val="24"/>
          <w:szCs w:val="24"/>
          <w:u w:color="000000"/>
          <w:lang w:val="fr-FR"/>
        </w:rPr>
        <w:t>federal</w:t>
      </w:r>
      <w:proofErr w:type="spellEnd"/>
      <w:r w:rsidRPr="00811D19">
        <w:rPr>
          <w:rFonts w:ascii="Times New Roman" w:hAnsi="Times New Roman"/>
          <w:sz w:val="24"/>
          <w:szCs w:val="24"/>
          <w:u w:color="000000"/>
          <w:lang w:val="fr-FR"/>
        </w:rPr>
        <w:t xml:space="preserve"> or state court </w:t>
      </w:r>
      <w:proofErr w:type="spellStart"/>
      <w:r w:rsidRPr="00811D19">
        <w:rPr>
          <w:rFonts w:ascii="Times New Roman" w:hAnsi="Times New Roman"/>
          <w:sz w:val="24"/>
          <w:szCs w:val="24"/>
          <w:u w:color="000000"/>
          <w:lang w:val="fr-FR"/>
        </w:rPr>
        <w:t>located</w:t>
      </w:r>
      <w:proofErr w:type="spellEnd"/>
      <w:r w:rsidRPr="00811D19">
        <w:rPr>
          <w:rFonts w:ascii="Times New Roman" w:hAnsi="Times New Roman"/>
          <w:sz w:val="24"/>
          <w:szCs w:val="24"/>
          <w:u w:color="000000"/>
          <w:lang w:val="fr-FR"/>
        </w:rPr>
        <w:t xml:space="preserve"> in the Commonwealth of Massachusetts.</w:t>
      </w:r>
      <w:r w:rsidRPr="00811D19">
        <w:rPr>
          <w:rFonts w:ascii="Times New Roman" w:hAnsi="Times New Roman"/>
          <w:sz w:val="24"/>
          <w:szCs w:val="24"/>
          <w:u w:color="000000"/>
        </w:rPr>
        <w:t xml:space="preserve"> </w:t>
      </w:r>
    </w:p>
    <w:p w14:paraId="5228639A" w14:textId="77777777" w:rsidR="00D31940" w:rsidRPr="00811D19" w:rsidRDefault="00D31940" w:rsidP="00D31940">
      <w:pPr>
        <w:pStyle w:val="Body"/>
        <w:widowControl w:val="0"/>
        <w:numPr>
          <w:ilvl w:val="1"/>
          <w:numId w:val="69"/>
        </w:numPr>
        <w:spacing w:line="242" w:lineRule="auto"/>
        <w:ind w:right="128"/>
        <w:jc w:val="both"/>
        <w:rPr>
          <w:rFonts w:ascii="Times New Roman" w:eastAsia="Calibri" w:hAnsi="Times New Roman" w:cs="Calibri"/>
          <w:sz w:val="24"/>
          <w:szCs w:val="24"/>
          <w:u w:color="000000"/>
        </w:rPr>
      </w:pPr>
      <w:r w:rsidRPr="00811D19">
        <w:rPr>
          <w:rFonts w:ascii="Times New Roman" w:hAnsi="Times New Roman"/>
          <w:sz w:val="24"/>
          <w:szCs w:val="24"/>
          <w:u w:color="000000"/>
        </w:rPr>
        <w:t>LICENSEE</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lang w:val="it-IT"/>
        </w:rPr>
        <w:t>recognizes</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agrees</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that</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breach</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this</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Agreement</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may</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cause</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lang w:val="es-ES_tradnl"/>
        </w:rPr>
        <w:t>irreparable</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harm</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LICENSOR</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lang w:val="da-DK"/>
        </w:rPr>
        <w:t xml:space="preserve">for </w:t>
      </w:r>
      <w:r w:rsidRPr="00811D19">
        <w:rPr>
          <w:rFonts w:ascii="Times New Roman" w:hAnsi="Times New Roman"/>
          <w:sz w:val="24"/>
          <w:szCs w:val="24"/>
          <w:u w:color="000000"/>
        </w:rPr>
        <w:t>which</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money</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damages</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would</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not</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be</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an</w:t>
      </w:r>
      <w:r w:rsidRPr="00811D19">
        <w:rPr>
          <w:rFonts w:ascii="Times New Roman" w:hAnsi="Times New Roman"/>
          <w:spacing w:val="7"/>
          <w:sz w:val="24"/>
          <w:szCs w:val="24"/>
          <w:u w:color="000000"/>
        </w:rPr>
        <w:t xml:space="preserve"> </w:t>
      </w:r>
      <w:proofErr w:type="spellStart"/>
      <w:r w:rsidRPr="00811D19">
        <w:rPr>
          <w:rFonts w:ascii="Times New Roman" w:hAnsi="Times New Roman"/>
          <w:sz w:val="24"/>
          <w:szCs w:val="24"/>
          <w:u w:color="000000"/>
          <w:lang w:val="fr-FR"/>
        </w:rPr>
        <w:t>adequate</w:t>
      </w:r>
      <w:proofErr w:type="spellEnd"/>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remedy.</w:t>
      </w:r>
      <w:r w:rsidRPr="00811D19">
        <w:rPr>
          <w:rFonts w:ascii="Times New Roman" w:hAnsi="Times New Roman"/>
          <w:spacing w:val="35"/>
          <w:sz w:val="24"/>
          <w:szCs w:val="24"/>
          <w:u w:color="000000"/>
        </w:rPr>
        <w:t xml:space="preserve"> </w:t>
      </w:r>
      <w:r w:rsidRPr="00811D19">
        <w:rPr>
          <w:rFonts w:ascii="Times New Roman" w:hAnsi="Times New Roman"/>
          <w:sz w:val="24"/>
          <w:szCs w:val="24"/>
          <w:u w:color="000000"/>
        </w:rPr>
        <w:t>Accordingly,</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LICENSEE</w:t>
      </w:r>
      <w:r w:rsidRPr="00811D19">
        <w:rPr>
          <w:rFonts w:ascii="Times New Roman" w:hAnsi="Times New Roman"/>
          <w:spacing w:val="12"/>
          <w:sz w:val="24"/>
          <w:szCs w:val="24"/>
          <w:u w:color="000000"/>
        </w:rPr>
        <w:t xml:space="preserve"> </w:t>
      </w:r>
      <w:r w:rsidRPr="00811D19">
        <w:rPr>
          <w:rFonts w:ascii="Times New Roman" w:hAnsi="Times New Roman"/>
          <w:sz w:val="24"/>
          <w:szCs w:val="24"/>
          <w:u w:color="000000"/>
        </w:rPr>
        <w:t>agrees</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that</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in</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addition</w:t>
      </w:r>
      <w:r w:rsidRPr="00811D19">
        <w:rPr>
          <w:rFonts w:ascii="Times New Roman" w:hAnsi="Times New Roman"/>
          <w:spacing w:val="3"/>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12"/>
          <w:sz w:val="24"/>
          <w:szCs w:val="24"/>
          <w:u w:color="000000"/>
        </w:rPr>
        <w:t xml:space="preserve"> </w:t>
      </w:r>
      <w:r w:rsidRPr="00811D19">
        <w:rPr>
          <w:rFonts w:ascii="Times New Roman" w:hAnsi="Times New Roman"/>
          <w:sz w:val="24"/>
          <w:szCs w:val="24"/>
          <w:u w:color="000000"/>
        </w:rPr>
        <w:t>any other</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lang w:val="de-DE"/>
        </w:rPr>
        <w:t>remedies</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that</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may</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be</w:t>
      </w:r>
      <w:r w:rsidRPr="00811D19">
        <w:rPr>
          <w:rFonts w:ascii="Times New Roman" w:hAnsi="Times New Roman"/>
          <w:spacing w:val="3"/>
          <w:sz w:val="24"/>
          <w:szCs w:val="24"/>
          <w:u w:color="000000"/>
        </w:rPr>
        <w:t xml:space="preserve"> </w:t>
      </w:r>
      <w:proofErr w:type="spellStart"/>
      <w:r w:rsidRPr="00811D19">
        <w:rPr>
          <w:rFonts w:ascii="Times New Roman" w:hAnsi="Times New Roman"/>
          <w:sz w:val="24"/>
          <w:szCs w:val="24"/>
          <w:u w:color="000000"/>
          <w:lang w:val="fr-FR"/>
        </w:rPr>
        <w:t>available</w:t>
      </w:r>
      <w:proofErr w:type="spellEnd"/>
      <w:r w:rsidRPr="00811D19">
        <w:rPr>
          <w:rFonts w:ascii="Times New Roman" w:hAnsi="Times New Roman"/>
          <w:spacing w:val="24"/>
          <w:sz w:val="24"/>
          <w:szCs w:val="24"/>
          <w:u w:color="000000"/>
        </w:rPr>
        <w:t xml:space="preserve"> </w:t>
      </w:r>
      <w:r w:rsidRPr="00811D19">
        <w:rPr>
          <w:rFonts w:ascii="Times New Roman" w:hAnsi="Times New Roman"/>
          <w:sz w:val="24"/>
          <w:szCs w:val="24"/>
          <w:u w:color="000000"/>
        </w:rPr>
        <w:t>in</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law</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9"/>
          <w:sz w:val="24"/>
          <w:szCs w:val="24"/>
          <w:u w:color="000000"/>
        </w:rPr>
        <w:t xml:space="preserve"> </w:t>
      </w:r>
      <w:r w:rsidRPr="00811D19">
        <w:rPr>
          <w:rFonts w:ascii="Times New Roman" w:hAnsi="Times New Roman"/>
          <w:sz w:val="24"/>
          <w:szCs w:val="24"/>
          <w:u w:color="000000"/>
        </w:rPr>
        <w:t>otherwise,</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LICENSOR</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shall</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be</w:t>
      </w:r>
      <w:r w:rsidRPr="00811D19">
        <w:rPr>
          <w:rFonts w:ascii="Times New Roman" w:hAnsi="Times New Roman"/>
          <w:spacing w:val="3"/>
          <w:sz w:val="24"/>
          <w:szCs w:val="24"/>
          <w:u w:color="000000"/>
        </w:rPr>
        <w:t xml:space="preserve"> </w:t>
      </w:r>
      <w:r w:rsidRPr="00811D19">
        <w:rPr>
          <w:rFonts w:ascii="Times New Roman" w:hAnsi="Times New Roman"/>
          <w:sz w:val="24"/>
          <w:szCs w:val="24"/>
          <w:u w:color="000000"/>
        </w:rPr>
        <w:t>entitled</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seek</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an</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injunction</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rPr>
        <w:t xml:space="preserve">other </w:t>
      </w:r>
      <w:proofErr w:type="spellStart"/>
      <w:r w:rsidRPr="00811D19">
        <w:rPr>
          <w:rFonts w:ascii="Times New Roman" w:hAnsi="Times New Roman"/>
          <w:sz w:val="24"/>
          <w:szCs w:val="24"/>
          <w:u w:color="000000"/>
          <w:lang w:val="es-ES_tradnl"/>
        </w:rPr>
        <w:t>equitable</w:t>
      </w:r>
      <w:proofErr w:type="spellEnd"/>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lang w:val="de-DE"/>
        </w:rPr>
        <w:t>relief</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against</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any</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rPr>
        <w:t>such</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continued</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rPr>
        <w:t>breach</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by</w:t>
      </w:r>
      <w:r w:rsidRPr="00811D19">
        <w:rPr>
          <w:rFonts w:ascii="Times New Roman" w:hAnsi="Times New Roman"/>
          <w:spacing w:val="2"/>
          <w:sz w:val="24"/>
          <w:szCs w:val="24"/>
          <w:u w:color="000000"/>
        </w:rPr>
        <w:t xml:space="preserve"> </w:t>
      </w:r>
      <w:proofErr w:type="spellStart"/>
      <w:r w:rsidRPr="00811D19">
        <w:rPr>
          <w:rFonts w:ascii="Times New Roman" w:hAnsi="Times New Roman"/>
          <w:sz w:val="24"/>
          <w:szCs w:val="24"/>
          <w:u w:color="000000"/>
        </w:rPr>
        <w:t>LlCENSEE</w:t>
      </w:r>
      <w:proofErr w:type="spellEnd"/>
      <w:r w:rsidRPr="00811D19">
        <w:rPr>
          <w:rFonts w:ascii="Times New Roman" w:hAnsi="Times New Roman"/>
          <w:sz w:val="24"/>
          <w:szCs w:val="24"/>
          <w:u w:color="000000"/>
        </w:rPr>
        <w:t>.</w:t>
      </w:r>
    </w:p>
    <w:p w14:paraId="7281F172" w14:textId="77777777" w:rsidR="00D31940" w:rsidRPr="00811D19" w:rsidRDefault="00D31940" w:rsidP="00D31940">
      <w:pPr>
        <w:pStyle w:val="Body"/>
        <w:widowControl w:val="0"/>
        <w:numPr>
          <w:ilvl w:val="1"/>
          <w:numId w:val="69"/>
        </w:numPr>
        <w:spacing w:line="242" w:lineRule="auto"/>
        <w:ind w:right="128"/>
        <w:jc w:val="both"/>
        <w:rPr>
          <w:rFonts w:ascii="Times New Roman" w:eastAsia="Calibri" w:hAnsi="Times New Roman" w:cs="Calibri"/>
          <w:sz w:val="24"/>
          <w:szCs w:val="24"/>
          <w:u w:color="000000"/>
        </w:rPr>
      </w:pPr>
      <w:r w:rsidRPr="00811D19">
        <w:rPr>
          <w:rFonts w:ascii="Times New Roman" w:hAnsi="Times New Roman"/>
          <w:sz w:val="24"/>
          <w:szCs w:val="24"/>
          <w:u w:color="000000"/>
        </w:rPr>
        <w:t>This</w:t>
      </w:r>
      <w:r w:rsidRPr="00811D19">
        <w:rPr>
          <w:rFonts w:ascii="Times New Roman" w:hAnsi="Times New Roman"/>
          <w:spacing w:val="35"/>
          <w:sz w:val="24"/>
          <w:szCs w:val="24"/>
          <w:u w:color="000000"/>
        </w:rPr>
        <w:t xml:space="preserve"> </w:t>
      </w:r>
      <w:r w:rsidRPr="00811D19">
        <w:rPr>
          <w:rFonts w:ascii="Times New Roman" w:hAnsi="Times New Roman"/>
          <w:sz w:val="24"/>
          <w:szCs w:val="24"/>
          <w:u w:color="000000"/>
        </w:rPr>
        <w:t>Agreement shall</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be</w:t>
      </w:r>
      <w:r w:rsidRPr="00811D19">
        <w:rPr>
          <w:rFonts w:ascii="Times New Roman" w:hAnsi="Times New Roman"/>
          <w:spacing w:val="27"/>
          <w:sz w:val="24"/>
          <w:szCs w:val="24"/>
          <w:u w:color="000000"/>
        </w:rPr>
        <w:t xml:space="preserve"> </w:t>
      </w:r>
      <w:r w:rsidRPr="00811D19">
        <w:rPr>
          <w:rFonts w:ascii="Times New Roman" w:hAnsi="Times New Roman"/>
          <w:sz w:val="24"/>
          <w:szCs w:val="24"/>
          <w:u w:color="000000"/>
        </w:rPr>
        <w:t>in</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lang w:val="sv-SE"/>
        </w:rPr>
        <w:t xml:space="preserve">full </w:t>
      </w:r>
      <w:r w:rsidRPr="00811D19">
        <w:rPr>
          <w:rFonts w:ascii="Times New Roman" w:hAnsi="Times New Roman"/>
          <w:sz w:val="24"/>
          <w:szCs w:val="24"/>
          <w:u w:color="000000"/>
        </w:rPr>
        <w:t>force</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effect</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rPr>
        <w:t>from</w:t>
      </w:r>
      <w:r w:rsidRPr="00811D19">
        <w:rPr>
          <w:rFonts w:ascii="Times New Roman" w:hAnsi="Times New Roman"/>
          <w:spacing w:val="36"/>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41"/>
          <w:sz w:val="24"/>
          <w:szCs w:val="24"/>
          <w:u w:color="000000"/>
        </w:rPr>
        <w:t xml:space="preserve"> </w:t>
      </w:r>
      <w:r w:rsidRPr="00811D19">
        <w:rPr>
          <w:rFonts w:ascii="Times New Roman" w:hAnsi="Times New Roman"/>
          <w:sz w:val="24"/>
          <w:szCs w:val="24"/>
          <w:u w:color="000000"/>
        </w:rPr>
        <w:t>effective</w:t>
      </w:r>
      <w:r w:rsidRPr="00811D19">
        <w:rPr>
          <w:rFonts w:ascii="Times New Roman" w:hAnsi="Times New Roman"/>
          <w:spacing w:val="33"/>
          <w:sz w:val="24"/>
          <w:szCs w:val="24"/>
          <w:u w:color="000000"/>
        </w:rPr>
        <w:t xml:space="preserve"> </w:t>
      </w:r>
      <w:r w:rsidRPr="00811D19">
        <w:rPr>
          <w:rFonts w:ascii="Times New Roman" w:hAnsi="Times New Roman"/>
          <w:sz w:val="24"/>
          <w:szCs w:val="24"/>
          <w:u w:color="000000"/>
        </w:rPr>
        <w:t>date</w:t>
      </w:r>
      <w:r w:rsidRPr="00811D19">
        <w:rPr>
          <w:rFonts w:ascii="Times New Roman" w:hAnsi="Times New Roman"/>
          <w:spacing w:val="39"/>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this</w:t>
      </w:r>
      <w:r w:rsidRPr="00811D19">
        <w:rPr>
          <w:rFonts w:ascii="Times New Roman" w:hAnsi="Times New Roman"/>
          <w:spacing w:val="32"/>
          <w:sz w:val="24"/>
          <w:szCs w:val="24"/>
          <w:u w:color="000000"/>
        </w:rPr>
        <w:t xml:space="preserve"> </w:t>
      </w:r>
      <w:r w:rsidRPr="00811D19">
        <w:rPr>
          <w:rFonts w:ascii="Times New Roman" w:hAnsi="Times New Roman"/>
          <w:sz w:val="24"/>
          <w:szCs w:val="24"/>
          <w:u w:color="000000"/>
        </w:rPr>
        <w:t>Agreement</w:t>
      </w:r>
      <w:r w:rsidRPr="00811D19">
        <w:rPr>
          <w:rFonts w:ascii="Times New Roman" w:hAnsi="Times New Roman"/>
          <w:spacing w:val="30"/>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39"/>
          <w:sz w:val="24"/>
          <w:szCs w:val="24"/>
          <w:u w:color="000000"/>
        </w:rPr>
        <w:t xml:space="preserve"> </w:t>
      </w:r>
      <w:r w:rsidRPr="00811D19">
        <w:rPr>
          <w:rFonts w:ascii="Times New Roman" w:hAnsi="Times New Roman"/>
          <w:sz w:val="24"/>
          <w:szCs w:val="24"/>
          <w:u w:color="000000"/>
        </w:rPr>
        <w:t>shall</w:t>
      </w:r>
      <w:r w:rsidRPr="00811D19">
        <w:rPr>
          <w:rFonts w:ascii="Times New Roman" w:hAnsi="Times New Roman"/>
          <w:spacing w:val="3"/>
          <w:sz w:val="24"/>
          <w:szCs w:val="24"/>
          <w:u w:color="000000"/>
        </w:rPr>
        <w:t xml:space="preserve"> </w:t>
      </w:r>
      <w:r w:rsidRPr="00811D19">
        <w:rPr>
          <w:rFonts w:ascii="Times New Roman" w:hAnsi="Times New Roman"/>
          <w:sz w:val="24"/>
          <w:szCs w:val="24"/>
          <w:u w:color="000000"/>
        </w:rPr>
        <w:t>terminate the</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earlier</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if</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when</w:t>
      </w:r>
      <w:r w:rsidRPr="00811D19">
        <w:rPr>
          <w:rFonts w:ascii="Times New Roman" w:hAnsi="Times New Roman"/>
          <w:spacing w:val="14"/>
          <w:sz w:val="24"/>
          <w:szCs w:val="24"/>
          <w:u w:color="000000"/>
        </w:rPr>
        <w:t xml:space="preserve"> (</w:t>
      </w:r>
      <w:proofErr w:type="spellStart"/>
      <w:r w:rsidRPr="00811D19">
        <w:rPr>
          <w:rFonts w:ascii="Times New Roman" w:hAnsi="Times New Roman"/>
          <w:sz w:val="24"/>
          <w:szCs w:val="24"/>
          <w:u w:color="000000"/>
        </w:rPr>
        <w:t>i</w:t>
      </w:r>
      <w:proofErr w:type="spellEnd"/>
      <w:r w:rsidRPr="00811D19">
        <w:rPr>
          <w:rFonts w:ascii="Times New Roman" w:hAnsi="Times New Roman"/>
          <w:sz w:val="24"/>
          <w:szCs w:val="24"/>
          <w:u w:color="000000"/>
        </w:rPr>
        <w:t>)</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LICENSEE</w:t>
      </w:r>
      <w:r w:rsidRPr="00811D19">
        <w:rPr>
          <w:rFonts w:ascii="Times New Roman" w:hAnsi="Times New Roman"/>
          <w:spacing w:val="14"/>
          <w:sz w:val="24"/>
          <w:szCs w:val="24"/>
          <w:u w:color="000000"/>
        </w:rPr>
        <w:t xml:space="preserve"> </w:t>
      </w:r>
      <w:proofErr w:type="spellStart"/>
      <w:r w:rsidRPr="00811D19">
        <w:rPr>
          <w:rFonts w:ascii="Times New Roman" w:hAnsi="Times New Roman"/>
          <w:sz w:val="24"/>
          <w:szCs w:val="24"/>
          <w:u w:color="000000"/>
          <w:lang w:val="fr-FR"/>
        </w:rPr>
        <w:t>commits</w:t>
      </w:r>
      <w:proofErr w:type="spellEnd"/>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a</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material</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breach</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this</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Agreement,</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(ii) the</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Expiration</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Date</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of the</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Agreement. Following</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termination, the</w:t>
      </w:r>
      <w:r w:rsidRPr="00811D19">
        <w:rPr>
          <w:rFonts w:ascii="Times New Roman" w:hAnsi="Times New Roman"/>
          <w:spacing w:val="40"/>
          <w:sz w:val="24"/>
          <w:szCs w:val="24"/>
          <w:u w:color="000000"/>
        </w:rPr>
        <w:t xml:space="preserve"> </w:t>
      </w:r>
      <w:r w:rsidRPr="00811D19">
        <w:rPr>
          <w:rFonts w:ascii="Times New Roman" w:hAnsi="Times New Roman"/>
          <w:sz w:val="24"/>
          <w:szCs w:val="24"/>
          <w:u w:color="000000"/>
          <w:lang w:val="fr-FR"/>
        </w:rPr>
        <w:t>obligations</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under</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sections</w:t>
      </w:r>
      <w:r w:rsidRPr="00811D19">
        <w:rPr>
          <w:rFonts w:ascii="Times New Roman" w:hAnsi="Times New Roman"/>
          <w:spacing w:val="7"/>
          <w:sz w:val="24"/>
          <w:szCs w:val="24"/>
          <w:u w:color="000000"/>
        </w:rPr>
        <w:t xml:space="preserve"> </w:t>
      </w:r>
      <w:r w:rsidRPr="00811D19">
        <w:rPr>
          <w:rFonts w:ascii="Times New Roman" w:hAnsi="Times New Roman"/>
          <w:sz w:val="24"/>
          <w:szCs w:val="24"/>
          <w:u w:color="000000"/>
        </w:rPr>
        <w:t>2.2,</w:t>
      </w:r>
      <w:r w:rsidRPr="00811D19">
        <w:rPr>
          <w:rFonts w:ascii="Times New Roman" w:hAnsi="Times New Roman"/>
          <w:spacing w:val="37"/>
          <w:sz w:val="24"/>
          <w:szCs w:val="24"/>
          <w:u w:color="000000"/>
        </w:rPr>
        <w:t xml:space="preserve"> </w:t>
      </w:r>
      <w:r w:rsidRPr="00811D19">
        <w:rPr>
          <w:rFonts w:ascii="Times New Roman" w:hAnsi="Times New Roman"/>
          <w:sz w:val="24"/>
          <w:szCs w:val="24"/>
          <w:u w:color="000000"/>
        </w:rPr>
        <w:t>3,</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4,</w:t>
      </w:r>
      <w:r w:rsidRPr="00811D19">
        <w:rPr>
          <w:rFonts w:ascii="Times New Roman" w:hAnsi="Times New Roman"/>
          <w:spacing w:val="38"/>
          <w:sz w:val="24"/>
          <w:szCs w:val="24"/>
          <w:u w:color="000000"/>
        </w:rPr>
        <w:t xml:space="preserve"> </w:t>
      </w:r>
      <w:r w:rsidRPr="00811D19">
        <w:rPr>
          <w:rFonts w:ascii="Times New Roman" w:hAnsi="Times New Roman"/>
          <w:sz w:val="24"/>
          <w:szCs w:val="24"/>
          <w:u w:color="000000"/>
        </w:rPr>
        <w:t>6.1,</w:t>
      </w:r>
      <w:r w:rsidRPr="00811D19">
        <w:rPr>
          <w:rFonts w:ascii="Times New Roman" w:hAnsi="Times New Roman"/>
          <w:spacing w:val="36"/>
          <w:sz w:val="24"/>
          <w:szCs w:val="24"/>
          <w:u w:color="000000"/>
        </w:rPr>
        <w:t xml:space="preserve"> </w:t>
      </w:r>
      <w:r w:rsidRPr="00811D19">
        <w:rPr>
          <w:rFonts w:ascii="Times New Roman" w:hAnsi="Times New Roman"/>
          <w:sz w:val="24"/>
          <w:szCs w:val="24"/>
          <w:u w:color="000000"/>
        </w:rPr>
        <w:t>6.2,</w:t>
      </w:r>
      <w:r w:rsidRPr="00811D19">
        <w:rPr>
          <w:rFonts w:ascii="Times New Roman" w:hAnsi="Times New Roman"/>
          <w:spacing w:val="36"/>
          <w:sz w:val="24"/>
          <w:szCs w:val="24"/>
          <w:u w:color="000000"/>
        </w:rPr>
        <w:t xml:space="preserve"> </w:t>
      </w:r>
      <w:r w:rsidRPr="00811D19">
        <w:rPr>
          <w:rFonts w:ascii="Times New Roman" w:hAnsi="Times New Roman"/>
          <w:sz w:val="24"/>
          <w:szCs w:val="24"/>
          <w:u w:color="000000"/>
        </w:rPr>
        <w:t>6</w:t>
      </w:r>
      <w:proofErr w:type="gramStart"/>
      <w:r w:rsidRPr="00811D19">
        <w:rPr>
          <w:rFonts w:ascii="Times New Roman" w:hAnsi="Times New Roman"/>
          <w:sz w:val="24"/>
          <w:szCs w:val="24"/>
          <w:u w:color="000000"/>
        </w:rPr>
        <w:t>,4</w:t>
      </w:r>
      <w:proofErr w:type="gramEnd"/>
      <w:r w:rsidRPr="00811D19">
        <w:rPr>
          <w:rFonts w:ascii="Times New Roman" w:hAnsi="Times New Roman"/>
          <w:spacing w:val="33"/>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38"/>
          <w:sz w:val="24"/>
          <w:szCs w:val="24"/>
          <w:u w:color="000000"/>
        </w:rPr>
        <w:t xml:space="preserve"> </w:t>
      </w:r>
      <w:r w:rsidRPr="00811D19">
        <w:rPr>
          <w:rFonts w:ascii="Times New Roman" w:hAnsi="Times New Roman"/>
          <w:sz w:val="24"/>
          <w:szCs w:val="24"/>
          <w:u w:color="000000"/>
        </w:rPr>
        <w:t>6.5</w:t>
      </w:r>
      <w:r w:rsidRPr="00811D19">
        <w:rPr>
          <w:rFonts w:ascii="Times New Roman" w:hAnsi="Times New Roman"/>
          <w:spacing w:val="6"/>
          <w:sz w:val="24"/>
          <w:szCs w:val="24"/>
          <w:u w:color="000000"/>
        </w:rPr>
        <w:t xml:space="preserve"> </w:t>
      </w:r>
      <w:r w:rsidRPr="00811D19">
        <w:rPr>
          <w:rFonts w:ascii="Times New Roman" w:hAnsi="Times New Roman"/>
          <w:sz w:val="24"/>
          <w:szCs w:val="24"/>
          <w:u w:color="000000"/>
        </w:rPr>
        <w:t>here of</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shall survive.</w:t>
      </w:r>
    </w:p>
    <w:p w14:paraId="7E189D38" w14:textId="77777777" w:rsidR="00D31940" w:rsidRPr="00811D19" w:rsidRDefault="00D31940" w:rsidP="00D31940">
      <w:pPr>
        <w:pStyle w:val="Body"/>
        <w:widowControl w:val="0"/>
        <w:numPr>
          <w:ilvl w:val="1"/>
          <w:numId w:val="69"/>
        </w:numPr>
        <w:spacing w:line="242" w:lineRule="auto"/>
        <w:ind w:right="128"/>
        <w:jc w:val="both"/>
        <w:rPr>
          <w:rFonts w:ascii="Times New Roman" w:eastAsia="Calibri" w:hAnsi="Times New Roman" w:cs="Calibri"/>
          <w:sz w:val="24"/>
          <w:szCs w:val="24"/>
          <w:u w:color="000000"/>
        </w:rPr>
      </w:pPr>
      <w:r w:rsidRPr="00811D19">
        <w:rPr>
          <w:rFonts w:ascii="Times New Roman" w:hAnsi="Times New Roman"/>
          <w:sz w:val="24"/>
          <w:szCs w:val="24"/>
          <w:u w:color="000000"/>
        </w:rPr>
        <w:t xml:space="preserve"> LICENSEE</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shall</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not</w:t>
      </w:r>
      <w:r w:rsidRPr="00811D19">
        <w:rPr>
          <w:rFonts w:ascii="Times New Roman" w:hAnsi="Times New Roman"/>
          <w:spacing w:val="6"/>
          <w:sz w:val="24"/>
          <w:szCs w:val="24"/>
          <w:u w:color="000000"/>
        </w:rPr>
        <w:t xml:space="preserve"> </w:t>
      </w:r>
      <w:r w:rsidRPr="00811D19">
        <w:rPr>
          <w:rFonts w:ascii="Times New Roman" w:hAnsi="Times New Roman"/>
          <w:sz w:val="24"/>
          <w:szCs w:val="24"/>
          <w:u w:color="000000"/>
        </w:rPr>
        <w:t>remove</w:t>
      </w:r>
      <w:r w:rsidRPr="00811D19">
        <w:rPr>
          <w:rFonts w:ascii="Times New Roman" w:hAnsi="Times New Roman"/>
          <w:spacing w:val="6"/>
          <w:sz w:val="24"/>
          <w:szCs w:val="24"/>
          <w:u w:color="000000"/>
        </w:rPr>
        <w:t xml:space="preserve"> L</w:t>
      </w:r>
      <w:r w:rsidRPr="00811D19">
        <w:rPr>
          <w:rFonts w:ascii="Times New Roman" w:hAnsi="Times New Roman"/>
          <w:sz w:val="24"/>
          <w:szCs w:val="24"/>
          <w:u w:color="000000"/>
        </w:rPr>
        <w:t>lCENS0R's</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proprietary</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rPr>
        <w:t>legends</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6"/>
          <w:sz w:val="24"/>
          <w:szCs w:val="24"/>
          <w:u w:color="000000"/>
        </w:rPr>
        <w:t xml:space="preserve"> </w:t>
      </w:r>
      <w:r w:rsidRPr="00811D19">
        <w:rPr>
          <w:rFonts w:ascii="Times New Roman" w:hAnsi="Times New Roman"/>
          <w:sz w:val="24"/>
          <w:szCs w:val="24"/>
          <w:u w:color="000000"/>
        </w:rPr>
        <w:t>licensing</w:t>
      </w:r>
      <w:r w:rsidRPr="00811D19">
        <w:rPr>
          <w:rFonts w:ascii="Times New Roman" w:hAnsi="Times New Roman"/>
          <w:spacing w:val="-4"/>
          <w:sz w:val="24"/>
          <w:szCs w:val="24"/>
          <w:u w:color="000000"/>
        </w:rPr>
        <w:t xml:space="preserve"> </w:t>
      </w:r>
      <w:r w:rsidRPr="00811D19">
        <w:rPr>
          <w:rFonts w:ascii="Times New Roman" w:hAnsi="Times New Roman"/>
          <w:sz w:val="24"/>
          <w:szCs w:val="24"/>
          <w:u w:color="000000"/>
        </w:rPr>
        <w:t>terms</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from the</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rPr>
        <w:t>and</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shall reproduce</w:t>
      </w:r>
      <w:r w:rsidRPr="00811D19">
        <w:rPr>
          <w:rFonts w:ascii="Times New Roman" w:hAnsi="Times New Roman"/>
          <w:spacing w:val="24"/>
          <w:sz w:val="24"/>
          <w:szCs w:val="24"/>
          <w:u w:color="000000"/>
        </w:rPr>
        <w:t xml:space="preserve"> </w:t>
      </w:r>
      <w:r w:rsidRPr="00811D19">
        <w:rPr>
          <w:rFonts w:ascii="Times New Roman" w:hAnsi="Times New Roman"/>
          <w:sz w:val="24"/>
          <w:szCs w:val="24"/>
          <w:u w:color="000000"/>
        </w:rPr>
        <w:t>such</w:t>
      </w:r>
      <w:r w:rsidRPr="00811D19">
        <w:rPr>
          <w:rFonts w:ascii="Times New Roman" w:hAnsi="Times New Roman"/>
          <w:spacing w:val="29"/>
          <w:sz w:val="24"/>
          <w:szCs w:val="24"/>
          <w:u w:color="000000"/>
        </w:rPr>
        <w:t xml:space="preserve"> </w:t>
      </w:r>
      <w:r w:rsidRPr="00811D19">
        <w:rPr>
          <w:rFonts w:ascii="Times New Roman" w:hAnsi="Times New Roman"/>
          <w:sz w:val="24"/>
          <w:szCs w:val="24"/>
          <w:u w:color="000000"/>
        </w:rPr>
        <w:t>legends</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on</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rPr>
        <w:t>authorized</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copy</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2"/>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lang w:val="de-DE"/>
        </w:rPr>
        <w:t>Software</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that</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it</w:t>
      </w:r>
      <w:r w:rsidRPr="00811D19">
        <w:rPr>
          <w:rFonts w:ascii="Times New Roman" w:hAnsi="Times New Roman"/>
          <w:spacing w:val="8"/>
          <w:sz w:val="24"/>
          <w:szCs w:val="24"/>
          <w:u w:color="000000"/>
        </w:rPr>
        <w:t xml:space="preserve"> </w:t>
      </w:r>
      <w:r w:rsidRPr="00811D19">
        <w:rPr>
          <w:rFonts w:ascii="Times New Roman" w:hAnsi="Times New Roman"/>
          <w:sz w:val="24"/>
          <w:szCs w:val="24"/>
          <w:u w:color="000000"/>
        </w:rPr>
        <w:t>makes</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lang w:val="pt-PT"/>
        </w:rPr>
        <w:t>pursuant</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Section</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2,2</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hereof.</w:t>
      </w:r>
    </w:p>
    <w:p w14:paraId="11546276" w14:textId="77777777" w:rsidR="00D31940" w:rsidRPr="00811D19" w:rsidRDefault="00D31940" w:rsidP="00D31940">
      <w:pPr>
        <w:pStyle w:val="Body"/>
        <w:widowControl w:val="0"/>
        <w:numPr>
          <w:ilvl w:val="1"/>
          <w:numId w:val="69"/>
        </w:numPr>
        <w:spacing w:line="242" w:lineRule="auto"/>
        <w:ind w:right="128"/>
        <w:jc w:val="both"/>
        <w:rPr>
          <w:rFonts w:ascii="Times New Roman" w:eastAsia="Calibri" w:hAnsi="Times New Roman" w:cs="Calibri"/>
          <w:sz w:val="24"/>
          <w:szCs w:val="24"/>
          <w:u w:color="000000"/>
        </w:rPr>
      </w:pPr>
      <w:r w:rsidRPr="00811D19">
        <w:rPr>
          <w:rFonts w:ascii="Times New Roman" w:hAnsi="Times New Roman"/>
          <w:sz w:val="24"/>
          <w:szCs w:val="24"/>
          <w:u w:color="000000"/>
        </w:rPr>
        <w:t xml:space="preserve"> LICENSEE</w:t>
      </w:r>
      <w:r w:rsidRPr="00811D19">
        <w:rPr>
          <w:rFonts w:ascii="Times New Roman" w:hAnsi="Times New Roman"/>
          <w:spacing w:val="-18"/>
          <w:sz w:val="24"/>
          <w:szCs w:val="24"/>
          <w:u w:color="000000"/>
        </w:rPr>
        <w:t xml:space="preserve"> </w:t>
      </w:r>
      <w:r w:rsidRPr="00811D19">
        <w:rPr>
          <w:rFonts w:ascii="Times New Roman" w:hAnsi="Times New Roman"/>
          <w:sz w:val="24"/>
          <w:szCs w:val="24"/>
          <w:u w:color="000000"/>
        </w:rPr>
        <w:t>shall</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not</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have</w:t>
      </w:r>
      <w:r w:rsidRPr="00811D19">
        <w:rPr>
          <w:rFonts w:ascii="Times New Roman" w:hAnsi="Times New Roman"/>
          <w:spacing w:val="-23"/>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22"/>
          <w:sz w:val="24"/>
          <w:szCs w:val="24"/>
          <w:u w:color="000000"/>
        </w:rPr>
        <w:t xml:space="preserve"> </w:t>
      </w:r>
      <w:r w:rsidRPr="00811D19">
        <w:rPr>
          <w:rFonts w:ascii="Times New Roman" w:hAnsi="Times New Roman"/>
          <w:sz w:val="24"/>
          <w:szCs w:val="24"/>
          <w:u w:color="000000"/>
        </w:rPr>
        <w:t>right</w:t>
      </w:r>
      <w:r w:rsidRPr="00811D19">
        <w:rPr>
          <w:rFonts w:ascii="Times New Roman" w:hAnsi="Times New Roman"/>
          <w:spacing w:val="-21"/>
          <w:sz w:val="24"/>
          <w:szCs w:val="24"/>
          <w:u w:color="000000"/>
        </w:rPr>
        <w:t xml:space="preserve"> </w:t>
      </w:r>
      <w:r w:rsidRPr="00811D19">
        <w:rPr>
          <w:rFonts w:ascii="Times New Roman" w:hAnsi="Times New Roman"/>
          <w:sz w:val="24"/>
          <w:szCs w:val="24"/>
          <w:u w:color="000000"/>
        </w:rPr>
        <w:t>to</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assign</w:t>
      </w:r>
      <w:r w:rsidRPr="00811D19">
        <w:rPr>
          <w:rFonts w:ascii="Times New Roman" w:hAnsi="Times New Roman"/>
          <w:spacing w:val="-14"/>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otherwise</w:t>
      </w:r>
      <w:r w:rsidRPr="00811D19">
        <w:rPr>
          <w:rFonts w:ascii="Times New Roman" w:hAnsi="Times New Roman"/>
          <w:spacing w:val="-17"/>
          <w:sz w:val="24"/>
          <w:szCs w:val="24"/>
          <w:u w:color="000000"/>
        </w:rPr>
        <w:t xml:space="preserve"> </w:t>
      </w:r>
      <w:r w:rsidRPr="00811D19">
        <w:rPr>
          <w:rFonts w:ascii="Times New Roman" w:hAnsi="Times New Roman"/>
          <w:sz w:val="24"/>
          <w:szCs w:val="24"/>
          <w:u w:color="000000"/>
        </w:rPr>
        <w:t>transfer</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rPr>
        <w:t>its</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rights,</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licenses</w:t>
      </w:r>
      <w:r w:rsidRPr="00811D19">
        <w:rPr>
          <w:rFonts w:ascii="Times New Roman" w:hAnsi="Times New Roman"/>
          <w:spacing w:val="-15"/>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lang w:val="sv-SE"/>
        </w:rPr>
        <w:t>obligations</w:t>
      </w:r>
      <w:r w:rsidRPr="00811D19">
        <w:rPr>
          <w:rFonts w:ascii="Times New Roman" w:hAnsi="Times New Roman"/>
          <w:spacing w:val="-11"/>
          <w:sz w:val="24"/>
          <w:szCs w:val="24"/>
          <w:u w:color="000000"/>
        </w:rPr>
        <w:t xml:space="preserve"> </w:t>
      </w:r>
      <w:r w:rsidRPr="00811D19">
        <w:rPr>
          <w:rFonts w:ascii="Times New Roman" w:hAnsi="Times New Roman"/>
          <w:sz w:val="24"/>
          <w:szCs w:val="24"/>
          <w:u w:color="000000"/>
        </w:rPr>
        <w:t>under</w:t>
      </w:r>
      <w:r w:rsidRPr="00811D19">
        <w:rPr>
          <w:rFonts w:ascii="Times New Roman" w:hAnsi="Times New Roman"/>
          <w:spacing w:val="-16"/>
          <w:sz w:val="24"/>
          <w:szCs w:val="24"/>
          <w:u w:color="000000"/>
        </w:rPr>
        <w:t xml:space="preserve"> </w:t>
      </w:r>
      <w:r w:rsidRPr="00811D19">
        <w:rPr>
          <w:rFonts w:ascii="Times New Roman" w:hAnsi="Times New Roman"/>
          <w:sz w:val="24"/>
          <w:szCs w:val="24"/>
          <w:u w:color="000000"/>
        </w:rPr>
        <w:t>this Agreement,</w:t>
      </w:r>
      <w:r w:rsidRPr="00811D19">
        <w:rPr>
          <w:rFonts w:ascii="Times New Roman" w:hAnsi="Times New Roman"/>
          <w:spacing w:val="26"/>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10"/>
          <w:sz w:val="24"/>
          <w:szCs w:val="24"/>
          <w:u w:color="000000"/>
        </w:rPr>
        <w:t xml:space="preserve"> </w:t>
      </w:r>
      <w:r w:rsidRPr="00811D19">
        <w:rPr>
          <w:rFonts w:ascii="Times New Roman" w:hAnsi="Times New Roman"/>
          <w:sz w:val="24"/>
          <w:szCs w:val="24"/>
          <w:u w:color="000000"/>
          <w:lang w:val="it-IT"/>
        </w:rPr>
        <w:t>delegate</w:t>
      </w:r>
      <w:r w:rsidRPr="00811D19">
        <w:rPr>
          <w:rFonts w:ascii="Times New Roman" w:hAnsi="Times New Roman"/>
          <w:spacing w:val="28"/>
          <w:sz w:val="24"/>
          <w:szCs w:val="24"/>
          <w:u w:color="000000"/>
        </w:rPr>
        <w:t xml:space="preserve"> </w:t>
      </w:r>
      <w:r w:rsidRPr="00811D19">
        <w:rPr>
          <w:rFonts w:ascii="Times New Roman" w:hAnsi="Times New Roman"/>
          <w:sz w:val="24"/>
          <w:szCs w:val="24"/>
          <w:u w:color="000000"/>
        </w:rPr>
        <w:t>its</w:t>
      </w:r>
      <w:r w:rsidRPr="00811D19">
        <w:rPr>
          <w:rFonts w:ascii="Times New Roman" w:hAnsi="Times New Roman"/>
          <w:spacing w:val="3"/>
          <w:sz w:val="24"/>
          <w:szCs w:val="24"/>
          <w:u w:color="000000"/>
        </w:rPr>
        <w:t xml:space="preserve"> </w:t>
      </w:r>
      <w:r w:rsidRPr="00811D19">
        <w:rPr>
          <w:rFonts w:ascii="Times New Roman" w:hAnsi="Times New Roman"/>
          <w:sz w:val="24"/>
          <w:szCs w:val="24"/>
          <w:u w:color="000000"/>
        </w:rPr>
        <w:t>performance</w:t>
      </w:r>
      <w:r w:rsidRPr="00811D19">
        <w:rPr>
          <w:rFonts w:ascii="Times New Roman" w:hAnsi="Times New Roman"/>
          <w:spacing w:val="27"/>
          <w:sz w:val="24"/>
          <w:szCs w:val="24"/>
          <w:u w:color="000000"/>
        </w:rPr>
        <w:t xml:space="preserve"> </w:t>
      </w:r>
      <w:r w:rsidRPr="00811D19">
        <w:rPr>
          <w:rFonts w:ascii="Times New Roman" w:hAnsi="Times New Roman"/>
          <w:sz w:val="24"/>
          <w:szCs w:val="24"/>
          <w:u w:color="000000"/>
        </w:rPr>
        <w:t>hereunder,</w:t>
      </w:r>
      <w:r w:rsidRPr="00811D19">
        <w:rPr>
          <w:rFonts w:ascii="Times New Roman" w:hAnsi="Times New Roman"/>
          <w:spacing w:val="6"/>
          <w:sz w:val="24"/>
          <w:szCs w:val="24"/>
          <w:u w:color="000000"/>
        </w:rPr>
        <w:t xml:space="preserve"> </w:t>
      </w:r>
      <w:r w:rsidRPr="00811D19">
        <w:rPr>
          <w:rFonts w:ascii="Times New Roman" w:hAnsi="Times New Roman"/>
          <w:sz w:val="24"/>
          <w:szCs w:val="24"/>
          <w:u w:color="000000"/>
        </w:rPr>
        <w:t>without</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the</w:t>
      </w:r>
      <w:r w:rsidRPr="00811D19">
        <w:rPr>
          <w:rFonts w:ascii="Times New Roman" w:hAnsi="Times New Roman"/>
          <w:spacing w:val="12"/>
          <w:sz w:val="24"/>
          <w:szCs w:val="24"/>
          <w:u w:color="000000"/>
        </w:rPr>
        <w:t xml:space="preserve"> </w:t>
      </w:r>
      <w:r w:rsidRPr="00811D19">
        <w:rPr>
          <w:rFonts w:ascii="Times New Roman" w:hAnsi="Times New Roman"/>
          <w:sz w:val="24"/>
          <w:szCs w:val="24"/>
          <w:u w:color="000000"/>
        </w:rPr>
        <w:t>prior</w:t>
      </w:r>
      <w:r w:rsidRPr="00811D19">
        <w:rPr>
          <w:rFonts w:ascii="Times New Roman" w:hAnsi="Times New Roman"/>
          <w:spacing w:val="-1"/>
          <w:sz w:val="24"/>
          <w:szCs w:val="24"/>
          <w:u w:color="000000"/>
        </w:rPr>
        <w:t xml:space="preserve"> </w:t>
      </w:r>
      <w:r w:rsidRPr="00811D19">
        <w:rPr>
          <w:rFonts w:ascii="Times New Roman" w:hAnsi="Times New Roman"/>
          <w:sz w:val="24"/>
          <w:szCs w:val="24"/>
          <w:u w:color="000000"/>
        </w:rPr>
        <w:t>written</w:t>
      </w:r>
      <w:r w:rsidRPr="00811D19">
        <w:rPr>
          <w:rFonts w:ascii="Times New Roman" w:hAnsi="Times New Roman"/>
          <w:spacing w:val="24"/>
          <w:sz w:val="24"/>
          <w:szCs w:val="24"/>
          <w:u w:color="000000"/>
        </w:rPr>
        <w:t xml:space="preserve"> </w:t>
      </w:r>
      <w:r w:rsidRPr="00811D19">
        <w:rPr>
          <w:rFonts w:ascii="Times New Roman" w:hAnsi="Times New Roman"/>
          <w:sz w:val="24"/>
          <w:szCs w:val="24"/>
          <w:u w:color="000000"/>
        </w:rPr>
        <w:t>consent</w:t>
      </w:r>
      <w:r w:rsidRPr="00811D19">
        <w:rPr>
          <w:rFonts w:ascii="Times New Roman" w:hAnsi="Times New Roman"/>
          <w:spacing w:val="19"/>
          <w:sz w:val="24"/>
          <w:szCs w:val="24"/>
          <w:u w:color="000000"/>
        </w:rPr>
        <w:t xml:space="preserve"> </w:t>
      </w:r>
      <w:r w:rsidRPr="00811D19">
        <w:rPr>
          <w:rFonts w:ascii="Times New Roman" w:hAnsi="Times New Roman"/>
          <w:sz w:val="24"/>
          <w:szCs w:val="24"/>
          <w:u w:color="000000"/>
        </w:rPr>
        <w:t>of</w:t>
      </w:r>
      <w:r w:rsidRPr="00811D19">
        <w:rPr>
          <w:rFonts w:ascii="Times New Roman" w:hAnsi="Times New Roman"/>
          <w:spacing w:val="20"/>
          <w:sz w:val="24"/>
          <w:szCs w:val="24"/>
          <w:u w:color="000000"/>
        </w:rPr>
        <w:t xml:space="preserve"> </w:t>
      </w:r>
      <w:r w:rsidRPr="00811D19">
        <w:rPr>
          <w:rFonts w:ascii="Times New Roman" w:hAnsi="Times New Roman"/>
          <w:sz w:val="24"/>
          <w:szCs w:val="24"/>
          <w:u w:color="000000"/>
        </w:rPr>
        <w:t xml:space="preserve">LICENSOR. </w:t>
      </w:r>
      <w:r w:rsidRPr="00811D19">
        <w:rPr>
          <w:rFonts w:ascii="Times New Roman" w:hAnsi="Times New Roman"/>
          <w:spacing w:val="5"/>
          <w:sz w:val="24"/>
          <w:szCs w:val="24"/>
          <w:u w:color="000000"/>
        </w:rPr>
        <w:t xml:space="preserve"> </w:t>
      </w:r>
      <w:r w:rsidRPr="00811D19">
        <w:rPr>
          <w:rFonts w:ascii="Times New Roman" w:hAnsi="Times New Roman"/>
          <w:sz w:val="24"/>
          <w:szCs w:val="24"/>
          <w:u w:color="000000"/>
        </w:rPr>
        <w:t>Any</w:t>
      </w:r>
      <w:r w:rsidRPr="00811D19">
        <w:rPr>
          <w:rFonts w:ascii="Times New Roman" w:hAnsi="Times New Roman"/>
          <w:spacing w:val="13"/>
          <w:sz w:val="24"/>
          <w:szCs w:val="24"/>
          <w:u w:color="000000"/>
        </w:rPr>
        <w:t xml:space="preserve"> </w:t>
      </w:r>
      <w:r w:rsidRPr="00811D19">
        <w:rPr>
          <w:rFonts w:ascii="Times New Roman" w:hAnsi="Times New Roman"/>
          <w:sz w:val="24"/>
          <w:szCs w:val="24"/>
          <w:u w:color="000000"/>
        </w:rPr>
        <w:t>such purported</w:t>
      </w:r>
      <w:r w:rsidRPr="00811D19">
        <w:rPr>
          <w:rFonts w:ascii="Times New Roman" w:hAnsi="Times New Roman"/>
          <w:spacing w:val="24"/>
          <w:sz w:val="24"/>
          <w:szCs w:val="24"/>
          <w:u w:color="000000"/>
        </w:rPr>
        <w:t xml:space="preserve"> </w:t>
      </w:r>
      <w:r w:rsidRPr="00811D19">
        <w:rPr>
          <w:rFonts w:ascii="Times New Roman" w:hAnsi="Times New Roman"/>
          <w:sz w:val="24"/>
          <w:szCs w:val="24"/>
          <w:u w:color="000000"/>
        </w:rPr>
        <w:t>assignment,</w:t>
      </w:r>
      <w:r w:rsidRPr="00811D19">
        <w:rPr>
          <w:rFonts w:ascii="Times New Roman" w:hAnsi="Times New Roman"/>
          <w:spacing w:val="24"/>
          <w:sz w:val="24"/>
          <w:szCs w:val="24"/>
          <w:u w:color="000000"/>
        </w:rPr>
        <w:t xml:space="preserve"> </w:t>
      </w:r>
      <w:r w:rsidRPr="00811D19">
        <w:rPr>
          <w:rFonts w:ascii="Times New Roman" w:hAnsi="Times New Roman"/>
          <w:sz w:val="24"/>
          <w:szCs w:val="24"/>
          <w:u w:color="000000"/>
        </w:rPr>
        <w:t>transfer</w:t>
      </w:r>
      <w:r w:rsidRPr="00811D19">
        <w:rPr>
          <w:rFonts w:ascii="Times New Roman" w:hAnsi="Times New Roman"/>
          <w:spacing w:val="35"/>
          <w:sz w:val="24"/>
          <w:szCs w:val="24"/>
          <w:u w:color="000000"/>
        </w:rPr>
        <w:t xml:space="preserve"> </w:t>
      </w:r>
      <w:r w:rsidRPr="00811D19">
        <w:rPr>
          <w:rFonts w:ascii="Times New Roman" w:hAnsi="Times New Roman"/>
          <w:sz w:val="24"/>
          <w:szCs w:val="24"/>
          <w:u w:color="000000"/>
        </w:rPr>
        <w:t>or</w:t>
      </w:r>
      <w:r w:rsidRPr="00811D19">
        <w:rPr>
          <w:rFonts w:ascii="Times New Roman" w:hAnsi="Times New Roman"/>
          <w:spacing w:val="22"/>
          <w:sz w:val="24"/>
          <w:szCs w:val="24"/>
          <w:u w:color="000000"/>
        </w:rPr>
        <w:t xml:space="preserve"> </w:t>
      </w:r>
      <w:proofErr w:type="spellStart"/>
      <w:r w:rsidRPr="00811D19">
        <w:rPr>
          <w:rFonts w:ascii="Times New Roman" w:hAnsi="Times New Roman"/>
          <w:sz w:val="24"/>
          <w:szCs w:val="24"/>
          <w:u w:color="000000"/>
          <w:lang w:val="es-ES_tradnl"/>
        </w:rPr>
        <w:t>validation</w:t>
      </w:r>
      <w:proofErr w:type="spellEnd"/>
      <w:r w:rsidRPr="00811D19">
        <w:rPr>
          <w:rFonts w:ascii="Times New Roman" w:hAnsi="Times New Roman"/>
          <w:spacing w:val="29"/>
          <w:sz w:val="24"/>
          <w:szCs w:val="24"/>
          <w:u w:color="000000"/>
        </w:rPr>
        <w:t xml:space="preserve"> </w:t>
      </w:r>
      <w:r w:rsidRPr="00811D19">
        <w:rPr>
          <w:rFonts w:ascii="Times New Roman" w:hAnsi="Times New Roman"/>
          <w:sz w:val="24"/>
          <w:szCs w:val="24"/>
          <w:u w:color="000000"/>
        </w:rPr>
        <w:t>shall</w:t>
      </w:r>
      <w:r w:rsidRPr="00811D19">
        <w:rPr>
          <w:rFonts w:ascii="Times New Roman" w:hAnsi="Times New Roman"/>
          <w:spacing w:val="29"/>
          <w:sz w:val="24"/>
          <w:szCs w:val="24"/>
          <w:u w:color="000000"/>
        </w:rPr>
        <w:t xml:space="preserve"> </w:t>
      </w:r>
      <w:r w:rsidRPr="00811D19">
        <w:rPr>
          <w:rFonts w:ascii="Times New Roman" w:hAnsi="Times New Roman"/>
          <w:sz w:val="24"/>
          <w:szCs w:val="24"/>
          <w:u w:color="000000"/>
        </w:rPr>
        <w:t>be</w:t>
      </w:r>
      <w:r w:rsidRPr="00811D19">
        <w:rPr>
          <w:rFonts w:ascii="Times New Roman" w:hAnsi="Times New Roman"/>
          <w:spacing w:val="6"/>
          <w:sz w:val="24"/>
          <w:szCs w:val="24"/>
          <w:u w:color="000000"/>
        </w:rPr>
        <w:t xml:space="preserve"> </w:t>
      </w:r>
      <w:r w:rsidRPr="00811D19">
        <w:rPr>
          <w:rFonts w:ascii="Times New Roman" w:hAnsi="Times New Roman"/>
          <w:sz w:val="24"/>
          <w:szCs w:val="24"/>
          <w:u w:color="000000"/>
        </w:rPr>
        <w:t>void.</w:t>
      </w:r>
    </w:p>
    <w:p w14:paraId="17B2D47D" w14:textId="77777777" w:rsidR="00D31940" w:rsidRPr="00811D19" w:rsidRDefault="00D31940" w:rsidP="00337D8E">
      <w:pPr>
        <w:pStyle w:val="Heading4"/>
        <w:ind w:left="0"/>
        <w:jc w:val="left"/>
        <w:rPr>
          <w:rFonts w:eastAsia="Arial Unicode MS" w:cs="Arial Unicode MS"/>
          <w:sz w:val="24"/>
          <w:szCs w:val="24"/>
        </w:rPr>
      </w:pPr>
    </w:p>
    <w:p w14:paraId="428E74FC" w14:textId="77777777" w:rsidR="00D31940" w:rsidRPr="00811D19" w:rsidRDefault="00D31940" w:rsidP="00D31940">
      <w:pPr>
        <w:pStyle w:val="Heading4"/>
        <w:ind w:left="0"/>
        <w:jc w:val="left"/>
        <w:rPr>
          <w:rFonts w:eastAsia="Arial Unicode MS" w:cs="Arial Unicode MS"/>
          <w:sz w:val="24"/>
          <w:szCs w:val="24"/>
        </w:rPr>
      </w:pPr>
    </w:p>
    <w:p w14:paraId="6E2ABC83" w14:textId="77777777" w:rsidR="00D31940" w:rsidRPr="00811D19" w:rsidRDefault="00D31940" w:rsidP="00D31940">
      <w:pPr>
        <w:pStyle w:val="Heading4"/>
        <w:rPr>
          <w:sz w:val="24"/>
          <w:szCs w:val="24"/>
        </w:rPr>
      </w:pPr>
      <w:r w:rsidRPr="00811D19">
        <w:rPr>
          <w:rFonts w:eastAsia="Arial Unicode MS" w:cs="Arial Unicode MS"/>
          <w:sz w:val="24"/>
          <w:szCs w:val="24"/>
        </w:rPr>
        <w:t>Exhibit B</w:t>
      </w:r>
    </w:p>
    <w:p w14:paraId="788EED0A" w14:textId="77777777" w:rsidR="00D31940" w:rsidRPr="00811D19" w:rsidRDefault="00D31940" w:rsidP="00D31940">
      <w:pPr>
        <w:pStyle w:val="Heading4"/>
        <w:rPr>
          <w:i/>
          <w:sz w:val="24"/>
          <w:szCs w:val="24"/>
        </w:rPr>
      </w:pPr>
      <w:r w:rsidRPr="00811D19">
        <w:rPr>
          <w:rFonts w:eastAsia="Arial Unicode MS" w:cs="Arial Unicode MS"/>
          <w:i/>
          <w:sz w:val="24"/>
          <w:szCs w:val="24"/>
        </w:rPr>
        <w:t>Product Enhancement and Development Schedule</w:t>
      </w:r>
    </w:p>
    <w:p w14:paraId="1E2897CA" w14:textId="77777777" w:rsidR="00D31940" w:rsidRPr="00811D19" w:rsidRDefault="00D31940" w:rsidP="00D31940">
      <w:pPr>
        <w:pStyle w:val="BodyText"/>
        <w:rPr>
          <w:rFonts w:ascii="Times New Roman" w:hAnsi="Times New Roman"/>
          <w:sz w:val="24"/>
          <w:szCs w:val="24"/>
        </w:rPr>
      </w:pPr>
    </w:p>
    <w:p w14:paraId="1653DD4D" w14:textId="77777777" w:rsidR="00D31940" w:rsidRPr="00811D19" w:rsidRDefault="00D31940" w:rsidP="00D31940">
      <w:pPr>
        <w:pStyle w:val="BodyText"/>
        <w:rPr>
          <w:rFonts w:ascii="Times New Roman" w:hAnsi="Times New Roman"/>
          <w:sz w:val="24"/>
          <w:szCs w:val="24"/>
        </w:rPr>
      </w:pPr>
      <w:r w:rsidRPr="00811D19">
        <w:rPr>
          <w:rFonts w:ascii="Times New Roman" w:eastAsia="Arial Unicode MS" w:hAnsi="Times New Roman" w:cs="Arial Unicode MS"/>
          <w:sz w:val="24"/>
          <w:szCs w:val="24"/>
        </w:rPr>
        <w:t>Subject to the terms of this agreement, Licensor agrees to perform the following development services during the Initial Term of the Agreement. It is understood that the estimated delivery times provided are for reference only, and that actual development times may vary.</w:t>
      </w:r>
    </w:p>
    <w:p w14:paraId="2A5DA04D" w14:textId="77777777" w:rsidR="00D31940" w:rsidRPr="00811D19" w:rsidRDefault="00D31940" w:rsidP="00D31940">
      <w:pPr>
        <w:pStyle w:val="BodyText"/>
        <w:rPr>
          <w:rFonts w:ascii="Times New Roman" w:hAnsi="Times New Roman"/>
          <w:sz w:val="24"/>
          <w:szCs w:val="24"/>
        </w:rPr>
      </w:pPr>
      <w:r w:rsidRPr="00811D19">
        <w:rPr>
          <w:rFonts w:ascii="Times New Roman" w:eastAsia="Arial Unicode MS" w:hAnsi="Times New Roman" w:cs="Arial Unicode MS"/>
          <w:sz w:val="24"/>
          <w:szCs w:val="24"/>
        </w:rPr>
        <w:t>All Product Enhancements and Developments remain the property of Licensor. Subject to the terms of this agreement, Licensor grants Licensee he right to use.</w:t>
      </w:r>
    </w:p>
    <w:p w14:paraId="64DB6ED4" w14:textId="77777777" w:rsidR="00D31940" w:rsidRPr="00811D19" w:rsidRDefault="00D31940" w:rsidP="00D31940">
      <w:pPr>
        <w:pStyle w:val="BodyText"/>
        <w:rPr>
          <w:rFonts w:ascii="Times New Roman" w:hAnsi="Times New Roman"/>
          <w:sz w:val="24"/>
          <w:szCs w:val="24"/>
        </w:rPr>
      </w:pPr>
    </w:p>
    <w:p w14:paraId="5137B872" w14:textId="77777777" w:rsidR="00D31940" w:rsidRPr="00811D19" w:rsidRDefault="00D31940" w:rsidP="00D31940">
      <w:pPr>
        <w:pStyle w:val="BodyText"/>
        <w:rPr>
          <w:rFonts w:ascii="Times New Roman" w:hAnsi="Times New Roman"/>
          <w:sz w:val="24"/>
          <w:szCs w:val="24"/>
        </w:rPr>
      </w:pPr>
      <w:r w:rsidRPr="00811D19">
        <w:rPr>
          <w:rFonts w:ascii="Times New Roman" w:eastAsia="Arial Unicode MS" w:hAnsi="Times New Roman" w:cs="Arial Unicode MS"/>
          <w:sz w:val="24"/>
          <w:szCs w:val="24"/>
        </w:rPr>
        <w:t>Enhancement 1:</w:t>
      </w:r>
    </w:p>
    <w:p w14:paraId="61ABC9CD" w14:textId="77777777" w:rsidR="00D31940" w:rsidRPr="00811D19" w:rsidRDefault="00D31940" w:rsidP="00D31940">
      <w:pPr>
        <w:pStyle w:val="BodyText"/>
        <w:rPr>
          <w:rFonts w:ascii="Times New Roman" w:hAnsi="Times New Roman"/>
          <w:sz w:val="24"/>
          <w:szCs w:val="24"/>
        </w:rPr>
      </w:pPr>
      <w:r w:rsidRPr="00811D19">
        <w:rPr>
          <w:rFonts w:ascii="Times New Roman" w:eastAsia="Arial Unicode MS" w:hAnsi="Times New Roman" w:cs="Arial Unicode MS"/>
          <w:sz w:val="24"/>
          <w:szCs w:val="24"/>
        </w:rPr>
        <w:t>Title:</w:t>
      </w:r>
    </w:p>
    <w:p w14:paraId="166995E4" w14:textId="77777777" w:rsidR="00D31940" w:rsidRPr="00811D19" w:rsidRDefault="00D31940" w:rsidP="00D31940">
      <w:pPr>
        <w:pStyle w:val="BodyText"/>
        <w:rPr>
          <w:rFonts w:ascii="Times New Roman" w:hAnsi="Times New Roman"/>
          <w:sz w:val="24"/>
          <w:szCs w:val="24"/>
        </w:rPr>
      </w:pPr>
      <w:r w:rsidRPr="00811D19">
        <w:rPr>
          <w:rFonts w:ascii="Times New Roman" w:eastAsia="Arial Unicode MS" w:hAnsi="Times New Roman" w:cs="Arial Unicode MS"/>
          <w:sz w:val="24"/>
          <w:szCs w:val="24"/>
        </w:rPr>
        <w:t>Detailed description:</w:t>
      </w:r>
    </w:p>
    <w:p w14:paraId="6BA80C30" w14:textId="77777777" w:rsidR="00D31940" w:rsidRPr="00811D19" w:rsidRDefault="00D31940" w:rsidP="00D31940">
      <w:pPr>
        <w:pStyle w:val="BodyText"/>
        <w:rPr>
          <w:rFonts w:ascii="Times New Roman" w:hAnsi="Times New Roman"/>
          <w:sz w:val="24"/>
          <w:szCs w:val="24"/>
        </w:rPr>
      </w:pPr>
      <w:r w:rsidRPr="00811D19">
        <w:rPr>
          <w:rFonts w:ascii="Times New Roman" w:eastAsia="Arial Unicode MS" w:hAnsi="Times New Roman" w:cs="Arial Unicode MS"/>
          <w:sz w:val="24"/>
          <w:szCs w:val="24"/>
        </w:rPr>
        <w:t xml:space="preserve">Estimated delivery time after start of contract </w:t>
      </w:r>
    </w:p>
    <w:p w14:paraId="28E88EC4" w14:textId="77777777" w:rsidR="00D31940" w:rsidRPr="00811D19" w:rsidRDefault="00D31940" w:rsidP="00D31940">
      <w:pPr>
        <w:pStyle w:val="BodyText"/>
        <w:rPr>
          <w:rFonts w:ascii="Times New Roman" w:hAnsi="Times New Roman"/>
          <w:sz w:val="24"/>
          <w:szCs w:val="24"/>
        </w:rPr>
      </w:pPr>
    </w:p>
    <w:p w14:paraId="7CB9BC75" w14:textId="77777777" w:rsidR="00D31940" w:rsidRPr="00811D19" w:rsidRDefault="00D31940" w:rsidP="00D31940">
      <w:pPr>
        <w:pStyle w:val="BodyText"/>
        <w:rPr>
          <w:rFonts w:ascii="Times New Roman" w:hAnsi="Times New Roman"/>
          <w:sz w:val="24"/>
          <w:szCs w:val="24"/>
        </w:rPr>
      </w:pPr>
      <w:r w:rsidRPr="00811D19">
        <w:rPr>
          <w:rFonts w:ascii="Times New Roman" w:eastAsia="Arial Unicode MS" w:hAnsi="Times New Roman" w:cs="Arial Unicode MS"/>
          <w:sz w:val="24"/>
          <w:szCs w:val="24"/>
        </w:rPr>
        <w:t>Enhancement 2:</w:t>
      </w:r>
    </w:p>
    <w:p w14:paraId="7C7FCABD" w14:textId="77777777" w:rsidR="00D31940" w:rsidRPr="00811D19" w:rsidRDefault="00D31940" w:rsidP="00D31940">
      <w:pPr>
        <w:pStyle w:val="BodyText"/>
        <w:rPr>
          <w:rFonts w:ascii="Times New Roman" w:hAnsi="Times New Roman"/>
          <w:sz w:val="24"/>
          <w:szCs w:val="24"/>
        </w:rPr>
      </w:pPr>
      <w:r w:rsidRPr="00811D19">
        <w:rPr>
          <w:rFonts w:ascii="Times New Roman" w:eastAsia="Arial Unicode MS" w:hAnsi="Times New Roman" w:cs="Arial Unicode MS"/>
          <w:sz w:val="24"/>
          <w:szCs w:val="24"/>
        </w:rPr>
        <w:t>Title:</w:t>
      </w:r>
    </w:p>
    <w:p w14:paraId="4D91A6C7" w14:textId="77777777" w:rsidR="00D31940" w:rsidRPr="00811D19" w:rsidRDefault="00D31940" w:rsidP="00D31940">
      <w:pPr>
        <w:pStyle w:val="BodyText"/>
        <w:rPr>
          <w:rFonts w:ascii="Times New Roman" w:hAnsi="Times New Roman"/>
          <w:sz w:val="24"/>
          <w:szCs w:val="24"/>
        </w:rPr>
      </w:pPr>
      <w:r w:rsidRPr="00811D19">
        <w:rPr>
          <w:rFonts w:ascii="Times New Roman" w:eastAsia="Arial Unicode MS" w:hAnsi="Times New Roman" w:cs="Arial Unicode MS"/>
          <w:sz w:val="24"/>
          <w:szCs w:val="24"/>
        </w:rPr>
        <w:t>Detailed description:</w:t>
      </w:r>
    </w:p>
    <w:p w14:paraId="67B7EC58" w14:textId="77777777" w:rsidR="00D31940" w:rsidRPr="00811D19" w:rsidRDefault="00D31940" w:rsidP="00D31940">
      <w:pPr>
        <w:pStyle w:val="BodyText"/>
        <w:rPr>
          <w:rFonts w:ascii="Times New Roman" w:hAnsi="Times New Roman"/>
          <w:sz w:val="24"/>
          <w:szCs w:val="24"/>
        </w:rPr>
      </w:pPr>
      <w:r w:rsidRPr="00811D19">
        <w:rPr>
          <w:rFonts w:ascii="Times New Roman" w:eastAsia="Arial Unicode MS" w:hAnsi="Times New Roman" w:cs="Arial Unicode MS"/>
          <w:sz w:val="24"/>
          <w:szCs w:val="24"/>
        </w:rPr>
        <w:t xml:space="preserve">Estimated delivery time after start of contract </w:t>
      </w:r>
    </w:p>
    <w:p w14:paraId="15F2D3D2" w14:textId="77777777" w:rsidR="00D31940" w:rsidRPr="00811D19" w:rsidRDefault="00D31940" w:rsidP="00D31940">
      <w:pPr>
        <w:pStyle w:val="BodyText"/>
        <w:rPr>
          <w:rFonts w:ascii="Times New Roman" w:hAnsi="Times New Roman"/>
          <w:sz w:val="24"/>
          <w:szCs w:val="24"/>
        </w:rPr>
      </w:pPr>
    </w:p>
    <w:p w14:paraId="1FB4EFB0" w14:textId="77777777" w:rsidR="00D31940" w:rsidRPr="00811D19" w:rsidRDefault="00D31940" w:rsidP="00D31940">
      <w:pPr>
        <w:pStyle w:val="Body"/>
        <w:widowControl w:val="0"/>
        <w:rPr>
          <w:rFonts w:ascii="Times New Roman" w:hAnsi="Times New Roman"/>
          <w:sz w:val="24"/>
          <w:szCs w:val="24"/>
        </w:rPr>
      </w:pPr>
      <w:r w:rsidRPr="00811D19">
        <w:rPr>
          <w:rFonts w:ascii="Times New Roman" w:eastAsia="Calibri" w:hAnsi="Times New Roman" w:cs="Calibri"/>
          <w:sz w:val="24"/>
          <w:szCs w:val="24"/>
          <w:u w:color="000000"/>
        </w:rPr>
        <w:br w:type="page"/>
      </w:r>
    </w:p>
    <w:p w14:paraId="7B5C08F4" w14:textId="77777777" w:rsidR="00D31940" w:rsidRPr="00811D19" w:rsidRDefault="00D31940" w:rsidP="00D31940">
      <w:pPr>
        <w:pStyle w:val="Heading4"/>
        <w:rPr>
          <w:sz w:val="24"/>
          <w:szCs w:val="24"/>
        </w:rPr>
      </w:pPr>
      <w:r w:rsidRPr="00811D19">
        <w:rPr>
          <w:rFonts w:eastAsia="Arial Unicode MS" w:cs="Arial Unicode MS"/>
          <w:sz w:val="24"/>
          <w:szCs w:val="24"/>
        </w:rPr>
        <w:lastRenderedPageBreak/>
        <w:t>Exhibit C</w:t>
      </w:r>
    </w:p>
    <w:p w14:paraId="14D06690" w14:textId="77777777" w:rsidR="00D31940" w:rsidRPr="00811D19" w:rsidRDefault="00D31940" w:rsidP="00D31940">
      <w:pPr>
        <w:pStyle w:val="Heading4"/>
        <w:rPr>
          <w:i/>
          <w:sz w:val="24"/>
          <w:szCs w:val="24"/>
        </w:rPr>
      </w:pPr>
      <w:r w:rsidRPr="00811D19">
        <w:rPr>
          <w:rFonts w:eastAsia="Arial Unicode MS" w:cs="Arial Unicode MS"/>
          <w:i/>
          <w:sz w:val="24"/>
          <w:szCs w:val="24"/>
        </w:rPr>
        <w:t>Product Delivery Schedule</w:t>
      </w:r>
    </w:p>
    <w:p w14:paraId="19FB67C6" w14:textId="77777777" w:rsidR="00D31940" w:rsidRPr="00811D19" w:rsidRDefault="00D31940" w:rsidP="00D31940">
      <w:pPr>
        <w:pStyle w:val="BodyText"/>
        <w:rPr>
          <w:rFonts w:ascii="Times New Roman" w:hAnsi="Times New Roman"/>
          <w:sz w:val="24"/>
          <w:szCs w:val="24"/>
        </w:rPr>
      </w:pPr>
    </w:p>
    <w:p w14:paraId="5CC8D904" w14:textId="77777777" w:rsidR="00D31940" w:rsidRPr="00811D19" w:rsidRDefault="00D31940" w:rsidP="00D31940">
      <w:pPr>
        <w:pStyle w:val="BodyText"/>
        <w:rPr>
          <w:rFonts w:ascii="Times New Roman" w:hAnsi="Times New Roman"/>
          <w:sz w:val="24"/>
          <w:szCs w:val="24"/>
        </w:rPr>
      </w:pPr>
      <w:r w:rsidRPr="00811D19">
        <w:rPr>
          <w:rFonts w:ascii="Times New Roman" w:eastAsia="Arial Unicode MS" w:hAnsi="Times New Roman" w:cs="Arial Unicode MS"/>
          <w:sz w:val="24"/>
          <w:szCs w:val="24"/>
        </w:rPr>
        <w:t>The Licensor shall make best efforts to deliver the Products, and the Licensee agrees to accept and be subject for payment for, deliveries based on the following schedule.</w:t>
      </w:r>
    </w:p>
    <w:p w14:paraId="203A503D" w14:textId="77777777" w:rsidR="00D31940" w:rsidRPr="00811D19" w:rsidRDefault="00D31940" w:rsidP="00D31940">
      <w:pPr>
        <w:pStyle w:val="BodyText"/>
        <w:rPr>
          <w:rFonts w:ascii="Times New Roman" w:hAnsi="Times New Roman"/>
          <w:sz w:val="24"/>
          <w:szCs w:val="24"/>
        </w:rPr>
      </w:pPr>
    </w:p>
    <w:p w14:paraId="7824E935" w14:textId="77777777" w:rsidR="00D31940" w:rsidRPr="00811D19" w:rsidRDefault="00D31940" w:rsidP="00D31940">
      <w:pPr>
        <w:pStyle w:val="BodyText"/>
        <w:tabs>
          <w:tab w:val="right" w:pos="8280"/>
        </w:tabs>
        <w:rPr>
          <w:rFonts w:ascii="Times New Roman" w:hAnsi="Times New Roman"/>
          <w:sz w:val="24"/>
          <w:szCs w:val="24"/>
        </w:rPr>
      </w:pPr>
      <w:r w:rsidRPr="00811D19">
        <w:rPr>
          <w:rFonts w:ascii="Times New Roman" w:hAnsi="Times New Roman"/>
          <w:sz w:val="24"/>
          <w:szCs w:val="24"/>
        </w:rPr>
        <w:t>Item</w:t>
      </w:r>
      <w:r w:rsidRPr="00811D19">
        <w:rPr>
          <w:rFonts w:ascii="Times New Roman" w:hAnsi="Times New Roman"/>
          <w:sz w:val="24"/>
          <w:szCs w:val="24"/>
        </w:rPr>
        <w:tab/>
        <w:t>Delivery Date</w:t>
      </w:r>
    </w:p>
    <w:p w14:paraId="3B13872C" w14:textId="77777777" w:rsidR="00D31940" w:rsidRPr="00811D19" w:rsidRDefault="00D31940" w:rsidP="00D31940">
      <w:pPr>
        <w:pStyle w:val="BodyText"/>
        <w:tabs>
          <w:tab w:val="right" w:pos="8280"/>
        </w:tabs>
        <w:rPr>
          <w:rFonts w:ascii="Times New Roman" w:hAnsi="Times New Roman"/>
          <w:sz w:val="24"/>
          <w:szCs w:val="24"/>
        </w:rPr>
      </w:pPr>
      <w:r w:rsidRPr="00811D19">
        <w:rPr>
          <w:rFonts w:ascii="Times New Roman" w:hAnsi="Times New Roman"/>
          <w:sz w:val="24"/>
          <w:szCs w:val="24"/>
        </w:rPr>
        <w:t>Account Initialization</w:t>
      </w:r>
      <w:r w:rsidRPr="00811D19">
        <w:rPr>
          <w:rFonts w:ascii="Times New Roman" w:hAnsi="Times New Roman"/>
          <w:sz w:val="24"/>
          <w:szCs w:val="24"/>
        </w:rPr>
        <w:tab/>
      </w:r>
    </w:p>
    <w:p w14:paraId="773572A1" w14:textId="77777777" w:rsidR="00D31940" w:rsidRPr="00811D19" w:rsidRDefault="00D31940" w:rsidP="00D31940">
      <w:pPr>
        <w:pStyle w:val="BodyText"/>
        <w:tabs>
          <w:tab w:val="right" w:pos="8280"/>
        </w:tabs>
        <w:rPr>
          <w:rFonts w:ascii="Times New Roman" w:hAnsi="Times New Roman"/>
          <w:sz w:val="24"/>
          <w:szCs w:val="24"/>
        </w:rPr>
      </w:pPr>
      <w:r w:rsidRPr="00811D19">
        <w:rPr>
          <w:rFonts w:ascii="Times New Roman" w:hAnsi="Times New Roman"/>
          <w:sz w:val="24"/>
          <w:szCs w:val="24"/>
        </w:rPr>
        <w:t>Protocol Customization</w:t>
      </w:r>
    </w:p>
    <w:p w14:paraId="587B8DE9" w14:textId="77777777" w:rsidR="00D31940" w:rsidRPr="00811D19" w:rsidRDefault="00D31940" w:rsidP="00D31940">
      <w:pPr>
        <w:pStyle w:val="BodyText"/>
        <w:tabs>
          <w:tab w:val="right" w:pos="8280"/>
        </w:tabs>
        <w:rPr>
          <w:rFonts w:ascii="Times New Roman" w:hAnsi="Times New Roman"/>
          <w:sz w:val="24"/>
          <w:szCs w:val="24"/>
        </w:rPr>
      </w:pPr>
      <w:r w:rsidRPr="00811D19">
        <w:rPr>
          <w:rFonts w:ascii="Times New Roman" w:hAnsi="Times New Roman"/>
          <w:sz w:val="24"/>
          <w:szCs w:val="24"/>
        </w:rPr>
        <w:t>Train the Trainer Curriculum</w:t>
      </w:r>
    </w:p>
    <w:p w14:paraId="17001490" w14:textId="77777777" w:rsidR="00D31940" w:rsidRPr="00811D19" w:rsidRDefault="00D31940" w:rsidP="00D31940">
      <w:pPr>
        <w:pStyle w:val="BodyText"/>
        <w:tabs>
          <w:tab w:val="right" w:pos="8280"/>
        </w:tabs>
        <w:rPr>
          <w:rFonts w:ascii="Times New Roman" w:hAnsi="Times New Roman"/>
          <w:sz w:val="24"/>
          <w:szCs w:val="24"/>
        </w:rPr>
      </w:pPr>
      <w:r w:rsidRPr="00811D19">
        <w:rPr>
          <w:rFonts w:ascii="Times New Roman" w:hAnsi="Times New Roman"/>
          <w:sz w:val="24"/>
          <w:szCs w:val="24"/>
        </w:rPr>
        <w:t xml:space="preserve">Delivery of xx </w:t>
      </w:r>
      <w:proofErr w:type="spellStart"/>
      <w:r w:rsidRPr="00811D19">
        <w:rPr>
          <w:rFonts w:ascii="Times New Roman" w:hAnsi="Times New Roman"/>
          <w:sz w:val="24"/>
          <w:szCs w:val="24"/>
        </w:rPr>
        <w:t>CareStations</w:t>
      </w:r>
      <w:proofErr w:type="spellEnd"/>
    </w:p>
    <w:p w14:paraId="7921A7E2" w14:textId="77777777" w:rsidR="00D31940" w:rsidRPr="00811D19" w:rsidRDefault="00D31940" w:rsidP="00D31940">
      <w:pPr>
        <w:pStyle w:val="BodyText"/>
        <w:tabs>
          <w:tab w:val="right" w:pos="8280"/>
        </w:tabs>
        <w:rPr>
          <w:rFonts w:ascii="Times New Roman" w:hAnsi="Times New Roman"/>
          <w:sz w:val="24"/>
          <w:szCs w:val="24"/>
        </w:rPr>
      </w:pPr>
      <w:r w:rsidRPr="00811D19">
        <w:rPr>
          <w:rFonts w:ascii="Times New Roman" w:hAnsi="Times New Roman"/>
          <w:sz w:val="24"/>
          <w:szCs w:val="24"/>
        </w:rPr>
        <w:t xml:space="preserve">Delivery of xx </w:t>
      </w:r>
      <w:proofErr w:type="spellStart"/>
      <w:r w:rsidRPr="00811D19">
        <w:rPr>
          <w:rFonts w:ascii="Times New Roman" w:hAnsi="Times New Roman"/>
          <w:sz w:val="24"/>
          <w:szCs w:val="24"/>
        </w:rPr>
        <w:t>CareStations</w:t>
      </w:r>
      <w:proofErr w:type="spellEnd"/>
    </w:p>
    <w:p w14:paraId="1B32858F" w14:textId="77777777" w:rsidR="00D31940" w:rsidRPr="00811D19" w:rsidRDefault="00D31940" w:rsidP="00D31940">
      <w:pPr>
        <w:pStyle w:val="BodyText"/>
        <w:tabs>
          <w:tab w:val="right" w:pos="8280"/>
        </w:tabs>
        <w:rPr>
          <w:rFonts w:ascii="Times New Roman" w:hAnsi="Times New Roman"/>
          <w:sz w:val="24"/>
          <w:szCs w:val="24"/>
        </w:rPr>
      </w:pPr>
      <w:r w:rsidRPr="00811D19">
        <w:rPr>
          <w:rFonts w:ascii="Times New Roman" w:hAnsi="Times New Roman"/>
          <w:sz w:val="24"/>
          <w:szCs w:val="24"/>
        </w:rPr>
        <w:t xml:space="preserve">Delivery of xx </w:t>
      </w:r>
      <w:proofErr w:type="spellStart"/>
      <w:r w:rsidRPr="00811D19">
        <w:rPr>
          <w:rFonts w:ascii="Times New Roman" w:hAnsi="Times New Roman"/>
          <w:sz w:val="24"/>
          <w:szCs w:val="24"/>
        </w:rPr>
        <w:t>CareStations</w:t>
      </w:r>
      <w:proofErr w:type="spellEnd"/>
    </w:p>
    <w:p w14:paraId="7C3A8D8C" w14:textId="77777777" w:rsidR="00D31940" w:rsidRPr="00811D19" w:rsidRDefault="00D31940" w:rsidP="00D31940">
      <w:pPr>
        <w:pStyle w:val="BodyText"/>
        <w:tabs>
          <w:tab w:val="right" w:pos="8280"/>
        </w:tabs>
        <w:rPr>
          <w:rFonts w:ascii="Times New Roman" w:hAnsi="Times New Roman"/>
          <w:sz w:val="24"/>
          <w:szCs w:val="24"/>
        </w:rPr>
      </w:pPr>
      <w:r w:rsidRPr="00811D19">
        <w:rPr>
          <w:rFonts w:ascii="Times New Roman" w:hAnsi="Times New Roman"/>
          <w:sz w:val="24"/>
          <w:szCs w:val="24"/>
        </w:rPr>
        <w:t>Product Enhancement #1</w:t>
      </w:r>
    </w:p>
    <w:p w14:paraId="6D552273" w14:textId="77777777" w:rsidR="00D31940" w:rsidRPr="00811D19" w:rsidRDefault="00D31940" w:rsidP="00D31940">
      <w:pPr>
        <w:pStyle w:val="BodyText"/>
        <w:tabs>
          <w:tab w:val="right" w:pos="8280"/>
        </w:tabs>
        <w:rPr>
          <w:rFonts w:ascii="Times New Roman" w:hAnsi="Times New Roman"/>
          <w:sz w:val="24"/>
          <w:szCs w:val="24"/>
        </w:rPr>
      </w:pPr>
      <w:r w:rsidRPr="00811D19">
        <w:rPr>
          <w:rFonts w:ascii="Times New Roman" w:hAnsi="Times New Roman"/>
          <w:sz w:val="24"/>
          <w:szCs w:val="24"/>
        </w:rPr>
        <w:t>Product Enhancement #2</w:t>
      </w:r>
    </w:p>
    <w:p w14:paraId="761799DF" w14:textId="77777777" w:rsidR="00D31940" w:rsidRPr="00811D19" w:rsidRDefault="00D31940" w:rsidP="00D31940">
      <w:pPr>
        <w:pStyle w:val="BodyText"/>
        <w:tabs>
          <w:tab w:val="right" w:pos="8280"/>
        </w:tabs>
        <w:rPr>
          <w:rFonts w:ascii="Times New Roman" w:hAnsi="Times New Roman"/>
          <w:sz w:val="24"/>
          <w:szCs w:val="24"/>
        </w:rPr>
      </w:pPr>
      <w:r w:rsidRPr="00811D19">
        <w:rPr>
          <w:rFonts w:ascii="Times New Roman" w:hAnsi="Times New Roman"/>
          <w:sz w:val="24"/>
          <w:szCs w:val="24"/>
        </w:rPr>
        <w:tab/>
      </w:r>
    </w:p>
    <w:p w14:paraId="02770936" w14:textId="77777777" w:rsidR="00D31940" w:rsidRPr="00811D19" w:rsidRDefault="00D31940" w:rsidP="00D31940">
      <w:pPr>
        <w:pStyle w:val="BodyText"/>
        <w:rPr>
          <w:rFonts w:ascii="Times New Roman" w:hAnsi="Times New Roman"/>
          <w:sz w:val="24"/>
          <w:szCs w:val="24"/>
        </w:rPr>
      </w:pPr>
    </w:p>
    <w:p w14:paraId="2BA90036" w14:textId="77777777" w:rsidR="00D31940" w:rsidRPr="00811D19" w:rsidRDefault="00D31940" w:rsidP="00D31940">
      <w:pPr>
        <w:pStyle w:val="BodyText"/>
        <w:rPr>
          <w:rFonts w:ascii="Times New Roman" w:hAnsi="Times New Roman"/>
          <w:sz w:val="24"/>
          <w:szCs w:val="24"/>
        </w:rPr>
      </w:pPr>
    </w:p>
    <w:p w14:paraId="0D79D5D0" w14:textId="77777777" w:rsidR="00D31940" w:rsidRPr="00811D19" w:rsidRDefault="00D31940" w:rsidP="00D31940">
      <w:pPr>
        <w:pStyle w:val="Body"/>
        <w:widowControl w:val="0"/>
        <w:rPr>
          <w:rFonts w:ascii="Times New Roman" w:hAnsi="Times New Roman"/>
          <w:sz w:val="24"/>
          <w:szCs w:val="24"/>
        </w:rPr>
      </w:pPr>
      <w:r w:rsidRPr="00811D19">
        <w:rPr>
          <w:rFonts w:ascii="Times New Roman" w:eastAsia="Calibri" w:hAnsi="Times New Roman" w:cs="Calibri"/>
          <w:sz w:val="24"/>
          <w:szCs w:val="24"/>
          <w:u w:color="000000"/>
        </w:rPr>
        <w:br w:type="page"/>
      </w:r>
    </w:p>
    <w:p w14:paraId="160C4DE7" w14:textId="77777777" w:rsidR="00D31940" w:rsidRPr="00811D19" w:rsidRDefault="00D31940" w:rsidP="00D31940">
      <w:pPr>
        <w:pStyle w:val="Heading4"/>
        <w:rPr>
          <w:sz w:val="24"/>
          <w:szCs w:val="24"/>
        </w:rPr>
      </w:pPr>
      <w:r w:rsidRPr="00811D19">
        <w:rPr>
          <w:rFonts w:eastAsia="Arial Unicode MS" w:cs="Arial Unicode MS"/>
          <w:sz w:val="24"/>
          <w:szCs w:val="24"/>
        </w:rPr>
        <w:lastRenderedPageBreak/>
        <w:t>Exhibit D</w:t>
      </w:r>
    </w:p>
    <w:p w14:paraId="71155960" w14:textId="77777777" w:rsidR="00D31940" w:rsidRDefault="00D31940" w:rsidP="00D31940">
      <w:pPr>
        <w:pStyle w:val="Heading4"/>
        <w:rPr>
          <w:ins w:id="37" w:author="Paul Floyd" w:date="2015-07-25T17:42:00Z"/>
          <w:rFonts w:eastAsia="Arial Unicode MS" w:cs="Arial Unicode MS"/>
          <w:i/>
          <w:sz w:val="24"/>
          <w:szCs w:val="24"/>
        </w:rPr>
      </w:pPr>
      <w:r w:rsidRPr="00811D19">
        <w:rPr>
          <w:rFonts w:eastAsia="Arial Unicode MS" w:cs="Arial Unicode MS"/>
          <w:i/>
          <w:sz w:val="24"/>
          <w:szCs w:val="24"/>
        </w:rPr>
        <w:t>Pricing and Payment Schedule</w:t>
      </w:r>
    </w:p>
    <w:p w14:paraId="6F94A811" w14:textId="7057E7CB" w:rsidR="00024EA3" w:rsidRPr="00811D19" w:rsidRDefault="00024EA3" w:rsidP="00D31940">
      <w:pPr>
        <w:pStyle w:val="Heading4"/>
        <w:rPr>
          <w:i/>
          <w:sz w:val="24"/>
          <w:szCs w:val="24"/>
        </w:rPr>
      </w:pPr>
      <w:ins w:id="38" w:author="Paul Floyd" w:date="2015-07-25T17:42:00Z">
        <w:r>
          <w:rPr>
            <w:rFonts w:eastAsia="Arial Unicode MS" w:cs="Arial Unicode MS"/>
            <w:i/>
            <w:sz w:val="24"/>
            <w:szCs w:val="24"/>
          </w:rPr>
          <w:t xml:space="preserve">Need to </w:t>
        </w:r>
      </w:ins>
      <w:ins w:id="39" w:author="Paul Floyd" w:date="2015-07-26T11:46:00Z">
        <w:r w:rsidR="00CE0FDA">
          <w:rPr>
            <w:rFonts w:eastAsia="Arial Unicode MS" w:cs="Arial Unicode MS"/>
            <w:i/>
            <w:sz w:val="24"/>
            <w:szCs w:val="24"/>
          </w:rPr>
          <w:t>update and get input from</w:t>
        </w:r>
      </w:ins>
      <w:ins w:id="40" w:author="Paul Floyd" w:date="2015-07-26T11:45:00Z">
        <w:r w:rsidR="008E0004">
          <w:rPr>
            <w:rFonts w:eastAsia="Arial Unicode MS" w:cs="Arial Unicode MS"/>
            <w:i/>
            <w:sz w:val="24"/>
            <w:szCs w:val="24"/>
          </w:rPr>
          <w:t xml:space="preserve"> Lucy on Thursday and update with latest on Services</w:t>
        </w:r>
      </w:ins>
      <w:ins w:id="41" w:author="Paul Floyd" w:date="2015-07-26T11:47:00Z">
        <w:r w:rsidR="00CE0FDA">
          <w:rPr>
            <w:rFonts w:eastAsia="Arial Unicode MS" w:cs="Arial Unicode MS"/>
            <w:i/>
            <w:sz w:val="24"/>
            <w:szCs w:val="24"/>
          </w:rPr>
          <w:t xml:space="preserve"> with Simon/Pam on Monday</w:t>
        </w:r>
      </w:ins>
    </w:p>
    <w:p w14:paraId="5B12BC7F" w14:textId="77777777" w:rsidR="00D31940" w:rsidRPr="00811D19" w:rsidRDefault="00D31940" w:rsidP="00D31940">
      <w:pPr>
        <w:pStyle w:val="BodyText"/>
        <w:rPr>
          <w:rFonts w:ascii="Times New Roman" w:hAnsi="Times New Roman"/>
          <w:sz w:val="24"/>
          <w:szCs w:val="24"/>
        </w:rPr>
      </w:pPr>
    </w:p>
    <w:p w14:paraId="78D64174" w14:textId="77777777" w:rsidR="00D31940" w:rsidRPr="00811D19" w:rsidRDefault="00D31940" w:rsidP="00D31940">
      <w:pPr>
        <w:pStyle w:val="Body"/>
        <w:widowControl w:val="0"/>
        <w:jc w:val="center"/>
        <w:rPr>
          <w:rFonts w:ascii="Times New Roman" w:eastAsia="Calibri" w:hAnsi="Times New Roman" w:cs="Calibri"/>
          <w:b/>
          <w:bCs/>
          <w:sz w:val="24"/>
          <w:szCs w:val="24"/>
          <w:u w:val="single" w:color="000000"/>
        </w:rPr>
      </w:pPr>
    </w:p>
    <w:p w14:paraId="4E99FFDE" w14:textId="77777777" w:rsidR="00D31940" w:rsidRPr="00811D19" w:rsidRDefault="00D31940" w:rsidP="00D31940">
      <w:pPr>
        <w:pStyle w:val="Body"/>
        <w:widowControl w:val="0"/>
        <w:rPr>
          <w:rFonts w:ascii="Times New Roman" w:eastAsia="Calibri" w:hAnsi="Times New Roman" w:cs="Calibri"/>
          <w:b/>
          <w:bCs/>
          <w:sz w:val="24"/>
          <w:szCs w:val="24"/>
          <w:u w:color="000000"/>
        </w:rPr>
      </w:pPr>
      <w:r w:rsidRPr="00811D19">
        <w:rPr>
          <w:rFonts w:ascii="Times New Roman" w:hAnsi="Times New Roman"/>
          <w:b/>
          <w:bCs/>
          <w:sz w:val="24"/>
          <w:szCs w:val="24"/>
          <w:u w:color="000000"/>
        </w:rPr>
        <w:t>Lease &amp; Subscription:</w:t>
      </w:r>
    </w:p>
    <w:p w14:paraId="04F9C3E4" w14:textId="77777777" w:rsidR="00D31940" w:rsidRPr="00811D19" w:rsidRDefault="00D31940" w:rsidP="00D31940">
      <w:pPr>
        <w:pStyle w:val="Body"/>
        <w:widowControl w:val="0"/>
        <w:rPr>
          <w:rFonts w:ascii="Times New Roman" w:eastAsia="Calibri" w:hAnsi="Times New Roman" w:cs="Calibri"/>
          <w:b/>
          <w:bCs/>
          <w:sz w:val="24"/>
          <w:szCs w:val="24"/>
          <w:u w:val="single" w:color="000000"/>
        </w:rPr>
      </w:pPr>
    </w:p>
    <w:p w14:paraId="7CDCA5F1" w14:textId="77777777" w:rsidR="00D31940" w:rsidRPr="00811D19" w:rsidRDefault="00D31940" w:rsidP="00D31940">
      <w:pPr>
        <w:pStyle w:val="Body"/>
        <w:widowControl w:val="0"/>
        <w:rPr>
          <w:rFonts w:ascii="Times New Roman" w:eastAsia="Calibri" w:hAnsi="Times New Roman" w:cs="Calibri"/>
          <w:sz w:val="24"/>
          <w:szCs w:val="24"/>
          <w:u w:val="single" w:color="000000"/>
        </w:rPr>
      </w:pPr>
      <w:r w:rsidRPr="00811D19">
        <w:rPr>
          <w:rFonts w:ascii="Times New Roman" w:hAnsi="Times New Roman"/>
          <w:b/>
          <w:bCs/>
          <w:sz w:val="24"/>
          <w:szCs w:val="24"/>
          <w:u w:color="000000"/>
        </w:rPr>
        <w:t>Lease Hardware:</w:t>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hAnsi="Times New Roman"/>
          <w:sz w:val="24"/>
          <w:szCs w:val="24"/>
          <w:u w:val="single" w:color="000000"/>
        </w:rPr>
        <w:t>XX months</w:t>
      </w:r>
    </w:p>
    <w:p w14:paraId="37D6FD85" w14:textId="77777777" w:rsidR="00D31940" w:rsidRPr="00811D19" w:rsidRDefault="00D31940" w:rsidP="00D31940">
      <w:pPr>
        <w:pStyle w:val="Body"/>
        <w:widowControl w:val="0"/>
        <w:rPr>
          <w:rFonts w:ascii="Times New Roman" w:eastAsia="Calibri" w:hAnsi="Times New Roman" w:cs="Calibri"/>
          <w:sz w:val="24"/>
          <w:szCs w:val="24"/>
          <w:u w:color="000000"/>
        </w:rPr>
      </w:pPr>
      <w:r w:rsidRPr="00811D19">
        <w:rPr>
          <w:rFonts w:ascii="Times New Roman" w:eastAsia="Calibri" w:hAnsi="Times New Roman" w:cs="Calibri"/>
          <w:sz w:val="24"/>
          <w:szCs w:val="24"/>
          <w:u w:color="000000"/>
        </w:rPr>
        <w:tab/>
        <w:t>Touch Screen Monitor, Hubble, Set UP &amp; Training Guides</w:t>
      </w:r>
    </w:p>
    <w:p w14:paraId="4DC8B19B" w14:textId="77777777" w:rsidR="00D31940" w:rsidRPr="00811D19" w:rsidRDefault="00D31940" w:rsidP="00D31940">
      <w:pPr>
        <w:pStyle w:val="ListParagraph"/>
        <w:widowControl/>
        <w:numPr>
          <w:ilvl w:val="0"/>
          <w:numId w:val="62"/>
        </w:numPr>
        <w:tabs>
          <w:tab w:val="num" w:pos="1440"/>
        </w:tabs>
        <w:spacing w:after="160" w:line="259" w:lineRule="auto"/>
        <w:ind w:left="1440" w:hanging="360"/>
        <w:rPr>
          <w:rFonts w:ascii="Times New Roman" w:hAnsi="Times New Roman"/>
          <w:sz w:val="24"/>
          <w:szCs w:val="24"/>
        </w:rPr>
      </w:pPr>
      <w:r w:rsidRPr="00811D19">
        <w:rPr>
          <w:rFonts w:ascii="Times New Roman" w:hAnsi="Times New Roman"/>
          <w:sz w:val="24"/>
          <w:szCs w:val="24"/>
        </w:rPr>
        <w:t>Up Front Payment (each)</w:t>
      </w:r>
      <w:r w:rsidRPr="00811D19">
        <w:rPr>
          <w:rFonts w:ascii="Times New Roman" w:hAnsi="Times New Roman"/>
          <w:sz w:val="24"/>
          <w:szCs w:val="24"/>
        </w:rPr>
        <w:tab/>
      </w:r>
      <w:r w:rsidRPr="00811D19">
        <w:rPr>
          <w:rFonts w:ascii="Times New Roman" w:hAnsi="Times New Roman"/>
          <w:sz w:val="24"/>
          <w:szCs w:val="24"/>
        </w:rPr>
        <w:tab/>
      </w:r>
      <w:r w:rsidRPr="00811D19">
        <w:rPr>
          <w:rFonts w:ascii="Times New Roman" w:hAnsi="Times New Roman"/>
          <w:sz w:val="24"/>
          <w:szCs w:val="24"/>
        </w:rPr>
        <w:tab/>
      </w:r>
      <w:r w:rsidRPr="00811D19">
        <w:rPr>
          <w:rFonts w:ascii="Times New Roman" w:hAnsi="Times New Roman"/>
          <w:sz w:val="24"/>
          <w:szCs w:val="24"/>
        </w:rPr>
        <w:tab/>
      </w:r>
      <w:r w:rsidRPr="00811D19">
        <w:rPr>
          <w:rFonts w:ascii="Times New Roman" w:hAnsi="Times New Roman"/>
          <w:sz w:val="24"/>
          <w:szCs w:val="24"/>
        </w:rPr>
        <w:tab/>
        <w:t>$XXX</w:t>
      </w:r>
    </w:p>
    <w:p w14:paraId="27525C6E" w14:textId="25A4AFC5" w:rsidR="00D31940" w:rsidRPr="00811D19" w:rsidRDefault="00D31940" w:rsidP="00D31940">
      <w:pPr>
        <w:pStyle w:val="ListParagraph"/>
        <w:widowControl/>
        <w:numPr>
          <w:ilvl w:val="0"/>
          <w:numId w:val="63"/>
        </w:numPr>
        <w:tabs>
          <w:tab w:val="num" w:pos="1440"/>
        </w:tabs>
        <w:spacing w:after="160" w:line="259" w:lineRule="auto"/>
        <w:ind w:left="1440" w:hanging="360"/>
        <w:rPr>
          <w:rFonts w:ascii="Times New Roman" w:hAnsi="Times New Roman"/>
          <w:sz w:val="24"/>
          <w:szCs w:val="24"/>
        </w:rPr>
      </w:pPr>
      <w:r w:rsidRPr="00811D19">
        <w:rPr>
          <w:rFonts w:ascii="Times New Roman" w:hAnsi="Times New Roman"/>
          <w:sz w:val="24"/>
          <w:szCs w:val="24"/>
        </w:rPr>
        <w:t>Equipmen</w:t>
      </w:r>
      <w:r w:rsidR="00CA7EE6">
        <w:rPr>
          <w:rFonts w:ascii="Times New Roman" w:hAnsi="Times New Roman"/>
          <w:sz w:val="24"/>
          <w:szCs w:val="24"/>
        </w:rPr>
        <w:t>t Recovery (at end of lease)</w:t>
      </w:r>
      <w:r w:rsidR="00CA7EE6">
        <w:rPr>
          <w:rFonts w:ascii="Times New Roman" w:hAnsi="Times New Roman"/>
          <w:sz w:val="24"/>
          <w:szCs w:val="24"/>
        </w:rPr>
        <w:tab/>
      </w:r>
      <w:r w:rsidR="00CA7EE6">
        <w:rPr>
          <w:rFonts w:ascii="Times New Roman" w:hAnsi="Times New Roman"/>
          <w:sz w:val="24"/>
          <w:szCs w:val="24"/>
        </w:rPr>
        <w:tab/>
      </w:r>
      <w:r w:rsidR="00CA7EE6">
        <w:rPr>
          <w:rFonts w:ascii="Times New Roman" w:hAnsi="Times New Roman"/>
          <w:sz w:val="24"/>
          <w:szCs w:val="24"/>
        </w:rPr>
        <w:tab/>
      </w:r>
      <w:r w:rsidRPr="00811D19">
        <w:rPr>
          <w:rFonts w:ascii="Times New Roman" w:hAnsi="Times New Roman"/>
          <w:sz w:val="24"/>
          <w:szCs w:val="24"/>
        </w:rPr>
        <w:t>$XXX</w:t>
      </w:r>
    </w:p>
    <w:p w14:paraId="1DB0A8A0" w14:textId="77777777" w:rsidR="00D31940" w:rsidRPr="00811D19" w:rsidRDefault="00D31940" w:rsidP="00D31940">
      <w:pPr>
        <w:pStyle w:val="Body"/>
        <w:widowControl w:val="0"/>
        <w:rPr>
          <w:rFonts w:ascii="Times New Roman" w:eastAsia="Calibri" w:hAnsi="Times New Roman" w:cs="Calibri"/>
          <w:sz w:val="24"/>
          <w:szCs w:val="24"/>
          <w:u w:color="000000"/>
        </w:rPr>
      </w:pPr>
      <w:r w:rsidRPr="00811D19">
        <w:rPr>
          <w:rFonts w:ascii="Times New Roman" w:hAnsi="Times New Roman"/>
          <w:b/>
          <w:bCs/>
          <w:sz w:val="24"/>
          <w:szCs w:val="24"/>
          <w:u w:color="000000"/>
          <w:lang w:val="de-DE"/>
        </w:rPr>
        <w:t>Software Subscription:</w:t>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t>$XX Per/patient/month</w:t>
      </w:r>
    </w:p>
    <w:p w14:paraId="1D41D29A" w14:textId="77777777" w:rsidR="00D31940" w:rsidRPr="00811D19" w:rsidRDefault="00D31940" w:rsidP="00D31940">
      <w:pPr>
        <w:pStyle w:val="Body"/>
        <w:widowControl w:val="0"/>
        <w:rPr>
          <w:rFonts w:ascii="Times New Roman" w:eastAsia="Calibri" w:hAnsi="Times New Roman" w:cs="Calibri"/>
          <w:sz w:val="24"/>
          <w:szCs w:val="24"/>
          <w:u w:color="000000"/>
        </w:rPr>
      </w:pPr>
      <w:r w:rsidRPr="00811D19">
        <w:rPr>
          <w:rFonts w:ascii="Times New Roman" w:eastAsia="Calibri" w:hAnsi="Times New Roman" w:cs="Calibri"/>
          <w:sz w:val="24"/>
          <w:szCs w:val="24"/>
          <w:u w:color="000000"/>
        </w:rPr>
        <w:tab/>
        <w:t xml:space="preserve">Daily Care Plan, Protocols, Text Alerts, Secured Access for </w:t>
      </w:r>
    </w:p>
    <w:p w14:paraId="01391492" w14:textId="77777777" w:rsidR="00D31940" w:rsidRPr="00811D19" w:rsidRDefault="00D31940" w:rsidP="00D31940">
      <w:pPr>
        <w:pStyle w:val="Body"/>
        <w:widowControl w:val="0"/>
        <w:rPr>
          <w:rFonts w:ascii="Times New Roman" w:eastAsia="Calibri" w:hAnsi="Times New Roman" w:cs="Calibri"/>
          <w:sz w:val="24"/>
          <w:szCs w:val="24"/>
          <w:u w:color="000000"/>
        </w:rPr>
      </w:pPr>
      <w:r w:rsidRPr="00811D19">
        <w:rPr>
          <w:rFonts w:ascii="Times New Roman" w:eastAsia="Calibri" w:hAnsi="Times New Roman" w:cs="Calibri"/>
          <w:sz w:val="24"/>
          <w:szCs w:val="24"/>
          <w:u w:color="000000"/>
        </w:rPr>
        <w:tab/>
        <w:t>EIT and Others (Price guaranteed for length of contract)</w:t>
      </w:r>
    </w:p>
    <w:p w14:paraId="05D6E87A" w14:textId="77777777" w:rsidR="00D31940" w:rsidRPr="00811D19" w:rsidRDefault="00D31940" w:rsidP="00D31940">
      <w:pPr>
        <w:pStyle w:val="Body"/>
        <w:widowControl w:val="0"/>
        <w:rPr>
          <w:rFonts w:ascii="Times New Roman" w:eastAsia="Calibri" w:hAnsi="Times New Roman" w:cs="Calibri"/>
          <w:sz w:val="24"/>
          <w:szCs w:val="24"/>
          <w:u w:color="000000"/>
        </w:rPr>
      </w:pPr>
    </w:p>
    <w:p w14:paraId="20A15615" w14:textId="77777777" w:rsidR="00D31940" w:rsidRPr="00811D19" w:rsidRDefault="00D31940" w:rsidP="00D31940">
      <w:pPr>
        <w:pStyle w:val="Body"/>
        <w:widowControl w:val="0"/>
        <w:rPr>
          <w:rFonts w:ascii="Times New Roman" w:eastAsia="Calibri" w:hAnsi="Times New Roman" w:cs="Calibri"/>
          <w:sz w:val="24"/>
          <w:szCs w:val="24"/>
          <w:u w:color="000000"/>
        </w:rPr>
      </w:pPr>
      <w:r w:rsidRPr="00811D19">
        <w:rPr>
          <w:rFonts w:ascii="Times New Roman" w:hAnsi="Times New Roman"/>
          <w:b/>
          <w:bCs/>
          <w:sz w:val="24"/>
          <w:szCs w:val="24"/>
          <w:u w:color="000000"/>
        </w:rPr>
        <w:t>Account Finalization:</w:t>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t>$XXX.</w:t>
      </w:r>
    </w:p>
    <w:p w14:paraId="687026B8" w14:textId="77777777" w:rsidR="00D31940" w:rsidRPr="00811D19" w:rsidRDefault="00D31940" w:rsidP="00D31940">
      <w:pPr>
        <w:pStyle w:val="Body"/>
        <w:widowControl w:val="0"/>
        <w:rPr>
          <w:rFonts w:ascii="Times New Roman" w:eastAsia="Calibri" w:hAnsi="Times New Roman" w:cs="Calibri"/>
          <w:sz w:val="24"/>
          <w:szCs w:val="24"/>
          <w:u w:color="000000"/>
        </w:rPr>
      </w:pPr>
      <w:r w:rsidRPr="00811D19">
        <w:rPr>
          <w:rFonts w:ascii="Times New Roman" w:eastAsia="Calibri" w:hAnsi="Times New Roman" w:cs="Calibri"/>
          <w:sz w:val="24"/>
          <w:szCs w:val="24"/>
          <w:u w:color="000000"/>
        </w:rPr>
        <w:tab/>
        <w:t>Clinical and Alert Protocol Set-up</w:t>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t>TBD based on level of Customization</w:t>
      </w:r>
    </w:p>
    <w:p w14:paraId="318A5F83" w14:textId="77777777" w:rsidR="00D31940" w:rsidRPr="00811D19" w:rsidRDefault="00D31940" w:rsidP="00D31940">
      <w:pPr>
        <w:pStyle w:val="Body"/>
        <w:widowControl w:val="0"/>
        <w:spacing w:after="120"/>
        <w:rPr>
          <w:rFonts w:ascii="Times New Roman" w:eastAsia="Calibri" w:hAnsi="Times New Roman" w:cs="Calibri"/>
          <w:sz w:val="24"/>
          <w:szCs w:val="24"/>
          <w:u w:color="000000"/>
        </w:rPr>
      </w:pP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p>
    <w:p w14:paraId="247EEDB9" w14:textId="39F7E00C" w:rsidR="00D31940" w:rsidRPr="00811D19" w:rsidRDefault="00D31940" w:rsidP="00D31940">
      <w:pPr>
        <w:pStyle w:val="Body"/>
        <w:widowControl w:val="0"/>
        <w:spacing w:after="120"/>
        <w:rPr>
          <w:rFonts w:ascii="Times New Roman" w:eastAsia="Calibri" w:hAnsi="Times New Roman" w:cs="Calibri"/>
          <w:sz w:val="24"/>
          <w:szCs w:val="24"/>
          <w:u w:color="000000"/>
        </w:rPr>
      </w:pPr>
      <w:r w:rsidRPr="00811D19">
        <w:rPr>
          <w:rFonts w:ascii="Times New Roman" w:eastAsia="Calibri" w:hAnsi="Times New Roman" w:cs="Calibri"/>
          <w:sz w:val="24"/>
          <w:szCs w:val="24"/>
          <w:u w:color="000000"/>
        </w:rPr>
        <w:tab/>
        <w:t>Care Team Training</w:t>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00CA7EE6">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Included</w:t>
      </w:r>
    </w:p>
    <w:p w14:paraId="34729079" w14:textId="77777777" w:rsidR="00D31940" w:rsidRPr="00811D19" w:rsidRDefault="00D31940" w:rsidP="00D31940">
      <w:pPr>
        <w:pStyle w:val="Body"/>
        <w:widowControl w:val="0"/>
        <w:spacing w:after="120"/>
        <w:rPr>
          <w:rFonts w:ascii="Times New Roman" w:eastAsia="Calibri" w:hAnsi="Times New Roman" w:cs="Calibri"/>
          <w:sz w:val="24"/>
          <w:szCs w:val="24"/>
          <w:u w:color="000000"/>
        </w:rPr>
      </w:pPr>
      <w:r w:rsidRPr="00811D19">
        <w:rPr>
          <w:rFonts w:ascii="Times New Roman" w:eastAsia="Calibri" w:hAnsi="Times New Roman" w:cs="Calibri"/>
          <w:sz w:val="24"/>
          <w:szCs w:val="24"/>
          <w:u w:color="000000"/>
        </w:rPr>
        <w:tab/>
        <w:t>Warbler</w:t>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t>$XX Per/patient/month</w:t>
      </w:r>
    </w:p>
    <w:p w14:paraId="2A1D49A0" w14:textId="77777777" w:rsidR="00D31940" w:rsidRPr="00811D19" w:rsidRDefault="00D31940" w:rsidP="00D31940">
      <w:pPr>
        <w:pStyle w:val="Body"/>
        <w:widowControl w:val="0"/>
        <w:spacing w:after="120"/>
        <w:rPr>
          <w:rFonts w:ascii="Times New Roman" w:eastAsia="Calibri" w:hAnsi="Times New Roman" w:cs="Calibri"/>
          <w:sz w:val="24"/>
          <w:szCs w:val="24"/>
          <w:u w:color="000000"/>
        </w:rPr>
      </w:pPr>
      <w:r w:rsidRPr="00811D19">
        <w:rPr>
          <w:rFonts w:ascii="Times New Roman" w:eastAsia="Calibri" w:hAnsi="Times New Roman" w:cs="Calibri"/>
          <w:sz w:val="24"/>
          <w:szCs w:val="24"/>
          <w:u w:color="000000"/>
        </w:rPr>
        <w:tab/>
        <w:t>Call Center Operation (Maximum of 1 year)</w:t>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t>$XX Per/patient/month</w:t>
      </w:r>
    </w:p>
    <w:p w14:paraId="409E4688" w14:textId="77777777" w:rsidR="00D31940" w:rsidRPr="00811D19" w:rsidRDefault="00D31940" w:rsidP="00D31940">
      <w:pPr>
        <w:pStyle w:val="Body"/>
        <w:widowControl w:val="0"/>
        <w:spacing w:after="120"/>
        <w:rPr>
          <w:rFonts w:ascii="Times New Roman" w:eastAsia="Calibri" w:hAnsi="Times New Roman" w:cs="Calibri"/>
          <w:sz w:val="24"/>
          <w:szCs w:val="24"/>
          <w:u w:color="000000"/>
        </w:rPr>
      </w:pPr>
      <w:r w:rsidRPr="00811D19">
        <w:rPr>
          <w:rFonts w:ascii="Times New Roman" w:eastAsia="Calibri" w:hAnsi="Times New Roman" w:cs="Calibri"/>
          <w:sz w:val="24"/>
          <w:szCs w:val="24"/>
          <w:u w:color="000000"/>
        </w:rPr>
        <w:tab/>
        <w:t>Population Analytics</w:t>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r>
      <w:r w:rsidRPr="00811D19">
        <w:rPr>
          <w:rFonts w:ascii="Times New Roman" w:eastAsia="Calibri" w:hAnsi="Times New Roman" w:cs="Calibri"/>
          <w:sz w:val="24"/>
          <w:szCs w:val="24"/>
          <w:u w:color="000000"/>
        </w:rPr>
        <w:tab/>
        <w:t>$XX Per/patient/month</w:t>
      </w:r>
    </w:p>
    <w:p w14:paraId="1304AD38" w14:textId="77777777" w:rsidR="00D31940" w:rsidRPr="00811D19" w:rsidRDefault="00D31940" w:rsidP="00D31940">
      <w:pPr>
        <w:pStyle w:val="BodyText"/>
        <w:rPr>
          <w:rFonts w:ascii="Times New Roman" w:hAnsi="Times New Roman"/>
          <w:sz w:val="24"/>
          <w:szCs w:val="24"/>
        </w:rPr>
      </w:pPr>
      <w:r w:rsidRPr="00811D19">
        <w:rPr>
          <w:rFonts w:ascii="Times New Roman" w:hAnsi="Times New Roman"/>
          <w:sz w:val="24"/>
          <w:szCs w:val="24"/>
        </w:rPr>
        <w:tab/>
      </w:r>
    </w:p>
    <w:p w14:paraId="357600B5" w14:textId="77777777" w:rsidR="00D31940" w:rsidRPr="00811D19" w:rsidRDefault="00D31940" w:rsidP="00D31940">
      <w:pPr>
        <w:pStyle w:val="BodyText"/>
        <w:tabs>
          <w:tab w:val="right" w:pos="9180"/>
        </w:tabs>
        <w:rPr>
          <w:rFonts w:ascii="Times New Roman" w:hAnsi="Times New Roman"/>
          <w:sz w:val="24"/>
          <w:szCs w:val="24"/>
        </w:rPr>
      </w:pPr>
    </w:p>
    <w:p w14:paraId="0B05DE8C" w14:textId="77777777" w:rsidR="00D31940" w:rsidRPr="00811D19" w:rsidRDefault="00D31940" w:rsidP="00D31940">
      <w:pPr>
        <w:pStyle w:val="BodyText"/>
        <w:tabs>
          <w:tab w:val="right" w:pos="9180"/>
        </w:tabs>
        <w:rPr>
          <w:rFonts w:ascii="Times New Roman" w:hAnsi="Times New Roman"/>
          <w:sz w:val="24"/>
          <w:szCs w:val="24"/>
        </w:rPr>
      </w:pPr>
      <w:r w:rsidRPr="00811D19">
        <w:rPr>
          <w:rFonts w:ascii="Times New Roman" w:hAnsi="Times New Roman"/>
          <w:sz w:val="24"/>
          <w:szCs w:val="24"/>
        </w:rPr>
        <w:t xml:space="preserve">Note 1: All payment for Additional Services </w:t>
      </w:r>
      <w:proofErr w:type="gramStart"/>
      <w:r w:rsidRPr="00811D19">
        <w:rPr>
          <w:rFonts w:ascii="Times New Roman" w:hAnsi="Times New Roman"/>
          <w:sz w:val="24"/>
          <w:szCs w:val="24"/>
        </w:rPr>
        <w:t>are</w:t>
      </w:r>
      <w:proofErr w:type="gramEnd"/>
      <w:r w:rsidRPr="00811D19">
        <w:rPr>
          <w:rFonts w:ascii="Times New Roman" w:hAnsi="Times New Roman"/>
          <w:sz w:val="24"/>
          <w:szCs w:val="24"/>
        </w:rPr>
        <w:t xml:space="preserve"> due and payable upon delivery</w:t>
      </w:r>
    </w:p>
    <w:p w14:paraId="7B375C93" w14:textId="77777777" w:rsidR="00D31940" w:rsidRPr="00811D19" w:rsidRDefault="00D31940" w:rsidP="00D31940">
      <w:pPr>
        <w:pStyle w:val="BodyText"/>
        <w:tabs>
          <w:tab w:val="right" w:pos="9180"/>
        </w:tabs>
        <w:rPr>
          <w:rFonts w:ascii="Times New Roman" w:hAnsi="Times New Roman"/>
          <w:sz w:val="24"/>
          <w:szCs w:val="24"/>
        </w:rPr>
      </w:pPr>
      <w:r w:rsidRPr="00811D19">
        <w:rPr>
          <w:rFonts w:ascii="Times New Roman" w:hAnsi="Times New Roman"/>
          <w:sz w:val="24"/>
          <w:szCs w:val="24"/>
        </w:rPr>
        <w:t>Note 2: Hardware and software lease payments are due prior to the start of monthly lease period.</w:t>
      </w:r>
    </w:p>
    <w:p w14:paraId="15E76AB1" w14:textId="77777777" w:rsidR="00D31940" w:rsidRPr="00811D19" w:rsidRDefault="00D31940" w:rsidP="00D31940">
      <w:pPr>
        <w:pStyle w:val="BodyText"/>
        <w:tabs>
          <w:tab w:val="right" w:pos="9180"/>
        </w:tabs>
        <w:rPr>
          <w:rFonts w:ascii="Times New Roman" w:hAnsi="Times New Roman"/>
          <w:sz w:val="24"/>
          <w:szCs w:val="24"/>
        </w:rPr>
      </w:pPr>
      <w:r w:rsidRPr="00811D19">
        <w:rPr>
          <w:rFonts w:ascii="Times New Roman" w:hAnsi="Times New Roman"/>
          <w:sz w:val="24"/>
          <w:szCs w:val="24"/>
        </w:rPr>
        <w:t>Note 3: Hardware Pre-delivery fees are due thirty days before delivery</w:t>
      </w:r>
    </w:p>
    <w:p w14:paraId="69F4C25E" w14:textId="77777777" w:rsidR="00D31940" w:rsidRPr="00811D19" w:rsidRDefault="00D31940" w:rsidP="00D31940">
      <w:pPr>
        <w:pStyle w:val="BodyText"/>
        <w:tabs>
          <w:tab w:val="right" w:pos="9180"/>
        </w:tabs>
        <w:rPr>
          <w:rFonts w:ascii="Times New Roman" w:hAnsi="Times New Roman"/>
          <w:color w:val="auto"/>
          <w:sz w:val="24"/>
          <w:szCs w:val="24"/>
          <w:u w:color="FF0000"/>
        </w:rPr>
      </w:pPr>
      <w:r w:rsidRPr="00811D19">
        <w:rPr>
          <w:rFonts w:ascii="Times New Roman" w:hAnsi="Times New Roman"/>
          <w:sz w:val="24"/>
          <w:szCs w:val="24"/>
        </w:rPr>
        <w:t xml:space="preserve">Note 4: </w:t>
      </w:r>
      <w:r w:rsidRPr="00811D19">
        <w:rPr>
          <w:rFonts w:ascii="Times New Roman" w:hAnsi="Times New Roman"/>
          <w:color w:val="auto"/>
          <w:sz w:val="24"/>
          <w:szCs w:val="24"/>
          <w:u w:color="FF0000"/>
        </w:rPr>
        <w:t>Equipment Recovery fees are due at the start of the month prior to the final monthly lease period</w:t>
      </w:r>
    </w:p>
    <w:p w14:paraId="6DD18795" w14:textId="77777777" w:rsidR="00D31940" w:rsidRPr="00811D19" w:rsidRDefault="00D31940" w:rsidP="00D31940">
      <w:pPr>
        <w:pStyle w:val="Body"/>
        <w:widowControl w:val="0"/>
        <w:spacing w:line="245" w:lineRule="auto"/>
        <w:ind w:right="748"/>
        <w:rPr>
          <w:rFonts w:ascii="Times New Roman" w:eastAsia="Calibri" w:hAnsi="Times New Roman" w:cs="Calibri"/>
          <w:sz w:val="24"/>
          <w:szCs w:val="24"/>
          <w:u w:color="000000"/>
        </w:rPr>
        <w:sectPr w:rsidR="00D31940" w:rsidRPr="00811D19" w:rsidSect="008F59F5">
          <w:headerReference w:type="default" r:id="rId11"/>
          <w:type w:val="continuous"/>
          <w:pgSz w:w="12240" w:h="15840"/>
          <w:pgMar w:top="1480" w:right="1440" w:bottom="2260" w:left="1440" w:header="720" w:footer="864" w:gutter="0"/>
          <w:cols w:space="720"/>
        </w:sectPr>
      </w:pPr>
      <w:r w:rsidRPr="00811D19">
        <w:rPr>
          <w:rFonts w:ascii="Times New Roman" w:hAnsi="Times New Roman"/>
          <w:color w:val="auto"/>
          <w:sz w:val="24"/>
          <w:szCs w:val="24"/>
        </w:rPr>
        <w:t>Note 5</w:t>
      </w:r>
      <w:r w:rsidRPr="00811D19">
        <w:rPr>
          <w:rFonts w:ascii="Times New Roman" w:hAnsi="Times New Roman"/>
          <w:color w:val="auto"/>
          <w:sz w:val="24"/>
          <w:szCs w:val="24"/>
          <w:u w:color="FF0000"/>
        </w:rPr>
        <w:t>: The pricing and terms listed above are for the Initial Term only. Prices for any term beyond the Initial Term shall be at the standard rates applicable at the beginning of the renewal period.</w:t>
      </w:r>
    </w:p>
    <w:p w14:paraId="1A4B4D80" w14:textId="77777777" w:rsidR="00246225" w:rsidRPr="00811D19" w:rsidRDefault="00246225" w:rsidP="00D31940">
      <w:pPr>
        <w:pStyle w:val="Heading4"/>
        <w:ind w:left="0"/>
        <w:jc w:val="left"/>
        <w:rPr>
          <w:rFonts w:eastAsia="Arial Unicode MS" w:cs="Arial Unicode MS"/>
          <w:sz w:val="24"/>
          <w:szCs w:val="24"/>
        </w:rPr>
      </w:pPr>
    </w:p>
    <w:p w14:paraId="55E8F067" w14:textId="77777777" w:rsidR="00246225" w:rsidRPr="00811D19" w:rsidRDefault="00246225" w:rsidP="0032079C">
      <w:pPr>
        <w:pStyle w:val="Heading4"/>
        <w:rPr>
          <w:rFonts w:eastAsia="Arial Unicode MS" w:cs="Arial Unicode MS"/>
          <w:sz w:val="24"/>
          <w:szCs w:val="24"/>
        </w:rPr>
      </w:pPr>
    </w:p>
    <w:p w14:paraId="645B9581" w14:textId="77777777" w:rsidR="006A26E4" w:rsidRPr="00811D19" w:rsidRDefault="006A26E4" w:rsidP="0032079C">
      <w:pPr>
        <w:pStyle w:val="Heading4"/>
        <w:rPr>
          <w:rFonts w:eastAsia="Arial Unicode MS" w:cs="Arial Unicode MS"/>
          <w:sz w:val="24"/>
          <w:szCs w:val="24"/>
        </w:rPr>
      </w:pPr>
    </w:p>
    <w:p w14:paraId="288359E5" w14:textId="77777777" w:rsidR="006A26E4" w:rsidRPr="00811D19" w:rsidRDefault="006A26E4" w:rsidP="0032079C">
      <w:pPr>
        <w:pStyle w:val="Heading4"/>
        <w:rPr>
          <w:rFonts w:eastAsia="Arial Unicode MS" w:cs="Arial Unicode MS"/>
          <w:sz w:val="24"/>
          <w:szCs w:val="24"/>
        </w:rPr>
      </w:pPr>
    </w:p>
    <w:p w14:paraId="521C6C79" w14:textId="77777777" w:rsidR="006A26E4" w:rsidRPr="00811D19" w:rsidRDefault="006A26E4" w:rsidP="0032079C">
      <w:pPr>
        <w:pStyle w:val="Heading4"/>
        <w:rPr>
          <w:rFonts w:eastAsia="Arial Unicode MS" w:cs="Arial Unicode MS"/>
          <w:sz w:val="24"/>
          <w:szCs w:val="24"/>
        </w:rPr>
      </w:pPr>
    </w:p>
    <w:p w14:paraId="277A4655" w14:textId="77777777" w:rsidR="006A26E4" w:rsidRPr="00811D19" w:rsidRDefault="006A26E4" w:rsidP="0032079C">
      <w:pPr>
        <w:pStyle w:val="Heading4"/>
        <w:rPr>
          <w:rFonts w:eastAsia="Arial Unicode MS" w:cs="Arial Unicode MS"/>
          <w:sz w:val="24"/>
          <w:szCs w:val="24"/>
        </w:rPr>
      </w:pPr>
    </w:p>
    <w:p w14:paraId="18E905B2" w14:textId="77777777" w:rsidR="006A26E4" w:rsidRPr="00811D19" w:rsidRDefault="006A26E4" w:rsidP="0032079C">
      <w:pPr>
        <w:pStyle w:val="Heading4"/>
        <w:rPr>
          <w:rFonts w:eastAsia="Arial Unicode MS" w:cs="Arial Unicode MS"/>
          <w:sz w:val="24"/>
          <w:szCs w:val="24"/>
        </w:rPr>
      </w:pPr>
    </w:p>
    <w:p w14:paraId="3E8C36D6" w14:textId="77777777" w:rsidR="00B15E10" w:rsidRPr="00811D19" w:rsidRDefault="00B15E10">
      <w:pPr>
        <w:pStyle w:val="BodyText"/>
        <w:rPr>
          <w:rFonts w:ascii="Times New Roman" w:hAnsi="Times New Roman"/>
          <w:sz w:val="24"/>
          <w:szCs w:val="24"/>
        </w:rPr>
      </w:pPr>
    </w:p>
    <w:sectPr w:rsidR="00B15E10" w:rsidRPr="00811D19" w:rsidSect="00B15E10">
      <w:headerReference w:type="default" r:id="rId12"/>
      <w:footerReference w:type="default" r:id="rId13"/>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F6FB87" w14:textId="77777777" w:rsidR="00666315" w:rsidRDefault="00666315">
      <w:r>
        <w:separator/>
      </w:r>
    </w:p>
  </w:endnote>
  <w:endnote w:type="continuationSeparator" w:id="0">
    <w:p w14:paraId="47B11F7E" w14:textId="77777777" w:rsidR="00666315" w:rsidRDefault="00666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enlo Regular">
    <w:altName w:val="Arial"/>
    <w:charset w:val="00"/>
    <w:family w:val="auto"/>
    <w:pitch w:val="variable"/>
    <w:sig w:usb0="00000000" w:usb1="D200F9FB" w:usb2="02000028" w:usb3="00000000" w:csb0="000001DF" w:csb1="00000000"/>
  </w:font>
  <w:font w:name="Helvetica Light">
    <w:altName w:val="Malgun Gothic"/>
    <w:charset w:val="00"/>
    <w:family w:val="auto"/>
    <w:pitch w:val="variable"/>
    <w:sig w:usb0="00000003" w:usb1="4000204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36951" w14:textId="77777777" w:rsidR="00AF6EA7" w:rsidRDefault="00AF6EA7">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3EFA20" w14:textId="77777777" w:rsidR="00666315" w:rsidRDefault="00666315">
      <w:r>
        <w:separator/>
      </w:r>
    </w:p>
  </w:footnote>
  <w:footnote w:type="continuationSeparator" w:id="0">
    <w:p w14:paraId="5F73E618" w14:textId="77777777" w:rsidR="00666315" w:rsidRDefault="006663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1E70C" w14:textId="77777777" w:rsidR="00AF6EA7" w:rsidRDefault="00AF6EA7">
    <w:pPr>
      <w:pStyle w:val="FreeForm"/>
      <w:spacing w:line="200" w:lineRule="exact"/>
      <w:rPr>
        <w:rFonts w:ascii="Helvetica Light"/>
        <w:i/>
        <w:iCs/>
        <w:color w:val="5E8C1D"/>
        <w:sz w:val="20"/>
        <w:szCs w:val="20"/>
      </w:rPr>
    </w:pPr>
    <w:r>
      <w:rPr>
        <w:rFonts w:ascii="Helvetica Light" w:eastAsia="Helvetica Light" w:hAnsi="Helvetica Light" w:cs="Helvetica Light"/>
        <w:i/>
        <w:iCs/>
        <w:noProof/>
        <w:color w:val="5E8C1D"/>
        <w:sz w:val="20"/>
        <w:szCs w:val="20"/>
      </w:rPr>
      <w:drawing>
        <wp:anchor distT="152400" distB="152400" distL="152400" distR="152400" simplePos="0" relativeHeight="251662336" behindDoc="1" locked="0" layoutInCell="1" allowOverlap="1" wp14:anchorId="788CE71B" wp14:editId="508AE1A8">
          <wp:simplePos x="0" y="0"/>
          <wp:positionH relativeFrom="page">
            <wp:posOffset>914400</wp:posOffset>
          </wp:positionH>
          <wp:positionV relativeFrom="page">
            <wp:posOffset>382649</wp:posOffset>
          </wp:positionV>
          <wp:extent cx="1549926" cy="476209"/>
          <wp:effectExtent l="0" t="0" r="0" b="0"/>
          <wp:wrapNone/>
          <wp:docPr id="2" name="officeArt object"/>
          <wp:cNvGraphicFramePr/>
          <a:graphic xmlns:a="http://schemas.openxmlformats.org/drawingml/2006/main">
            <a:graphicData uri="http://schemas.openxmlformats.org/drawingml/2006/picture">
              <pic:pic xmlns:pic="http://schemas.openxmlformats.org/drawingml/2006/picture">
                <pic:nvPicPr>
                  <pic:cNvPr id="0" name="unknown.pdf"/>
                  <pic:cNvPicPr/>
                </pic:nvPicPr>
                <pic:blipFill>
                  <a:blip r:embed="rId1">
                    <a:extLst/>
                  </a:blip>
                  <a:stretch>
                    <a:fillRect/>
                  </a:stretch>
                </pic:blipFill>
                <pic:spPr>
                  <a:xfrm>
                    <a:off x="0" y="0"/>
                    <a:ext cx="1549926" cy="476209"/>
                  </a:xfrm>
                  <a:prstGeom prst="rect">
                    <a:avLst/>
                  </a:prstGeom>
                  <a:ln w="12700" cap="flat">
                    <a:noFill/>
                    <a:miter lim="400000"/>
                  </a:ln>
                  <a:effectLst/>
                </pic:spPr>
              </pic:pic>
            </a:graphicData>
          </a:graphic>
        </wp:anchor>
      </w:drawing>
    </w:r>
  </w:p>
  <w:p w14:paraId="24196764" w14:textId="77777777" w:rsidR="00AF6EA7" w:rsidRDefault="00AF6EA7">
    <w:pPr>
      <w:pStyle w:val="FreeForm"/>
      <w:spacing w:before="160"/>
      <w:jc w:val="right"/>
    </w:pPr>
    <w:r>
      <w:rPr>
        <w:rFonts w:ascii="Helvetica Light"/>
        <w:i/>
        <w:iCs/>
        <w:color w:val="5E8C1D"/>
        <w:sz w:val="20"/>
        <w:szCs w:val="20"/>
      </w:rPr>
      <w:t>Ibis Contract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C65EE" w14:textId="77777777" w:rsidR="00AF6EA7" w:rsidRDefault="00AF6EA7">
    <w:pPr>
      <w:pStyle w:val="FreeForm"/>
      <w:spacing w:line="200" w:lineRule="exact"/>
      <w:rPr>
        <w:rFonts w:ascii="Helvetica Light" w:eastAsia="Helvetica Light" w:hAnsi="Helvetica Light" w:cs="Helvetica Light"/>
        <w:i/>
        <w:iCs/>
        <w:color w:val="5E8C1D"/>
        <w:sz w:val="20"/>
        <w:szCs w:val="20"/>
      </w:rPr>
    </w:pPr>
    <w:r>
      <w:rPr>
        <w:rFonts w:ascii="Helvetica Light" w:eastAsia="Helvetica Light" w:hAnsi="Helvetica Light" w:cs="Helvetica Light"/>
        <w:i/>
        <w:iCs/>
        <w:noProof/>
        <w:color w:val="5E8C1D"/>
        <w:sz w:val="20"/>
        <w:szCs w:val="20"/>
      </w:rPr>
      <w:drawing>
        <wp:anchor distT="152400" distB="152400" distL="152400" distR="152400" simplePos="0" relativeHeight="251660288" behindDoc="1" locked="0" layoutInCell="1" allowOverlap="1" wp14:anchorId="7AFFC4C4" wp14:editId="412C9222">
          <wp:simplePos x="0" y="0"/>
          <wp:positionH relativeFrom="page">
            <wp:posOffset>914400</wp:posOffset>
          </wp:positionH>
          <wp:positionV relativeFrom="page">
            <wp:posOffset>382649</wp:posOffset>
          </wp:positionV>
          <wp:extent cx="1549926" cy="476209"/>
          <wp:effectExtent l="0" t="0" r="0" b="0"/>
          <wp:wrapNone/>
          <wp:docPr id="1073741830" name="officeArt object"/>
          <wp:cNvGraphicFramePr/>
          <a:graphic xmlns:a="http://schemas.openxmlformats.org/drawingml/2006/main">
            <a:graphicData uri="http://schemas.openxmlformats.org/drawingml/2006/picture">
              <pic:pic xmlns:pic="http://schemas.openxmlformats.org/drawingml/2006/picture">
                <pic:nvPicPr>
                  <pic:cNvPr id="0" name="unknown.pdf"/>
                  <pic:cNvPicPr/>
                </pic:nvPicPr>
                <pic:blipFill>
                  <a:blip r:embed="rId1">
                    <a:extLst/>
                  </a:blip>
                  <a:stretch>
                    <a:fillRect/>
                  </a:stretch>
                </pic:blipFill>
                <pic:spPr>
                  <a:xfrm>
                    <a:off x="0" y="0"/>
                    <a:ext cx="1549926" cy="476209"/>
                  </a:xfrm>
                  <a:prstGeom prst="rect">
                    <a:avLst/>
                  </a:prstGeom>
                  <a:ln w="12700" cap="flat">
                    <a:noFill/>
                    <a:miter lim="400000"/>
                  </a:ln>
                  <a:effectLst/>
                </pic:spPr>
              </pic:pic>
            </a:graphicData>
          </a:graphic>
        </wp:anchor>
      </w:drawing>
    </w:r>
  </w:p>
  <w:p w14:paraId="64CF1887" w14:textId="77777777" w:rsidR="00AF6EA7" w:rsidRDefault="00AF6EA7">
    <w:pPr>
      <w:pStyle w:val="FreeForm"/>
      <w:spacing w:before="160"/>
      <w:jc w:val="right"/>
    </w:pPr>
    <w:r>
      <w:rPr>
        <w:rFonts w:ascii="Helvetica Light"/>
        <w:i/>
        <w:iCs/>
        <w:color w:val="5E8C1D"/>
        <w:sz w:val="20"/>
        <w:szCs w:val="20"/>
      </w:rPr>
      <w:t>Ibis Contract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C2A"/>
    <w:multiLevelType w:val="multilevel"/>
    <w:tmpl w:val="500C6E9A"/>
    <w:styleLink w:val="Lettered"/>
    <w:lvl w:ilvl="0">
      <w:start w:val="1"/>
      <w:numFmt w:val="upperLetter"/>
      <w:lvlText w:val="%1."/>
      <w:lvlJc w:val="left"/>
      <w:pPr>
        <w:tabs>
          <w:tab w:val="num" w:pos="360"/>
        </w:tabs>
        <w:ind w:left="360" w:hanging="360"/>
      </w:pPr>
      <w:rPr>
        <w:rFonts w:ascii="Times New Roman" w:eastAsia="Times New Roman" w:hAnsi="Times New Roman" w:cs="Times New Roman"/>
        <w:position w:val="0"/>
      </w:rPr>
    </w:lvl>
    <w:lvl w:ilvl="1">
      <w:start w:val="1"/>
      <w:numFmt w:val="upperLetter"/>
      <w:lvlText w:val="%2."/>
      <w:lvlJc w:val="left"/>
      <w:pPr>
        <w:tabs>
          <w:tab w:val="num" w:pos="720"/>
        </w:tabs>
        <w:ind w:left="720" w:hanging="360"/>
      </w:pPr>
      <w:rPr>
        <w:rFonts w:ascii="Times New Roman" w:eastAsia="Times New Roman" w:hAnsi="Times New Roman" w:cs="Times New Roman"/>
        <w:position w:val="0"/>
      </w:rPr>
    </w:lvl>
    <w:lvl w:ilvl="2">
      <w:start w:val="1"/>
      <w:numFmt w:val="upperLetter"/>
      <w:lvlText w:val="%3."/>
      <w:lvlJc w:val="left"/>
      <w:pPr>
        <w:tabs>
          <w:tab w:val="num" w:pos="1080"/>
        </w:tabs>
        <w:ind w:left="1080" w:hanging="360"/>
      </w:pPr>
      <w:rPr>
        <w:rFonts w:ascii="Times New Roman" w:eastAsia="Times New Roman" w:hAnsi="Times New Roman" w:cs="Times New Roman"/>
        <w:position w:val="0"/>
      </w:rPr>
    </w:lvl>
    <w:lvl w:ilvl="3">
      <w:start w:val="1"/>
      <w:numFmt w:val="upperLetter"/>
      <w:lvlText w:val="%4."/>
      <w:lvlJc w:val="left"/>
      <w:pPr>
        <w:tabs>
          <w:tab w:val="num" w:pos="1440"/>
        </w:tabs>
        <w:ind w:left="1440" w:hanging="360"/>
      </w:pPr>
      <w:rPr>
        <w:rFonts w:ascii="Times New Roman" w:eastAsia="Times New Roman" w:hAnsi="Times New Roman" w:cs="Times New Roman"/>
        <w:position w:val="0"/>
      </w:rPr>
    </w:lvl>
    <w:lvl w:ilvl="4">
      <w:start w:val="1"/>
      <w:numFmt w:val="upperLetter"/>
      <w:lvlText w:val="%5."/>
      <w:lvlJc w:val="left"/>
      <w:pPr>
        <w:tabs>
          <w:tab w:val="num" w:pos="1800"/>
        </w:tabs>
        <w:ind w:left="1800" w:hanging="360"/>
      </w:pPr>
      <w:rPr>
        <w:rFonts w:ascii="Times New Roman" w:eastAsia="Times New Roman" w:hAnsi="Times New Roman" w:cs="Times New Roman"/>
        <w:position w:val="0"/>
      </w:rPr>
    </w:lvl>
    <w:lvl w:ilvl="5">
      <w:start w:val="1"/>
      <w:numFmt w:val="upperLetter"/>
      <w:lvlText w:val="%6."/>
      <w:lvlJc w:val="left"/>
      <w:pPr>
        <w:tabs>
          <w:tab w:val="num" w:pos="2160"/>
        </w:tabs>
        <w:ind w:left="2160" w:hanging="360"/>
      </w:pPr>
      <w:rPr>
        <w:rFonts w:ascii="Times New Roman" w:eastAsia="Times New Roman" w:hAnsi="Times New Roman" w:cs="Times New Roman"/>
        <w:position w:val="0"/>
      </w:rPr>
    </w:lvl>
    <w:lvl w:ilvl="6">
      <w:start w:val="1"/>
      <w:numFmt w:val="upperLetter"/>
      <w:lvlText w:val="%7."/>
      <w:lvlJc w:val="left"/>
      <w:pPr>
        <w:tabs>
          <w:tab w:val="num" w:pos="2520"/>
        </w:tabs>
        <w:ind w:left="2520" w:hanging="360"/>
      </w:pPr>
      <w:rPr>
        <w:rFonts w:ascii="Times New Roman" w:eastAsia="Times New Roman" w:hAnsi="Times New Roman" w:cs="Times New Roman"/>
        <w:position w:val="0"/>
      </w:rPr>
    </w:lvl>
    <w:lvl w:ilvl="7">
      <w:start w:val="1"/>
      <w:numFmt w:val="upperLetter"/>
      <w:lvlText w:val="%8."/>
      <w:lvlJc w:val="left"/>
      <w:pPr>
        <w:tabs>
          <w:tab w:val="num" w:pos="2880"/>
        </w:tabs>
        <w:ind w:left="2880" w:hanging="360"/>
      </w:pPr>
      <w:rPr>
        <w:rFonts w:ascii="Times New Roman" w:eastAsia="Times New Roman" w:hAnsi="Times New Roman" w:cs="Times New Roman"/>
        <w:position w:val="0"/>
      </w:rPr>
    </w:lvl>
    <w:lvl w:ilvl="8">
      <w:start w:val="1"/>
      <w:numFmt w:val="upperLetter"/>
      <w:lvlText w:val="%9."/>
      <w:lvlJc w:val="left"/>
      <w:pPr>
        <w:tabs>
          <w:tab w:val="num" w:pos="3240"/>
        </w:tabs>
        <w:ind w:left="3240" w:hanging="360"/>
      </w:pPr>
      <w:rPr>
        <w:rFonts w:ascii="Times New Roman" w:eastAsia="Times New Roman" w:hAnsi="Times New Roman" w:cs="Times New Roman"/>
        <w:position w:val="0"/>
      </w:rPr>
    </w:lvl>
  </w:abstractNum>
  <w:abstractNum w:abstractNumId="1">
    <w:nsid w:val="052E7595"/>
    <w:multiLevelType w:val="multilevel"/>
    <w:tmpl w:val="6BE256B4"/>
    <w:lvl w:ilvl="0">
      <w:start w:val="1"/>
      <w:numFmt w:val="decimal"/>
      <w:lvlText w:val="%1."/>
      <w:lvlJc w:val="left"/>
      <w:pPr>
        <w:tabs>
          <w:tab w:val="num" w:pos="360"/>
        </w:tabs>
        <w:ind w:left="360" w:hanging="360"/>
      </w:pPr>
      <w:rPr>
        <w:rFonts w:ascii="Times New Roman" w:eastAsia="Times New Roman" w:hAnsi="Times New Roman" w:hint="default"/>
        <w:position w:val="0"/>
      </w:rPr>
    </w:lvl>
    <w:lvl w:ilvl="1">
      <w:start w:val="1"/>
      <w:numFmt w:val="decimal"/>
      <w:lvlText w:val="7.%2."/>
      <w:lvlJc w:val="left"/>
      <w:pPr>
        <w:tabs>
          <w:tab w:val="num" w:pos="720"/>
        </w:tabs>
        <w:ind w:left="720" w:hanging="360"/>
      </w:pPr>
      <w:rPr>
        <w:rFonts w:ascii="Times New Roman" w:eastAsia="Times New Roman" w:hAnsi="Times New Roman" w:hint="default"/>
        <w:position w:val="0"/>
      </w:rPr>
    </w:lvl>
    <w:lvl w:ilvl="2">
      <w:start w:val="1"/>
      <w:numFmt w:val="decimal"/>
      <w:lvlText w:val="%3."/>
      <w:lvlJc w:val="left"/>
      <w:pPr>
        <w:tabs>
          <w:tab w:val="num" w:pos="1080"/>
        </w:tabs>
        <w:ind w:left="1080" w:hanging="360"/>
      </w:pPr>
      <w:rPr>
        <w:rFonts w:ascii="Times New Roman" w:eastAsia="Times New Roman" w:hAnsi="Times New Roman" w:hint="default"/>
        <w:position w:val="0"/>
      </w:rPr>
    </w:lvl>
    <w:lvl w:ilvl="3">
      <w:start w:val="1"/>
      <w:numFmt w:val="decimal"/>
      <w:lvlText w:val="%4."/>
      <w:lvlJc w:val="left"/>
      <w:pPr>
        <w:tabs>
          <w:tab w:val="num" w:pos="1440"/>
        </w:tabs>
        <w:ind w:left="1440" w:hanging="360"/>
      </w:pPr>
      <w:rPr>
        <w:rFonts w:ascii="Times New Roman" w:eastAsia="Times New Roman" w:hAnsi="Times New Roman" w:hint="default"/>
        <w:position w:val="0"/>
      </w:rPr>
    </w:lvl>
    <w:lvl w:ilvl="4">
      <w:start w:val="1"/>
      <w:numFmt w:val="decimal"/>
      <w:lvlText w:val="%5."/>
      <w:lvlJc w:val="left"/>
      <w:pPr>
        <w:tabs>
          <w:tab w:val="num" w:pos="1800"/>
        </w:tabs>
        <w:ind w:left="1800" w:hanging="360"/>
      </w:pPr>
      <w:rPr>
        <w:rFonts w:ascii="Times New Roman" w:eastAsia="Times New Roman" w:hAnsi="Times New Roman" w:hint="default"/>
        <w:position w:val="0"/>
      </w:rPr>
    </w:lvl>
    <w:lvl w:ilvl="5">
      <w:start w:val="1"/>
      <w:numFmt w:val="decimal"/>
      <w:lvlText w:val="%6."/>
      <w:lvlJc w:val="left"/>
      <w:pPr>
        <w:tabs>
          <w:tab w:val="num" w:pos="2160"/>
        </w:tabs>
        <w:ind w:left="2160" w:hanging="360"/>
      </w:pPr>
      <w:rPr>
        <w:rFonts w:ascii="Times New Roman" w:eastAsia="Times New Roman" w:hAnsi="Times New Roman" w:hint="default"/>
        <w:position w:val="0"/>
      </w:rPr>
    </w:lvl>
    <w:lvl w:ilvl="6">
      <w:start w:val="1"/>
      <w:numFmt w:val="decimal"/>
      <w:lvlText w:val="%7."/>
      <w:lvlJc w:val="left"/>
      <w:pPr>
        <w:tabs>
          <w:tab w:val="num" w:pos="2520"/>
        </w:tabs>
        <w:ind w:left="2520" w:hanging="360"/>
      </w:pPr>
      <w:rPr>
        <w:rFonts w:ascii="Times New Roman" w:eastAsia="Times New Roman" w:hAnsi="Times New Roman" w:hint="default"/>
        <w:position w:val="0"/>
      </w:rPr>
    </w:lvl>
    <w:lvl w:ilvl="7">
      <w:start w:val="1"/>
      <w:numFmt w:val="decimal"/>
      <w:lvlText w:val="%8."/>
      <w:lvlJc w:val="left"/>
      <w:pPr>
        <w:tabs>
          <w:tab w:val="num" w:pos="2880"/>
        </w:tabs>
        <w:ind w:left="2880" w:hanging="360"/>
      </w:pPr>
      <w:rPr>
        <w:rFonts w:ascii="Times New Roman" w:eastAsia="Times New Roman" w:hAnsi="Times New Roman" w:hint="default"/>
        <w:position w:val="0"/>
      </w:rPr>
    </w:lvl>
    <w:lvl w:ilvl="8">
      <w:start w:val="1"/>
      <w:numFmt w:val="decimal"/>
      <w:lvlText w:val="%9."/>
      <w:lvlJc w:val="left"/>
      <w:pPr>
        <w:tabs>
          <w:tab w:val="num" w:pos="3240"/>
        </w:tabs>
        <w:ind w:left="3240" w:hanging="360"/>
      </w:pPr>
      <w:rPr>
        <w:rFonts w:ascii="Times New Roman" w:eastAsia="Times New Roman" w:hAnsi="Times New Roman" w:hint="default"/>
        <w:position w:val="0"/>
      </w:rPr>
    </w:lvl>
  </w:abstractNum>
  <w:abstractNum w:abstractNumId="2">
    <w:nsid w:val="06A51D28"/>
    <w:multiLevelType w:val="multilevel"/>
    <w:tmpl w:val="5750238A"/>
    <w:lvl w:ilvl="0">
      <w:start w:val="1"/>
      <w:numFmt w:val="bullet"/>
      <w:lvlText w:val="•"/>
      <w:lvlJc w:val="left"/>
      <w:pPr>
        <w:tabs>
          <w:tab w:val="num" w:pos="720"/>
        </w:tabs>
        <w:ind w:left="720" w:hanging="360"/>
      </w:pPr>
      <w:rPr>
        <w:rFonts w:ascii="Times" w:eastAsia="Times" w:hAnsi="Times" w:cs="Lucida Grande"/>
        <w:position w:val="0"/>
        <w:sz w:val="24"/>
        <w:szCs w:val="24"/>
      </w:rPr>
    </w:lvl>
    <w:lvl w:ilvl="1">
      <w:numFmt w:val="bullet"/>
      <w:lvlText w:val="-"/>
      <w:lvlJc w:val="left"/>
      <w:pPr>
        <w:tabs>
          <w:tab w:val="num" w:pos="1440"/>
        </w:tabs>
        <w:ind w:left="1440" w:hanging="360"/>
      </w:pPr>
      <w:rPr>
        <w:rFonts w:ascii="Times" w:eastAsia="Times" w:hAnsi="Times" w:cs="Lucida Grande"/>
        <w:position w:val="0"/>
        <w:sz w:val="22"/>
        <w:szCs w:val="22"/>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3">
    <w:nsid w:val="07D65007"/>
    <w:multiLevelType w:val="multilevel"/>
    <w:tmpl w:val="DE86400E"/>
    <w:lvl w:ilvl="0">
      <w:start w:val="1"/>
      <w:numFmt w:val="bullet"/>
      <w:lvlText w:val="•"/>
      <w:lvlJc w:val="left"/>
      <w:pPr>
        <w:tabs>
          <w:tab w:val="num" w:pos="720"/>
        </w:tabs>
        <w:ind w:left="720" w:hanging="360"/>
      </w:pPr>
      <w:rPr>
        <w:rFonts w:ascii="Times" w:eastAsia="Times" w:hAnsi="Times" w:cs="Lucida Grande"/>
        <w:position w:val="0"/>
        <w:sz w:val="24"/>
        <w:szCs w:val="24"/>
      </w:rPr>
    </w:lvl>
    <w:lvl w:ilvl="1">
      <w:numFmt w:val="bullet"/>
      <w:lvlText w:val="-"/>
      <w:lvlJc w:val="left"/>
      <w:pPr>
        <w:tabs>
          <w:tab w:val="num" w:pos="1323"/>
        </w:tabs>
        <w:ind w:left="1323" w:hanging="243"/>
      </w:pPr>
      <w:rPr>
        <w:rFonts w:ascii="Times" w:eastAsia="Times" w:hAnsi="Times" w:cs="Lucida Grande"/>
        <w:position w:val="0"/>
        <w:sz w:val="22"/>
        <w:szCs w:val="22"/>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4">
    <w:nsid w:val="0B1C5E9B"/>
    <w:multiLevelType w:val="hybridMultilevel"/>
    <w:tmpl w:val="415E37DA"/>
    <w:lvl w:ilvl="0" w:tplc="04090001">
      <w:start w:val="1"/>
      <w:numFmt w:val="lowerLetter"/>
      <w:lvlText w:val="%1."/>
      <w:lvlJc w:val="left"/>
      <w:pPr>
        <w:ind w:left="720" w:hanging="360"/>
      </w:pPr>
    </w:lvl>
    <w:lvl w:ilvl="1" w:tplc="04090003">
      <w:start w:val="1"/>
      <w:numFmt w:val="lowerRoman"/>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95021A"/>
    <w:multiLevelType w:val="multilevel"/>
    <w:tmpl w:val="A9B04F86"/>
    <w:lvl w:ilvl="0">
      <w:start w:val="1"/>
      <w:numFmt w:val="bullet"/>
      <w:lvlText w:val="•"/>
      <w:lvlJc w:val="left"/>
      <w:pPr>
        <w:tabs>
          <w:tab w:val="num" w:pos="720"/>
        </w:tabs>
        <w:ind w:left="720" w:hanging="360"/>
      </w:pPr>
      <w:rPr>
        <w:rFonts w:ascii="Times" w:eastAsia="Times" w:hAnsi="Times" w:cs="Lucida Grande"/>
        <w:position w:val="0"/>
        <w:sz w:val="24"/>
        <w:szCs w:val="24"/>
      </w:rPr>
    </w:lvl>
    <w:lvl w:ilvl="1">
      <w:numFmt w:val="bullet"/>
      <w:lvlText w:val="-"/>
      <w:lvlJc w:val="left"/>
      <w:pPr>
        <w:tabs>
          <w:tab w:val="num" w:pos="1323"/>
        </w:tabs>
        <w:ind w:left="1323" w:hanging="243"/>
      </w:pPr>
      <w:rPr>
        <w:rFonts w:ascii="Times" w:eastAsia="Times" w:hAnsi="Times" w:cs="Lucida Grande"/>
        <w:position w:val="0"/>
        <w:sz w:val="22"/>
        <w:szCs w:val="22"/>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6">
    <w:nsid w:val="0D4118EA"/>
    <w:multiLevelType w:val="multilevel"/>
    <w:tmpl w:val="1E10B504"/>
    <w:lvl w:ilvl="0">
      <w:start w:val="1"/>
      <w:numFmt w:val="decimal"/>
      <w:lvlText w:val="%1."/>
      <w:lvlJc w:val="left"/>
      <w:pPr>
        <w:ind w:left="0" w:firstLine="0"/>
      </w:pPr>
      <w:rPr>
        <w:rFonts w:hint="default"/>
        <w:position w:val="0"/>
      </w:rPr>
    </w:lvl>
    <w:lvl w:ilvl="1">
      <w:start w:val="1"/>
      <w:numFmt w:val="decimal"/>
      <w:lvlText w:val="%1.%2."/>
      <w:lvlJc w:val="left"/>
      <w:pPr>
        <w:ind w:left="0" w:firstLine="0"/>
      </w:pPr>
      <w:rPr>
        <w:rFonts w:hint="default"/>
        <w:position w:val="0"/>
      </w:rPr>
    </w:lvl>
    <w:lvl w:ilvl="2">
      <w:start w:val="1"/>
      <w:numFmt w:val="decimal"/>
      <w:suff w:val="space"/>
      <w:lvlText w:val="7.3.%3."/>
      <w:lvlJc w:val="left"/>
      <w:pPr>
        <w:ind w:left="0" w:firstLine="0"/>
      </w:pPr>
      <w:rPr>
        <w:rFonts w:hint="default"/>
        <w:i/>
        <w:position w:val="0"/>
      </w:rPr>
    </w:lvl>
    <w:lvl w:ilvl="3">
      <w:start w:val="1"/>
      <w:numFmt w:val="decimal"/>
      <w:lvlText w:val="%4."/>
      <w:lvlJc w:val="left"/>
      <w:pPr>
        <w:ind w:left="0" w:firstLine="0"/>
      </w:pPr>
      <w:rPr>
        <w:rFonts w:hint="default"/>
        <w:position w:val="0"/>
      </w:rPr>
    </w:lvl>
    <w:lvl w:ilvl="4">
      <w:start w:val="1"/>
      <w:numFmt w:val="decimal"/>
      <w:lvlText w:val="%5."/>
      <w:lvlJc w:val="left"/>
      <w:pPr>
        <w:ind w:left="0" w:firstLine="0"/>
      </w:pPr>
      <w:rPr>
        <w:rFonts w:hint="default"/>
        <w:position w:val="0"/>
      </w:rPr>
    </w:lvl>
    <w:lvl w:ilvl="5">
      <w:start w:val="1"/>
      <w:numFmt w:val="decimal"/>
      <w:lvlText w:val="%6."/>
      <w:lvlJc w:val="left"/>
      <w:pPr>
        <w:ind w:left="0" w:firstLine="0"/>
      </w:pPr>
      <w:rPr>
        <w:rFonts w:hint="default"/>
        <w:position w:val="0"/>
      </w:rPr>
    </w:lvl>
    <w:lvl w:ilvl="6">
      <w:start w:val="1"/>
      <w:numFmt w:val="decimal"/>
      <w:lvlText w:val="%7."/>
      <w:lvlJc w:val="left"/>
      <w:pPr>
        <w:ind w:left="0" w:firstLine="0"/>
      </w:pPr>
      <w:rPr>
        <w:rFonts w:hint="default"/>
        <w:position w:val="0"/>
      </w:rPr>
    </w:lvl>
    <w:lvl w:ilvl="7">
      <w:start w:val="1"/>
      <w:numFmt w:val="decimal"/>
      <w:lvlText w:val="%8."/>
      <w:lvlJc w:val="left"/>
      <w:pPr>
        <w:ind w:left="0" w:firstLine="0"/>
      </w:pPr>
      <w:rPr>
        <w:rFonts w:hint="default"/>
        <w:position w:val="0"/>
      </w:rPr>
    </w:lvl>
    <w:lvl w:ilvl="8">
      <w:start w:val="1"/>
      <w:numFmt w:val="decimal"/>
      <w:lvlText w:val="%9."/>
      <w:lvlJc w:val="left"/>
      <w:pPr>
        <w:ind w:left="0" w:firstLine="0"/>
      </w:pPr>
      <w:rPr>
        <w:rFonts w:hint="default"/>
        <w:position w:val="0"/>
      </w:rPr>
    </w:lvl>
  </w:abstractNum>
  <w:abstractNum w:abstractNumId="7">
    <w:nsid w:val="108C04F6"/>
    <w:multiLevelType w:val="multilevel"/>
    <w:tmpl w:val="EC60B3D4"/>
    <w:styleLink w:val="List6"/>
    <w:lvl w:ilvl="0">
      <w:start w:val="1"/>
      <w:numFmt w:val="decimal"/>
      <w:lvlText w:val="%1."/>
      <w:lvlJc w:val="left"/>
      <w:pPr>
        <w:tabs>
          <w:tab w:val="num" w:pos="1615"/>
        </w:tabs>
        <w:ind w:left="1615" w:hanging="719"/>
      </w:pPr>
      <w:rPr>
        <w:rFonts w:ascii="Calibri" w:eastAsia="Calibri" w:hAnsi="Calibri" w:cs="Lucida Grande"/>
        <w:position w:val="0"/>
        <w:sz w:val="22"/>
        <w:szCs w:val="22"/>
        <w:rtl w:val="0"/>
      </w:rPr>
    </w:lvl>
    <w:lvl w:ilvl="1">
      <w:start w:val="1"/>
      <w:numFmt w:val="decimal"/>
      <w:lvlText w:val="%1.%2."/>
      <w:lvlJc w:val="left"/>
      <w:pPr>
        <w:tabs>
          <w:tab w:val="num" w:pos="75"/>
        </w:tabs>
      </w:pPr>
      <w:rPr>
        <w:rFonts w:ascii="Calibri" w:eastAsia="Calibri" w:hAnsi="Calibri" w:cs="Lucida Grande"/>
        <w:position w:val="0"/>
        <w:sz w:val="19"/>
        <w:szCs w:val="19"/>
        <w:rtl w:val="0"/>
      </w:rPr>
    </w:lvl>
    <w:lvl w:ilvl="2">
      <w:start w:val="1"/>
      <w:numFmt w:val="bullet"/>
      <w:lvlText w:val="•"/>
      <w:lvlJc w:val="left"/>
      <w:pPr>
        <w:tabs>
          <w:tab w:val="num" w:pos="75"/>
        </w:tabs>
      </w:pPr>
      <w:rPr>
        <w:rFonts w:ascii="Calibri" w:eastAsia="Calibri" w:hAnsi="Calibri" w:cs="Lucida Grande"/>
        <w:position w:val="0"/>
        <w:sz w:val="19"/>
        <w:szCs w:val="19"/>
        <w:rtl w:val="0"/>
      </w:rPr>
    </w:lvl>
    <w:lvl w:ilvl="3">
      <w:start w:val="1"/>
      <w:numFmt w:val="bullet"/>
      <w:lvlText w:val="•"/>
      <w:lvlJc w:val="left"/>
      <w:pPr>
        <w:tabs>
          <w:tab w:val="num" w:pos="75"/>
        </w:tabs>
      </w:pPr>
      <w:rPr>
        <w:rFonts w:ascii="Calibri" w:eastAsia="Calibri" w:hAnsi="Calibri" w:cs="Lucida Grande"/>
        <w:position w:val="0"/>
        <w:sz w:val="19"/>
        <w:szCs w:val="19"/>
        <w:rtl w:val="0"/>
      </w:rPr>
    </w:lvl>
    <w:lvl w:ilvl="4">
      <w:start w:val="1"/>
      <w:numFmt w:val="bullet"/>
      <w:lvlText w:val="•"/>
      <w:lvlJc w:val="left"/>
      <w:pPr>
        <w:tabs>
          <w:tab w:val="num" w:pos="75"/>
        </w:tabs>
      </w:pPr>
      <w:rPr>
        <w:rFonts w:ascii="Calibri" w:eastAsia="Calibri" w:hAnsi="Calibri" w:cs="Lucida Grande"/>
        <w:position w:val="0"/>
        <w:sz w:val="19"/>
        <w:szCs w:val="19"/>
        <w:rtl w:val="0"/>
      </w:rPr>
    </w:lvl>
    <w:lvl w:ilvl="5">
      <w:start w:val="1"/>
      <w:numFmt w:val="bullet"/>
      <w:lvlText w:val="•"/>
      <w:lvlJc w:val="left"/>
      <w:pPr>
        <w:tabs>
          <w:tab w:val="num" w:pos="75"/>
        </w:tabs>
      </w:pPr>
      <w:rPr>
        <w:rFonts w:ascii="Calibri" w:eastAsia="Calibri" w:hAnsi="Calibri" w:cs="Lucida Grande"/>
        <w:position w:val="0"/>
        <w:sz w:val="19"/>
        <w:szCs w:val="19"/>
        <w:rtl w:val="0"/>
      </w:rPr>
    </w:lvl>
    <w:lvl w:ilvl="6">
      <w:start w:val="1"/>
      <w:numFmt w:val="bullet"/>
      <w:lvlText w:val="•"/>
      <w:lvlJc w:val="left"/>
      <w:pPr>
        <w:tabs>
          <w:tab w:val="num" w:pos="75"/>
        </w:tabs>
      </w:pPr>
      <w:rPr>
        <w:rFonts w:ascii="Calibri" w:eastAsia="Calibri" w:hAnsi="Calibri" w:cs="Lucida Grande"/>
        <w:position w:val="0"/>
        <w:sz w:val="19"/>
        <w:szCs w:val="19"/>
        <w:rtl w:val="0"/>
      </w:rPr>
    </w:lvl>
    <w:lvl w:ilvl="7">
      <w:start w:val="1"/>
      <w:numFmt w:val="bullet"/>
      <w:lvlText w:val="•"/>
      <w:lvlJc w:val="left"/>
      <w:pPr>
        <w:tabs>
          <w:tab w:val="num" w:pos="75"/>
        </w:tabs>
      </w:pPr>
      <w:rPr>
        <w:rFonts w:ascii="Calibri" w:eastAsia="Calibri" w:hAnsi="Calibri" w:cs="Lucida Grande"/>
        <w:position w:val="0"/>
        <w:sz w:val="19"/>
        <w:szCs w:val="19"/>
        <w:rtl w:val="0"/>
      </w:rPr>
    </w:lvl>
    <w:lvl w:ilvl="8">
      <w:start w:val="1"/>
      <w:numFmt w:val="bullet"/>
      <w:lvlText w:val="•"/>
      <w:lvlJc w:val="left"/>
      <w:pPr>
        <w:tabs>
          <w:tab w:val="num" w:pos="75"/>
        </w:tabs>
      </w:pPr>
      <w:rPr>
        <w:rFonts w:ascii="Calibri" w:eastAsia="Calibri" w:hAnsi="Calibri" w:cs="Lucida Grande"/>
        <w:position w:val="0"/>
        <w:sz w:val="19"/>
        <w:szCs w:val="19"/>
        <w:rtl w:val="0"/>
      </w:rPr>
    </w:lvl>
  </w:abstractNum>
  <w:abstractNum w:abstractNumId="8">
    <w:nsid w:val="12A87871"/>
    <w:multiLevelType w:val="multilevel"/>
    <w:tmpl w:val="9CB42FB8"/>
    <w:styleLink w:val="List8"/>
    <w:lvl w:ilvl="0">
      <w:start w:val="1"/>
      <w:numFmt w:val="decimal"/>
      <w:lvlText w:val="%1."/>
      <w:lvlJc w:val="left"/>
      <w:pPr>
        <w:tabs>
          <w:tab w:val="num" w:pos="75"/>
        </w:tabs>
      </w:pPr>
      <w:rPr>
        <w:rFonts w:ascii="Calibri" w:eastAsia="Calibri" w:hAnsi="Calibri" w:cs="Lucida Grande"/>
        <w:position w:val="0"/>
        <w:sz w:val="19"/>
        <w:szCs w:val="19"/>
        <w:u w:val="thick" w:color="131313"/>
        <w:rtl w:val="0"/>
      </w:rPr>
    </w:lvl>
    <w:lvl w:ilvl="1">
      <w:start w:val="2"/>
      <w:numFmt w:val="decimal"/>
      <w:lvlText w:val="%1.%2."/>
      <w:lvlJc w:val="left"/>
      <w:pPr>
        <w:tabs>
          <w:tab w:val="num" w:pos="864"/>
        </w:tabs>
        <w:ind w:left="864" w:hanging="322"/>
      </w:pPr>
      <w:rPr>
        <w:rFonts w:ascii="Calibri" w:eastAsia="Calibri" w:hAnsi="Calibri" w:cs="Lucida Grande"/>
        <w:position w:val="0"/>
        <w:sz w:val="22"/>
        <w:szCs w:val="22"/>
        <w:u w:val="thick" w:color="000000"/>
        <w:rtl w:val="0"/>
      </w:rPr>
    </w:lvl>
    <w:lvl w:ilvl="2">
      <w:start w:val="1"/>
      <w:numFmt w:val="bullet"/>
      <w:lvlText w:val="•"/>
      <w:lvlJc w:val="left"/>
      <w:pPr>
        <w:tabs>
          <w:tab w:val="num" w:pos="75"/>
        </w:tabs>
      </w:pPr>
      <w:rPr>
        <w:rFonts w:ascii="Calibri" w:eastAsia="Calibri" w:hAnsi="Calibri" w:cs="Lucida Grande"/>
        <w:position w:val="0"/>
        <w:sz w:val="19"/>
        <w:szCs w:val="19"/>
        <w:u w:val="thick" w:color="131313"/>
        <w:rtl w:val="0"/>
      </w:rPr>
    </w:lvl>
    <w:lvl w:ilvl="3">
      <w:start w:val="1"/>
      <w:numFmt w:val="bullet"/>
      <w:lvlText w:val="•"/>
      <w:lvlJc w:val="left"/>
      <w:pPr>
        <w:tabs>
          <w:tab w:val="num" w:pos="75"/>
        </w:tabs>
      </w:pPr>
      <w:rPr>
        <w:rFonts w:ascii="Calibri" w:eastAsia="Calibri" w:hAnsi="Calibri" w:cs="Lucida Grande"/>
        <w:position w:val="0"/>
        <w:sz w:val="19"/>
        <w:szCs w:val="19"/>
        <w:u w:val="thick" w:color="131313"/>
        <w:rtl w:val="0"/>
      </w:rPr>
    </w:lvl>
    <w:lvl w:ilvl="4">
      <w:start w:val="1"/>
      <w:numFmt w:val="bullet"/>
      <w:lvlText w:val="•"/>
      <w:lvlJc w:val="left"/>
      <w:pPr>
        <w:tabs>
          <w:tab w:val="num" w:pos="75"/>
        </w:tabs>
      </w:pPr>
      <w:rPr>
        <w:rFonts w:ascii="Calibri" w:eastAsia="Calibri" w:hAnsi="Calibri" w:cs="Lucida Grande"/>
        <w:position w:val="0"/>
        <w:sz w:val="19"/>
        <w:szCs w:val="19"/>
        <w:u w:val="thick" w:color="131313"/>
        <w:rtl w:val="0"/>
      </w:rPr>
    </w:lvl>
    <w:lvl w:ilvl="5">
      <w:start w:val="1"/>
      <w:numFmt w:val="bullet"/>
      <w:lvlText w:val="•"/>
      <w:lvlJc w:val="left"/>
      <w:pPr>
        <w:tabs>
          <w:tab w:val="num" w:pos="75"/>
        </w:tabs>
      </w:pPr>
      <w:rPr>
        <w:rFonts w:ascii="Calibri" w:eastAsia="Calibri" w:hAnsi="Calibri" w:cs="Lucida Grande"/>
        <w:position w:val="0"/>
        <w:sz w:val="19"/>
        <w:szCs w:val="19"/>
        <w:u w:val="thick" w:color="131313"/>
        <w:rtl w:val="0"/>
      </w:rPr>
    </w:lvl>
    <w:lvl w:ilvl="6">
      <w:start w:val="1"/>
      <w:numFmt w:val="bullet"/>
      <w:lvlText w:val="•"/>
      <w:lvlJc w:val="left"/>
      <w:pPr>
        <w:tabs>
          <w:tab w:val="num" w:pos="75"/>
        </w:tabs>
      </w:pPr>
      <w:rPr>
        <w:rFonts w:ascii="Calibri" w:eastAsia="Calibri" w:hAnsi="Calibri" w:cs="Lucida Grande"/>
        <w:position w:val="0"/>
        <w:sz w:val="19"/>
        <w:szCs w:val="19"/>
        <w:u w:val="thick" w:color="131313"/>
        <w:rtl w:val="0"/>
      </w:rPr>
    </w:lvl>
    <w:lvl w:ilvl="7">
      <w:start w:val="1"/>
      <w:numFmt w:val="bullet"/>
      <w:lvlText w:val="•"/>
      <w:lvlJc w:val="left"/>
      <w:pPr>
        <w:tabs>
          <w:tab w:val="num" w:pos="75"/>
        </w:tabs>
      </w:pPr>
      <w:rPr>
        <w:rFonts w:ascii="Calibri" w:eastAsia="Calibri" w:hAnsi="Calibri" w:cs="Lucida Grande"/>
        <w:position w:val="0"/>
        <w:sz w:val="19"/>
        <w:szCs w:val="19"/>
        <w:u w:val="thick" w:color="131313"/>
        <w:rtl w:val="0"/>
      </w:rPr>
    </w:lvl>
    <w:lvl w:ilvl="8">
      <w:start w:val="1"/>
      <w:numFmt w:val="bullet"/>
      <w:lvlText w:val="•"/>
      <w:lvlJc w:val="left"/>
      <w:pPr>
        <w:tabs>
          <w:tab w:val="num" w:pos="75"/>
        </w:tabs>
      </w:pPr>
      <w:rPr>
        <w:rFonts w:ascii="Calibri" w:eastAsia="Calibri" w:hAnsi="Calibri" w:cs="Lucida Grande"/>
        <w:position w:val="0"/>
        <w:sz w:val="19"/>
        <w:szCs w:val="19"/>
        <w:u w:val="thick" w:color="131313"/>
        <w:rtl w:val="0"/>
      </w:rPr>
    </w:lvl>
  </w:abstractNum>
  <w:abstractNum w:abstractNumId="9">
    <w:nsid w:val="14314E27"/>
    <w:multiLevelType w:val="multilevel"/>
    <w:tmpl w:val="E22AF236"/>
    <w:lvl w:ilvl="0">
      <w:numFmt w:val="bullet"/>
      <w:lvlText w:val="•"/>
      <w:lvlJc w:val="left"/>
      <w:pPr>
        <w:tabs>
          <w:tab w:val="num" w:pos="720"/>
        </w:tabs>
        <w:ind w:left="720" w:hanging="360"/>
      </w:pPr>
      <w:rPr>
        <w:rFonts w:ascii="Times" w:eastAsia="Times" w:hAnsi="Times" w:cs="Lucida Grande"/>
        <w:position w:val="0"/>
        <w:sz w:val="22"/>
        <w:szCs w:val="22"/>
      </w:rPr>
    </w:lvl>
    <w:lvl w:ilvl="1">
      <w:start w:val="1"/>
      <w:numFmt w:val="bullet"/>
      <w:lvlText w:val="-"/>
      <w:lvlJc w:val="left"/>
      <w:pPr>
        <w:tabs>
          <w:tab w:val="num" w:pos="1440"/>
        </w:tabs>
        <w:ind w:left="1440" w:hanging="360"/>
      </w:pPr>
      <w:rPr>
        <w:rFonts w:ascii="Times" w:eastAsia="Times" w:hAnsi="Times" w:cs="Lucida Grande"/>
        <w:position w:val="0"/>
        <w:sz w:val="24"/>
        <w:szCs w:val="24"/>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10">
    <w:nsid w:val="18437127"/>
    <w:multiLevelType w:val="multilevel"/>
    <w:tmpl w:val="79AAEDC4"/>
    <w:styleLink w:val="List21"/>
    <w:lvl w:ilvl="0">
      <w:start w:val="1"/>
      <w:numFmt w:val="decimal"/>
      <w:lvlText w:val="%1."/>
      <w:lvlJc w:val="left"/>
      <w:pPr>
        <w:tabs>
          <w:tab w:val="num" w:pos="360"/>
        </w:tabs>
        <w:ind w:left="360" w:hanging="360"/>
      </w:pPr>
      <w:rPr>
        <w:rFonts w:ascii="Times New Roman" w:eastAsia="Times New Roman" w:hAnsi="Times New Roman" w:cs="Times New Roman"/>
        <w:position w:val="0"/>
      </w:rPr>
    </w:lvl>
    <w:lvl w:ilvl="1">
      <w:start w:val="1"/>
      <w:numFmt w:val="decimal"/>
      <w:lvlText w:val="%1.%2."/>
      <w:lvlJc w:val="left"/>
      <w:pPr>
        <w:tabs>
          <w:tab w:val="num" w:pos="720"/>
        </w:tabs>
        <w:ind w:left="720" w:hanging="360"/>
      </w:pPr>
      <w:rPr>
        <w:rFonts w:ascii="Times New Roman" w:eastAsia="Times New Roman" w:hAnsi="Times New Roman" w:cs="Times New Roman"/>
        <w:position w:val="0"/>
      </w:rPr>
    </w:lvl>
    <w:lvl w:ilvl="2">
      <w:start w:val="1"/>
      <w:numFmt w:val="decimal"/>
      <w:lvlText w:val="%1.%2.%3."/>
      <w:lvlJc w:val="left"/>
      <w:pPr>
        <w:tabs>
          <w:tab w:val="num" w:pos="1080"/>
        </w:tabs>
        <w:ind w:left="1080" w:hanging="360"/>
      </w:pPr>
      <w:rPr>
        <w:rFonts w:ascii="Times New Roman" w:eastAsia="Times New Roman" w:hAnsi="Times New Roman" w:cs="Times New Roman"/>
        <w:position w:val="0"/>
      </w:rPr>
    </w:lvl>
    <w:lvl w:ilvl="3">
      <w:start w:val="1"/>
      <w:numFmt w:val="decimal"/>
      <w:lvlText w:val="%4."/>
      <w:lvlJc w:val="left"/>
      <w:pPr>
        <w:tabs>
          <w:tab w:val="num" w:pos="1440"/>
        </w:tabs>
        <w:ind w:left="1440" w:hanging="360"/>
      </w:pPr>
      <w:rPr>
        <w:rFonts w:ascii="Times New Roman" w:eastAsia="Times New Roman" w:hAnsi="Times New Roman" w:cs="Times New Roman"/>
        <w:position w:val="0"/>
      </w:rPr>
    </w:lvl>
    <w:lvl w:ilvl="4">
      <w:start w:val="1"/>
      <w:numFmt w:val="decimal"/>
      <w:lvlText w:val="%5."/>
      <w:lvlJc w:val="left"/>
      <w:pPr>
        <w:tabs>
          <w:tab w:val="num" w:pos="1800"/>
        </w:tabs>
        <w:ind w:left="1800" w:hanging="360"/>
      </w:pPr>
      <w:rPr>
        <w:rFonts w:ascii="Times New Roman" w:eastAsia="Times New Roman" w:hAnsi="Times New Roman" w:cs="Times New Roman"/>
        <w:position w:val="0"/>
      </w:rPr>
    </w:lvl>
    <w:lvl w:ilvl="5">
      <w:start w:val="1"/>
      <w:numFmt w:val="decimal"/>
      <w:lvlText w:val="%6."/>
      <w:lvlJc w:val="left"/>
      <w:pPr>
        <w:tabs>
          <w:tab w:val="num" w:pos="2160"/>
        </w:tabs>
        <w:ind w:left="2160" w:hanging="360"/>
      </w:pPr>
      <w:rPr>
        <w:rFonts w:ascii="Times New Roman" w:eastAsia="Times New Roman" w:hAnsi="Times New Roman" w:cs="Times New Roman"/>
        <w:position w:val="0"/>
      </w:rPr>
    </w:lvl>
    <w:lvl w:ilvl="6">
      <w:start w:val="1"/>
      <w:numFmt w:val="decimal"/>
      <w:lvlText w:val="%7."/>
      <w:lvlJc w:val="left"/>
      <w:pPr>
        <w:tabs>
          <w:tab w:val="num" w:pos="2520"/>
        </w:tabs>
        <w:ind w:left="2520" w:hanging="360"/>
      </w:pPr>
      <w:rPr>
        <w:rFonts w:ascii="Times New Roman" w:eastAsia="Times New Roman" w:hAnsi="Times New Roman" w:cs="Times New Roman"/>
        <w:position w:val="0"/>
      </w:rPr>
    </w:lvl>
    <w:lvl w:ilvl="7">
      <w:start w:val="1"/>
      <w:numFmt w:val="decimal"/>
      <w:lvlText w:val="%8."/>
      <w:lvlJc w:val="left"/>
      <w:pPr>
        <w:tabs>
          <w:tab w:val="num" w:pos="2880"/>
        </w:tabs>
        <w:ind w:left="2880" w:hanging="360"/>
      </w:pPr>
      <w:rPr>
        <w:rFonts w:ascii="Times New Roman" w:eastAsia="Times New Roman" w:hAnsi="Times New Roman" w:cs="Times New Roman"/>
        <w:position w:val="0"/>
      </w:rPr>
    </w:lvl>
    <w:lvl w:ilvl="8">
      <w:start w:val="1"/>
      <w:numFmt w:val="decimal"/>
      <w:lvlText w:val="%9."/>
      <w:lvlJc w:val="left"/>
      <w:pPr>
        <w:tabs>
          <w:tab w:val="num" w:pos="3240"/>
        </w:tabs>
        <w:ind w:left="3240" w:hanging="360"/>
      </w:pPr>
      <w:rPr>
        <w:rFonts w:ascii="Times New Roman" w:eastAsia="Times New Roman" w:hAnsi="Times New Roman" w:cs="Times New Roman"/>
        <w:position w:val="0"/>
      </w:rPr>
    </w:lvl>
  </w:abstractNum>
  <w:abstractNum w:abstractNumId="11">
    <w:nsid w:val="18802EFC"/>
    <w:multiLevelType w:val="multilevel"/>
    <w:tmpl w:val="FADC83DC"/>
    <w:lvl w:ilvl="0">
      <w:start w:val="1"/>
      <w:numFmt w:val="decimal"/>
      <w:lvlText w:val="%1."/>
      <w:lvlJc w:val="left"/>
      <w:pPr>
        <w:tabs>
          <w:tab w:val="num" w:pos="360"/>
        </w:tabs>
        <w:ind w:left="360" w:hanging="360"/>
      </w:pPr>
      <w:rPr>
        <w:rFonts w:ascii="Times New Roman" w:eastAsia="Times New Roman" w:hAnsi="Times New Roman" w:hint="default"/>
        <w:position w:val="0"/>
      </w:rPr>
    </w:lvl>
    <w:lvl w:ilvl="1">
      <w:start w:val="1"/>
      <w:numFmt w:val="decimal"/>
      <w:lvlText w:val="9.%2."/>
      <w:lvlJc w:val="left"/>
      <w:pPr>
        <w:tabs>
          <w:tab w:val="num" w:pos="720"/>
        </w:tabs>
        <w:ind w:left="720" w:hanging="360"/>
      </w:pPr>
      <w:rPr>
        <w:rFonts w:ascii="Times New Roman" w:eastAsia="Times New Roman" w:hAnsi="Times New Roman" w:hint="default"/>
        <w:position w:val="0"/>
      </w:rPr>
    </w:lvl>
    <w:lvl w:ilvl="2">
      <w:start w:val="1"/>
      <w:numFmt w:val="decimal"/>
      <w:lvlText w:val="%3."/>
      <w:lvlJc w:val="left"/>
      <w:pPr>
        <w:tabs>
          <w:tab w:val="num" w:pos="1080"/>
        </w:tabs>
        <w:ind w:left="1080" w:hanging="360"/>
      </w:pPr>
      <w:rPr>
        <w:rFonts w:ascii="Times New Roman" w:eastAsia="Times New Roman" w:hAnsi="Times New Roman" w:hint="default"/>
        <w:position w:val="0"/>
      </w:rPr>
    </w:lvl>
    <w:lvl w:ilvl="3">
      <w:start w:val="1"/>
      <w:numFmt w:val="decimal"/>
      <w:lvlText w:val="%4."/>
      <w:lvlJc w:val="left"/>
      <w:pPr>
        <w:tabs>
          <w:tab w:val="num" w:pos="1440"/>
        </w:tabs>
        <w:ind w:left="1440" w:hanging="360"/>
      </w:pPr>
      <w:rPr>
        <w:rFonts w:ascii="Times New Roman" w:eastAsia="Times New Roman" w:hAnsi="Times New Roman" w:hint="default"/>
        <w:position w:val="0"/>
      </w:rPr>
    </w:lvl>
    <w:lvl w:ilvl="4">
      <w:start w:val="1"/>
      <w:numFmt w:val="decimal"/>
      <w:lvlText w:val="%5."/>
      <w:lvlJc w:val="left"/>
      <w:pPr>
        <w:tabs>
          <w:tab w:val="num" w:pos="1800"/>
        </w:tabs>
        <w:ind w:left="1800" w:hanging="360"/>
      </w:pPr>
      <w:rPr>
        <w:rFonts w:ascii="Times New Roman" w:eastAsia="Times New Roman" w:hAnsi="Times New Roman" w:hint="default"/>
        <w:position w:val="0"/>
      </w:rPr>
    </w:lvl>
    <w:lvl w:ilvl="5">
      <w:start w:val="1"/>
      <w:numFmt w:val="decimal"/>
      <w:lvlText w:val="%6."/>
      <w:lvlJc w:val="left"/>
      <w:pPr>
        <w:tabs>
          <w:tab w:val="num" w:pos="2160"/>
        </w:tabs>
        <w:ind w:left="2160" w:hanging="360"/>
      </w:pPr>
      <w:rPr>
        <w:rFonts w:ascii="Times New Roman" w:eastAsia="Times New Roman" w:hAnsi="Times New Roman" w:hint="default"/>
        <w:position w:val="0"/>
      </w:rPr>
    </w:lvl>
    <w:lvl w:ilvl="6">
      <w:start w:val="1"/>
      <w:numFmt w:val="decimal"/>
      <w:lvlText w:val="%7."/>
      <w:lvlJc w:val="left"/>
      <w:pPr>
        <w:tabs>
          <w:tab w:val="num" w:pos="2520"/>
        </w:tabs>
        <w:ind w:left="2520" w:hanging="360"/>
      </w:pPr>
      <w:rPr>
        <w:rFonts w:ascii="Times New Roman" w:eastAsia="Times New Roman" w:hAnsi="Times New Roman" w:hint="default"/>
        <w:position w:val="0"/>
      </w:rPr>
    </w:lvl>
    <w:lvl w:ilvl="7">
      <w:start w:val="1"/>
      <w:numFmt w:val="decimal"/>
      <w:lvlText w:val="%8."/>
      <w:lvlJc w:val="left"/>
      <w:pPr>
        <w:tabs>
          <w:tab w:val="num" w:pos="2880"/>
        </w:tabs>
        <w:ind w:left="2880" w:hanging="360"/>
      </w:pPr>
      <w:rPr>
        <w:rFonts w:ascii="Times New Roman" w:eastAsia="Times New Roman" w:hAnsi="Times New Roman" w:hint="default"/>
        <w:position w:val="0"/>
      </w:rPr>
    </w:lvl>
    <w:lvl w:ilvl="8">
      <w:start w:val="1"/>
      <w:numFmt w:val="decimal"/>
      <w:lvlText w:val="%9."/>
      <w:lvlJc w:val="left"/>
      <w:pPr>
        <w:tabs>
          <w:tab w:val="num" w:pos="3240"/>
        </w:tabs>
        <w:ind w:left="3240" w:hanging="360"/>
      </w:pPr>
      <w:rPr>
        <w:rFonts w:ascii="Times New Roman" w:eastAsia="Times New Roman" w:hAnsi="Times New Roman" w:hint="default"/>
        <w:position w:val="0"/>
      </w:rPr>
    </w:lvl>
  </w:abstractNum>
  <w:abstractNum w:abstractNumId="12">
    <w:nsid w:val="18B34D3E"/>
    <w:multiLevelType w:val="multilevel"/>
    <w:tmpl w:val="2146BC88"/>
    <w:styleLink w:val="List1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3">
    <w:nsid w:val="198C4937"/>
    <w:multiLevelType w:val="multilevel"/>
    <w:tmpl w:val="D2DE271A"/>
    <w:lvl w:ilvl="0">
      <w:start w:val="1"/>
      <w:numFmt w:val="decimal"/>
      <w:isLg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2.3.%3."/>
      <w:lvlJc w:val="left"/>
      <w:pPr>
        <w:ind w:left="1224" w:hanging="504"/>
      </w:pPr>
      <w:rPr>
        <w:rFonts w:hint="default"/>
        <w:i/>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1ACD6530"/>
    <w:multiLevelType w:val="multilevel"/>
    <w:tmpl w:val="76204D02"/>
    <w:styleLink w:val="List13"/>
    <w:lvl w:ilvl="0">
      <w:start w:val="1"/>
      <w:numFmt w:val="decimal"/>
      <w:lvlText w:val="%1."/>
      <w:lvlJc w:val="left"/>
      <w:pPr>
        <w:tabs>
          <w:tab w:val="num" w:pos="87"/>
        </w:tabs>
      </w:pPr>
      <w:rPr>
        <w:rFonts w:ascii="Arial" w:eastAsia="Arial" w:hAnsi="Arial" w:cs="Times"/>
        <w:position w:val="0"/>
        <w:sz w:val="18"/>
        <w:szCs w:val="18"/>
      </w:rPr>
    </w:lvl>
    <w:lvl w:ilvl="1">
      <w:start w:val="4"/>
      <w:numFmt w:val="decimal"/>
      <w:lvlText w:val="%1.%2."/>
      <w:lvlJc w:val="left"/>
      <w:pPr>
        <w:tabs>
          <w:tab w:val="num" w:pos="827"/>
        </w:tabs>
        <w:ind w:left="827" w:hanging="360"/>
      </w:pPr>
      <w:rPr>
        <w:rFonts w:ascii="Arial" w:eastAsia="Arial" w:hAnsi="Arial" w:cs="Times"/>
        <w:position w:val="0"/>
        <w:sz w:val="22"/>
        <w:szCs w:val="22"/>
      </w:rPr>
    </w:lvl>
    <w:lvl w:ilvl="2">
      <w:start w:val="1"/>
      <w:numFmt w:val="bullet"/>
      <w:lvlText w:val="•"/>
      <w:lvlJc w:val="left"/>
      <w:pPr>
        <w:tabs>
          <w:tab w:val="num" w:pos="87"/>
        </w:tabs>
      </w:pPr>
      <w:rPr>
        <w:rFonts w:ascii="Arial" w:eastAsia="Arial" w:hAnsi="Arial" w:cs="Times"/>
        <w:position w:val="0"/>
        <w:sz w:val="18"/>
        <w:szCs w:val="18"/>
      </w:rPr>
    </w:lvl>
    <w:lvl w:ilvl="3">
      <w:start w:val="1"/>
      <w:numFmt w:val="bullet"/>
      <w:lvlText w:val="o"/>
      <w:lvlJc w:val="left"/>
      <w:pPr>
        <w:tabs>
          <w:tab w:val="num" w:pos="87"/>
        </w:tabs>
      </w:pPr>
      <w:rPr>
        <w:rFonts w:ascii="Arial" w:eastAsia="Arial" w:hAnsi="Arial" w:cs="Times"/>
        <w:position w:val="0"/>
        <w:sz w:val="18"/>
        <w:szCs w:val="18"/>
      </w:rPr>
    </w:lvl>
    <w:lvl w:ilvl="4">
      <w:start w:val="1"/>
      <w:numFmt w:val="bullet"/>
      <w:lvlText w:val="•"/>
      <w:lvlJc w:val="left"/>
      <w:pPr>
        <w:tabs>
          <w:tab w:val="num" w:pos="87"/>
        </w:tabs>
      </w:pPr>
      <w:rPr>
        <w:rFonts w:ascii="Arial" w:eastAsia="Arial" w:hAnsi="Arial" w:cs="Times"/>
        <w:position w:val="0"/>
        <w:sz w:val="18"/>
        <w:szCs w:val="18"/>
      </w:rPr>
    </w:lvl>
    <w:lvl w:ilvl="5">
      <w:start w:val="1"/>
      <w:numFmt w:val="bullet"/>
      <w:lvlText w:val="•"/>
      <w:lvlJc w:val="left"/>
      <w:pPr>
        <w:tabs>
          <w:tab w:val="num" w:pos="87"/>
        </w:tabs>
      </w:pPr>
      <w:rPr>
        <w:rFonts w:ascii="Arial" w:eastAsia="Arial" w:hAnsi="Arial" w:cs="Times"/>
        <w:position w:val="0"/>
        <w:sz w:val="18"/>
        <w:szCs w:val="18"/>
      </w:rPr>
    </w:lvl>
    <w:lvl w:ilvl="6">
      <w:start w:val="1"/>
      <w:numFmt w:val="bullet"/>
      <w:lvlText w:val="•"/>
      <w:lvlJc w:val="left"/>
      <w:pPr>
        <w:tabs>
          <w:tab w:val="num" w:pos="87"/>
        </w:tabs>
      </w:pPr>
      <w:rPr>
        <w:rFonts w:ascii="Arial" w:eastAsia="Arial" w:hAnsi="Arial" w:cs="Times"/>
        <w:position w:val="0"/>
        <w:sz w:val="18"/>
        <w:szCs w:val="18"/>
      </w:rPr>
    </w:lvl>
    <w:lvl w:ilvl="7">
      <w:start w:val="1"/>
      <w:numFmt w:val="bullet"/>
      <w:lvlText w:val="•"/>
      <w:lvlJc w:val="left"/>
      <w:pPr>
        <w:tabs>
          <w:tab w:val="num" w:pos="87"/>
        </w:tabs>
      </w:pPr>
      <w:rPr>
        <w:rFonts w:ascii="Arial" w:eastAsia="Arial" w:hAnsi="Arial" w:cs="Times"/>
        <w:position w:val="0"/>
        <w:sz w:val="18"/>
        <w:szCs w:val="18"/>
      </w:rPr>
    </w:lvl>
    <w:lvl w:ilvl="8">
      <w:start w:val="1"/>
      <w:numFmt w:val="bullet"/>
      <w:lvlText w:val="•"/>
      <w:lvlJc w:val="left"/>
      <w:pPr>
        <w:tabs>
          <w:tab w:val="num" w:pos="87"/>
        </w:tabs>
      </w:pPr>
      <w:rPr>
        <w:rFonts w:ascii="Arial" w:eastAsia="Arial" w:hAnsi="Arial" w:cs="Times"/>
        <w:position w:val="0"/>
        <w:sz w:val="18"/>
        <w:szCs w:val="18"/>
      </w:rPr>
    </w:lvl>
  </w:abstractNum>
  <w:abstractNum w:abstractNumId="15">
    <w:nsid w:val="1B9E2A82"/>
    <w:multiLevelType w:val="multilevel"/>
    <w:tmpl w:val="0004FB36"/>
    <w:lvl w:ilvl="0">
      <w:start w:val="1"/>
      <w:numFmt w:val="bullet"/>
      <w:lvlText w:val="•"/>
      <w:lvlJc w:val="left"/>
      <w:pPr>
        <w:tabs>
          <w:tab w:val="num" w:pos="720"/>
        </w:tabs>
        <w:ind w:left="720" w:hanging="360"/>
      </w:pPr>
      <w:rPr>
        <w:rFonts w:ascii="Times" w:eastAsia="Times" w:hAnsi="Times" w:cs="Lucida Grande"/>
        <w:position w:val="0"/>
        <w:sz w:val="24"/>
        <w:szCs w:val="24"/>
      </w:rPr>
    </w:lvl>
    <w:lvl w:ilvl="1">
      <w:numFmt w:val="bullet"/>
      <w:lvlText w:val="-"/>
      <w:lvlJc w:val="left"/>
      <w:pPr>
        <w:tabs>
          <w:tab w:val="num" w:pos="1323"/>
        </w:tabs>
        <w:ind w:left="1323" w:hanging="243"/>
      </w:pPr>
      <w:rPr>
        <w:rFonts w:ascii="Times" w:eastAsia="Times" w:hAnsi="Times" w:cs="Lucida Grande"/>
        <w:position w:val="0"/>
        <w:sz w:val="22"/>
        <w:szCs w:val="22"/>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16">
    <w:nsid w:val="1BC455B0"/>
    <w:multiLevelType w:val="multilevel"/>
    <w:tmpl w:val="0F7C4BAA"/>
    <w:styleLink w:val="List0"/>
    <w:lvl w:ilvl="0">
      <w:start w:val="1"/>
      <w:numFmt w:val="decimal"/>
      <w:lvlText w:val="%1."/>
      <w:lvlJc w:val="left"/>
      <w:pPr>
        <w:tabs>
          <w:tab w:val="num" w:pos="360"/>
        </w:tabs>
        <w:ind w:left="360" w:hanging="360"/>
      </w:pPr>
      <w:rPr>
        <w:rFonts w:ascii="Times New Roman" w:eastAsia="Times New Roman" w:hAnsi="Times New Roman" w:cs="Times New Roman"/>
        <w:position w:val="0"/>
      </w:rPr>
    </w:lvl>
    <w:lvl w:ilvl="1">
      <w:start w:val="1"/>
      <w:numFmt w:val="decimal"/>
      <w:lvlText w:val="%2."/>
      <w:lvlJc w:val="left"/>
      <w:pPr>
        <w:tabs>
          <w:tab w:val="num" w:pos="720"/>
        </w:tabs>
        <w:ind w:left="720" w:hanging="360"/>
      </w:pPr>
      <w:rPr>
        <w:rFonts w:ascii="Times New Roman" w:eastAsia="Times New Roman" w:hAnsi="Times New Roman" w:cs="Times New Roman"/>
        <w:position w:val="0"/>
      </w:rPr>
    </w:lvl>
    <w:lvl w:ilvl="2">
      <w:start w:val="1"/>
      <w:numFmt w:val="decimal"/>
      <w:lvlText w:val="%3."/>
      <w:lvlJc w:val="left"/>
      <w:pPr>
        <w:tabs>
          <w:tab w:val="num" w:pos="1080"/>
        </w:tabs>
        <w:ind w:left="1080" w:hanging="360"/>
      </w:pPr>
      <w:rPr>
        <w:rFonts w:ascii="Times New Roman" w:eastAsia="Times New Roman" w:hAnsi="Times New Roman" w:cs="Times New Roman"/>
        <w:position w:val="0"/>
      </w:rPr>
    </w:lvl>
    <w:lvl w:ilvl="3">
      <w:start w:val="1"/>
      <w:numFmt w:val="decimal"/>
      <w:lvlText w:val="%4."/>
      <w:lvlJc w:val="left"/>
      <w:pPr>
        <w:tabs>
          <w:tab w:val="num" w:pos="1440"/>
        </w:tabs>
        <w:ind w:left="1440" w:hanging="360"/>
      </w:pPr>
      <w:rPr>
        <w:rFonts w:ascii="Times New Roman" w:eastAsia="Times New Roman" w:hAnsi="Times New Roman" w:cs="Times New Roman"/>
        <w:position w:val="0"/>
      </w:rPr>
    </w:lvl>
    <w:lvl w:ilvl="4">
      <w:start w:val="1"/>
      <w:numFmt w:val="decimal"/>
      <w:lvlText w:val="%5."/>
      <w:lvlJc w:val="left"/>
      <w:pPr>
        <w:tabs>
          <w:tab w:val="num" w:pos="1800"/>
        </w:tabs>
        <w:ind w:left="1800" w:hanging="360"/>
      </w:pPr>
      <w:rPr>
        <w:rFonts w:ascii="Times New Roman" w:eastAsia="Times New Roman" w:hAnsi="Times New Roman" w:cs="Times New Roman"/>
        <w:position w:val="0"/>
      </w:rPr>
    </w:lvl>
    <w:lvl w:ilvl="5">
      <w:start w:val="1"/>
      <w:numFmt w:val="decimal"/>
      <w:lvlText w:val="%6."/>
      <w:lvlJc w:val="left"/>
      <w:pPr>
        <w:tabs>
          <w:tab w:val="num" w:pos="2160"/>
        </w:tabs>
        <w:ind w:left="2160" w:hanging="360"/>
      </w:pPr>
      <w:rPr>
        <w:rFonts w:ascii="Times New Roman" w:eastAsia="Times New Roman" w:hAnsi="Times New Roman" w:cs="Times New Roman"/>
        <w:position w:val="0"/>
      </w:rPr>
    </w:lvl>
    <w:lvl w:ilvl="6">
      <w:start w:val="1"/>
      <w:numFmt w:val="decimal"/>
      <w:lvlText w:val="%7."/>
      <w:lvlJc w:val="left"/>
      <w:pPr>
        <w:tabs>
          <w:tab w:val="num" w:pos="2520"/>
        </w:tabs>
        <w:ind w:left="2520" w:hanging="360"/>
      </w:pPr>
      <w:rPr>
        <w:rFonts w:ascii="Times New Roman" w:eastAsia="Times New Roman" w:hAnsi="Times New Roman" w:cs="Times New Roman"/>
        <w:position w:val="0"/>
      </w:rPr>
    </w:lvl>
    <w:lvl w:ilvl="7">
      <w:start w:val="1"/>
      <w:numFmt w:val="decimal"/>
      <w:lvlText w:val="%8."/>
      <w:lvlJc w:val="left"/>
      <w:pPr>
        <w:tabs>
          <w:tab w:val="num" w:pos="2880"/>
        </w:tabs>
        <w:ind w:left="2880" w:hanging="360"/>
      </w:pPr>
      <w:rPr>
        <w:rFonts w:ascii="Times New Roman" w:eastAsia="Times New Roman" w:hAnsi="Times New Roman" w:cs="Times New Roman"/>
        <w:position w:val="0"/>
      </w:rPr>
    </w:lvl>
    <w:lvl w:ilvl="8">
      <w:start w:val="1"/>
      <w:numFmt w:val="decimal"/>
      <w:lvlText w:val="%9."/>
      <w:lvlJc w:val="left"/>
      <w:pPr>
        <w:tabs>
          <w:tab w:val="num" w:pos="3240"/>
        </w:tabs>
        <w:ind w:left="3240" w:hanging="360"/>
      </w:pPr>
      <w:rPr>
        <w:rFonts w:ascii="Times New Roman" w:eastAsia="Times New Roman" w:hAnsi="Times New Roman" w:cs="Times New Roman"/>
        <w:position w:val="0"/>
      </w:rPr>
    </w:lvl>
  </w:abstractNum>
  <w:abstractNum w:abstractNumId="17">
    <w:nsid w:val="1CAF29F7"/>
    <w:multiLevelType w:val="multilevel"/>
    <w:tmpl w:val="3DB4A054"/>
    <w:lvl w:ilvl="0">
      <w:numFmt w:val="bullet"/>
      <w:lvlText w:val="•"/>
      <w:lvlJc w:val="left"/>
      <w:pPr>
        <w:tabs>
          <w:tab w:val="num" w:pos="720"/>
        </w:tabs>
        <w:ind w:left="720" w:hanging="360"/>
      </w:pPr>
      <w:rPr>
        <w:rFonts w:ascii="Times" w:eastAsia="Times" w:hAnsi="Times" w:cs="Lucida Grande"/>
        <w:position w:val="0"/>
        <w:sz w:val="23"/>
        <w:szCs w:val="23"/>
      </w:rPr>
    </w:lvl>
    <w:lvl w:ilvl="1">
      <w:start w:val="1"/>
      <w:numFmt w:val="bullet"/>
      <w:lvlText w:val="-"/>
      <w:lvlJc w:val="left"/>
      <w:pPr>
        <w:tabs>
          <w:tab w:val="num" w:pos="1440"/>
        </w:tabs>
        <w:ind w:left="1440" w:hanging="360"/>
      </w:pPr>
      <w:rPr>
        <w:rFonts w:ascii="Times" w:eastAsia="Times" w:hAnsi="Times" w:cs="Lucida Grande"/>
        <w:position w:val="0"/>
        <w:sz w:val="24"/>
        <w:szCs w:val="24"/>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18">
    <w:nsid w:val="20366498"/>
    <w:multiLevelType w:val="multilevel"/>
    <w:tmpl w:val="EC0E6D2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9">
    <w:nsid w:val="204060CC"/>
    <w:multiLevelType w:val="multilevel"/>
    <w:tmpl w:val="A7CCB1FA"/>
    <w:lvl w:ilvl="0">
      <w:start w:val="8"/>
      <w:numFmt w:val="decimal"/>
      <w:lvlText w:val="%1."/>
      <w:lvlJc w:val="left"/>
      <w:pPr>
        <w:ind w:left="360" w:hanging="360"/>
      </w:pPr>
      <w:rPr>
        <w:rFonts w:hint="default"/>
        <w:position w:val="0"/>
      </w:rPr>
    </w:lvl>
    <w:lvl w:ilvl="1">
      <w:start w:val="1"/>
      <w:numFmt w:val="decimal"/>
      <w:suff w:val="space"/>
      <w:lvlText w:val="11.%2."/>
      <w:lvlJc w:val="left"/>
      <w:pPr>
        <w:ind w:left="792" w:hanging="432"/>
      </w:pPr>
      <w:rPr>
        <w:rFonts w:hint="default"/>
        <w:position w:val="0"/>
      </w:rPr>
    </w:lvl>
    <w:lvl w:ilvl="2">
      <w:start w:val="1"/>
      <w:numFmt w:val="decimal"/>
      <w:lvlRestart w:val="1"/>
      <w:lvlText w:val="8.1.%2."/>
      <w:lvlJc w:val="left"/>
      <w:pPr>
        <w:ind w:left="1224" w:hanging="504"/>
      </w:pPr>
      <w:rPr>
        <w:rFonts w:hint="default"/>
        <w:position w:val="0"/>
      </w:rPr>
    </w:lvl>
    <w:lvl w:ilvl="3">
      <w:start w:val="1"/>
      <w:numFmt w:val="decimal"/>
      <w:lvlText w:val="%1.%2.%3.%4."/>
      <w:lvlJc w:val="left"/>
      <w:pPr>
        <w:ind w:left="1728" w:hanging="648"/>
      </w:pPr>
      <w:rPr>
        <w:rFonts w:hint="default"/>
        <w:position w:val="0"/>
      </w:rPr>
    </w:lvl>
    <w:lvl w:ilvl="4">
      <w:start w:val="1"/>
      <w:numFmt w:val="decimal"/>
      <w:lvlText w:val="%1.%2.%3.%4.%5."/>
      <w:lvlJc w:val="left"/>
      <w:pPr>
        <w:ind w:left="2232" w:hanging="792"/>
      </w:pPr>
      <w:rPr>
        <w:rFonts w:hint="default"/>
        <w:position w:val="0"/>
      </w:rPr>
    </w:lvl>
    <w:lvl w:ilvl="5">
      <w:start w:val="1"/>
      <w:numFmt w:val="decimal"/>
      <w:lvlText w:val="%1.%2.%3.%4.%5.%6."/>
      <w:lvlJc w:val="left"/>
      <w:pPr>
        <w:ind w:left="2736" w:hanging="936"/>
      </w:pPr>
      <w:rPr>
        <w:rFonts w:hint="default"/>
        <w:position w:val="0"/>
      </w:rPr>
    </w:lvl>
    <w:lvl w:ilvl="6">
      <w:start w:val="1"/>
      <w:numFmt w:val="decimal"/>
      <w:lvlText w:val="%1.%2.%3.%4.%5.%6.%7."/>
      <w:lvlJc w:val="left"/>
      <w:pPr>
        <w:ind w:left="3240" w:hanging="1080"/>
      </w:pPr>
      <w:rPr>
        <w:rFonts w:hint="default"/>
        <w:position w:val="0"/>
      </w:rPr>
    </w:lvl>
    <w:lvl w:ilvl="7">
      <w:start w:val="1"/>
      <w:numFmt w:val="decimal"/>
      <w:lvlText w:val="%1.%2.%3.%4.%5.%6.%7.%8."/>
      <w:lvlJc w:val="left"/>
      <w:pPr>
        <w:ind w:left="3744" w:hanging="1224"/>
      </w:pPr>
      <w:rPr>
        <w:rFonts w:hint="default"/>
        <w:position w:val="0"/>
      </w:rPr>
    </w:lvl>
    <w:lvl w:ilvl="8">
      <w:start w:val="1"/>
      <w:numFmt w:val="decimal"/>
      <w:lvlText w:val="%1.%2.%3.%4.%5.%6.%7.%8.%9."/>
      <w:lvlJc w:val="left"/>
      <w:pPr>
        <w:ind w:left="4320" w:hanging="1440"/>
      </w:pPr>
      <w:rPr>
        <w:rFonts w:hint="default"/>
        <w:position w:val="0"/>
      </w:rPr>
    </w:lvl>
  </w:abstractNum>
  <w:abstractNum w:abstractNumId="20">
    <w:nsid w:val="21126C35"/>
    <w:multiLevelType w:val="multilevel"/>
    <w:tmpl w:val="81BA4DF8"/>
    <w:lvl w:ilvl="0">
      <w:start w:val="1"/>
      <w:numFmt w:val="decimal"/>
      <w:lvlText w:val="%1."/>
      <w:lvlJc w:val="left"/>
      <w:pPr>
        <w:tabs>
          <w:tab w:val="num" w:pos="360"/>
        </w:tabs>
        <w:ind w:left="360" w:hanging="360"/>
      </w:pPr>
      <w:rPr>
        <w:rFonts w:ascii="Times New Roman" w:eastAsia="Times New Roman" w:hAnsi="Times New Roman" w:hint="default"/>
        <w:position w:val="0"/>
      </w:rPr>
    </w:lvl>
    <w:lvl w:ilvl="1">
      <w:start w:val="1"/>
      <w:numFmt w:val="decimal"/>
      <w:suff w:val="space"/>
      <w:lvlText w:val="%10.%2."/>
      <w:lvlJc w:val="left"/>
      <w:pPr>
        <w:ind w:left="720" w:hanging="360"/>
      </w:pPr>
      <w:rPr>
        <w:rFonts w:ascii="Times New Roman" w:eastAsia="Times New Roman" w:hAnsi="Times New Roman" w:hint="default"/>
        <w:position w:val="0"/>
      </w:rPr>
    </w:lvl>
    <w:lvl w:ilvl="2">
      <w:start w:val="1"/>
      <w:numFmt w:val="decimal"/>
      <w:lvlText w:val="%3."/>
      <w:lvlJc w:val="left"/>
      <w:pPr>
        <w:tabs>
          <w:tab w:val="num" w:pos="1080"/>
        </w:tabs>
        <w:ind w:left="1080" w:hanging="360"/>
      </w:pPr>
      <w:rPr>
        <w:rFonts w:ascii="Times New Roman" w:eastAsia="Times New Roman" w:hAnsi="Times New Roman" w:hint="default"/>
        <w:position w:val="0"/>
      </w:rPr>
    </w:lvl>
    <w:lvl w:ilvl="3">
      <w:start w:val="1"/>
      <w:numFmt w:val="decimal"/>
      <w:lvlText w:val="%4."/>
      <w:lvlJc w:val="left"/>
      <w:pPr>
        <w:tabs>
          <w:tab w:val="num" w:pos="1440"/>
        </w:tabs>
        <w:ind w:left="1440" w:hanging="360"/>
      </w:pPr>
      <w:rPr>
        <w:rFonts w:ascii="Times New Roman" w:eastAsia="Times New Roman" w:hAnsi="Times New Roman" w:hint="default"/>
        <w:position w:val="0"/>
      </w:rPr>
    </w:lvl>
    <w:lvl w:ilvl="4">
      <w:start w:val="1"/>
      <w:numFmt w:val="decimal"/>
      <w:lvlText w:val="%5."/>
      <w:lvlJc w:val="left"/>
      <w:pPr>
        <w:tabs>
          <w:tab w:val="num" w:pos="1800"/>
        </w:tabs>
        <w:ind w:left="1800" w:hanging="360"/>
      </w:pPr>
      <w:rPr>
        <w:rFonts w:ascii="Times New Roman" w:eastAsia="Times New Roman" w:hAnsi="Times New Roman" w:hint="default"/>
        <w:position w:val="0"/>
      </w:rPr>
    </w:lvl>
    <w:lvl w:ilvl="5">
      <w:start w:val="1"/>
      <w:numFmt w:val="decimal"/>
      <w:lvlText w:val="%6."/>
      <w:lvlJc w:val="left"/>
      <w:pPr>
        <w:tabs>
          <w:tab w:val="num" w:pos="2160"/>
        </w:tabs>
        <w:ind w:left="2160" w:hanging="360"/>
      </w:pPr>
      <w:rPr>
        <w:rFonts w:ascii="Times New Roman" w:eastAsia="Times New Roman" w:hAnsi="Times New Roman" w:hint="default"/>
        <w:position w:val="0"/>
      </w:rPr>
    </w:lvl>
    <w:lvl w:ilvl="6">
      <w:start w:val="1"/>
      <w:numFmt w:val="decimal"/>
      <w:lvlText w:val="%7."/>
      <w:lvlJc w:val="left"/>
      <w:pPr>
        <w:tabs>
          <w:tab w:val="num" w:pos="2520"/>
        </w:tabs>
        <w:ind w:left="2520" w:hanging="360"/>
      </w:pPr>
      <w:rPr>
        <w:rFonts w:ascii="Times New Roman" w:eastAsia="Times New Roman" w:hAnsi="Times New Roman" w:hint="default"/>
        <w:position w:val="0"/>
      </w:rPr>
    </w:lvl>
    <w:lvl w:ilvl="7">
      <w:start w:val="1"/>
      <w:numFmt w:val="decimal"/>
      <w:lvlText w:val="%8."/>
      <w:lvlJc w:val="left"/>
      <w:pPr>
        <w:tabs>
          <w:tab w:val="num" w:pos="2880"/>
        </w:tabs>
        <w:ind w:left="2880" w:hanging="360"/>
      </w:pPr>
      <w:rPr>
        <w:rFonts w:ascii="Times New Roman" w:eastAsia="Times New Roman" w:hAnsi="Times New Roman" w:hint="default"/>
        <w:position w:val="0"/>
      </w:rPr>
    </w:lvl>
    <w:lvl w:ilvl="8">
      <w:start w:val="1"/>
      <w:numFmt w:val="decimal"/>
      <w:lvlText w:val="%9."/>
      <w:lvlJc w:val="left"/>
      <w:pPr>
        <w:tabs>
          <w:tab w:val="num" w:pos="3240"/>
        </w:tabs>
        <w:ind w:left="3240" w:hanging="360"/>
      </w:pPr>
      <w:rPr>
        <w:rFonts w:ascii="Times New Roman" w:eastAsia="Times New Roman" w:hAnsi="Times New Roman" w:hint="default"/>
        <w:position w:val="0"/>
      </w:rPr>
    </w:lvl>
  </w:abstractNum>
  <w:abstractNum w:abstractNumId="21">
    <w:nsid w:val="229E3ED7"/>
    <w:multiLevelType w:val="hybridMultilevel"/>
    <w:tmpl w:val="01300920"/>
    <w:lvl w:ilvl="0" w:tplc="58EE0B76">
      <w:start w:val="1"/>
      <w:numFmt w:val="upperLetter"/>
      <w:lvlText w:val="%1."/>
      <w:lvlJc w:val="left"/>
      <w:pPr>
        <w:tabs>
          <w:tab w:val="num" w:pos="1080"/>
        </w:tabs>
        <w:ind w:left="1080" w:hanging="720"/>
      </w:pPr>
      <w:rPr>
        <w:rFonts w:hint="default"/>
        <w:b/>
      </w:rPr>
    </w:lvl>
    <w:lvl w:ilvl="1" w:tplc="04090001">
      <w:start w:val="1"/>
      <w:numFmt w:val="bullet"/>
      <w:lvlText w:val=""/>
      <w:lvlJc w:val="left"/>
      <w:pPr>
        <w:tabs>
          <w:tab w:val="num" w:pos="1440"/>
        </w:tabs>
        <w:ind w:left="1440" w:hanging="360"/>
      </w:pPr>
      <w:rPr>
        <w:rFonts w:ascii="Symbol" w:hAnsi="Symbol" w:hint="default"/>
      </w:rPr>
    </w:lvl>
    <w:lvl w:ilvl="2" w:tplc="58EE0B76">
      <w:start w:val="1"/>
      <w:numFmt w:val="upperLetter"/>
      <w:lvlText w:val="%3."/>
      <w:lvlJc w:val="left"/>
      <w:pPr>
        <w:tabs>
          <w:tab w:val="num" w:pos="2700"/>
        </w:tabs>
        <w:ind w:left="2700" w:hanging="720"/>
      </w:pPr>
      <w:rPr>
        <w:rFonts w:hint="default"/>
        <w:b/>
      </w:rPr>
    </w:lvl>
    <w:lvl w:ilvl="3" w:tplc="04090011">
      <w:start w:val="1"/>
      <w:numFmt w:val="decimal"/>
      <w:lvlText w:val="%4)"/>
      <w:lvlJc w:val="left"/>
      <w:pPr>
        <w:tabs>
          <w:tab w:val="num" w:pos="2880"/>
        </w:tabs>
        <w:ind w:left="2880" w:hanging="360"/>
      </w:pPr>
    </w:lvl>
    <w:lvl w:ilvl="4" w:tplc="04090001">
      <w:start w:val="1"/>
      <w:numFmt w:val="bullet"/>
      <w:lvlText w:val=""/>
      <w:lvlJc w:val="left"/>
      <w:pPr>
        <w:tabs>
          <w:tab w:val="num" w:pos="3600"/>
        </w:tabs>
        <w:ind w:left="3600" w:hanging="360"/>
      </w:pPr>
      <w:rPr>
        <w:rFonts w:ascii="Symbol" w:hAnsi="Symbol" w:hint="default"/>
      </w:rPr>
    </w:lvl>
    <w:lvl w:ilvl="5" w:tplc="7AB62616">
      <w:start w:val="1"/>
      <w:numFmt w:val="decimal"/>
      <w:lvlText w:val="(%6)"/>
      <w:lvlJc w:val="left"/>
      <w:pPr>
        <w:tabs>
          <w:tab w:val="num" w:pos="4545"/>
        </w:tabs>
        <w:ind w:left="4545" w:hanging="405"/>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25457543"/>
    <w:multiLevelType w:val="multilevel"/>
    <w:tmpl w:val="99F005B8"/>
    <w:lvl w:ilvl="0">
      <w:numFmt w:val="bullet"/>
      <w:lvlText w:val="•"/>
      <w:lvlJc w:val="left"/>
      <w:pPr>
        <w:tabs>
          <w:tab w:val="num" w:pos="720"/>
        </w:tabs>
        <w:ind w:left="720" w:hanging="360"/>
      </w:pPr>
      <w:rPr>
        <w:rFonts w:ascii="Times" w:eastAsia="Times" w:hAnsi="Times" w:cs="Lucida Grande"/>
        <w:position w:val="0"/>
        <w:sz w:val="23"/>
        <w:szCs w:val="23"/>
      </w:rPr>
    </w:lvl>
    <w:lvl w:ilvl="1">
      <w:start w:val="1"/>
      <w:numFmt w:val="bullet"/>
      <w:lvlText w:val="-"/>
      <w:lvlJc w:val="left"/>
      <w:pPr>
        <w:tabs>
          <w:tab w:val="num" w:pos="1440"/>
        </w:tabs>
        <w:ind w:left="1440" w:hanging="360"/>
      </w:pPr>
      <w:rPr>
        <w:rFonts w:ascii="Times" w:eastAsia="Times" w:hAnsi="Times" w:cs="Lucida Grande"/>
        <w:position w:val="0"/>
        <w:sz w:val="24"/>
        <w:szCs w:val="24"/>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23">
    <w:nsid w:val="257D67EF"/>
    <w:multiLevelType w:val="multilevel"/>
    <w:tmpl w:val="08B2FA2A"/>
    <w:lvl w:ilvl="0">
      <w:numFmt w:val="bullet"/>
      <w:lvlText w:val="•"/>
      <w:lvlJc w:val="left"/>
      <w:pPr>
        <w:tabs>
          <w:tab w:val="num" w:pos="720"/>
        </w:tabs>
        <w:ind w:left="720" w:hanging="360"/>
      </w:pPr>
      <w:rPr>
        <w:rFonts w:ascii="Times" w:eastAsia="Times" w:hAnsi="Times" w:cs="Lucida Grande"/>
        <w:position w:val="0"/>
        <w:sz w:val="23"/>
        <w:szCs w:val="23"/>
      </w:rPr>
    </w:lvl>
    <w:lvl w:ilvl="1">
      <w:start w:val="1"/>
      <w:numFmt w:val="bullet"/>
      <w:lvlText w:val="-"/>
      <w:lvlJc w:val="left"/>
      <w:pPr>
        <w:tabs>
          <w:tab w:val="num" w:pos="1440"/>
        </w:tabs>
        <w:ind w:left="1440" w:hanging="360"/>
      </w:pPr>
      <w:rPr>
        <w:rFonts w:ascii="Times" w:eastAsia="Times" w:hAnsi="Times" w:cs="Lucida Grande"/>
        <w:position w:val="0"/>
        <w:sz w:val="24"/>
        <w:szCs w:val="24"/>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24">
    <w:nsid w:val="26F25576"/>
    <w:multiLevelType w:val="multilevel"/>
    <w:tmpl w:val="9F54CE38"/>
    <w:styleLink w:val="List31"/>
    <w:lvl w:ilvl="0">
      <w:numFmt w:val="bullet"/>
      <w:lvlText w:val="•"/>
      <w:lvlJc w:val="left"/>
      <w:pPr>
        <w:tabs>
          <w:tab w:val="num" w:pos="720"/>
        </w:tabs>
        <w:ind w:left="720" w:hanging="360"/>
      </w:pPr>
      <w:rPr>
        <w:rFonts w:ascii="Times" w:eastAsia="Times" w:hAnsi="Times" w:cs="Lucida Grande"/>
        <w:position w:val="0"/>
        <w:sz w:val="22"/>
        <w:szCs w:val="22"/>
      </w:rPr>
    </w:lvl>
    <w:lvl w:ilvl="1">
      <w:start w:val="1"/>
      <w:numFmt w:val="bullet"/>
      <w:lvlText w:val="-"/>
      <w:lvlJc w:val="left"/>
      <w:pPr>
        <w:tabs>
          <w:tab w:val="num" w:pos="1440"/>
        </w:tabs>
        <w:ind w:left="1440" w:hanging="360"/>
      </w:pPr>
      <w:rPr>
        <w:rFonts w:ascii="Times" w:eastAsia="Times" w:hAnsi="Times" w:cs="Lucida Grande"/>
        <w:position w:val="0"/>
        <w:sz w:val="24"/>
        <w:szCs w:val="24"/>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25">
    <w:nsid w:val="278E1F2C"/>
    <w:multiLevelType w:val="multilevel"/>
    <w:tmpl w:val="6018169A"/>
    <w:lvl w:ilvl="0">
      <w:start w:val="1"/>
      <w:numFmt w:val="decimal"/>
      <w:suff w:val="space"/>
      <w:lvlText w:val="%1."/>
      <w:lvlJc w:val="left"/>
      <w:pPr>
        <w:ind w:left="0" w:firstLine="0"/>
      </w:pPr>
      <w:rPr>
        <w:rFonts w:hint="default"/>
        <w:position w:val="0"/>
      </w:rPr>
    </w:lvl>
    <w:lvl w:ilvl="1">
      <w:start w:val="1"/>
      <w:numFmt w:val="decimal"/>
      <w:lvlText w:val="%1.%2."/>
      <w:lvlJc w:val="left"/>
      <w:pPr>
        <w:ind w:left="0" w:firstLine="0"/>
      </w:pPr>
      <w:rPr>
        <w:rFonts w:hint="default"/>
        <w:position w:val="0"/>
      </w:rPr>
    </w:lvl>
    <w:lvl w:ilvl="2">
      <w:start w:val="1"/>
      <w:numFmt w:val="decimal"/>
      <w:suff w:val="space"/>
      <w:lvlText w:val="7.3.%3."/>
      <w:lvlJc w:val="left"/>
      <w:pPr>
        <w:ind w:left="0" w:firstLine="0"/>
      </w:pPr>
      <w:rPr>
        <w:rFonts w:hint="default"/>
        <w:position w:val="0"/>
      </w:rPr>
    </w:lvl>
    <w:lvl w:ilvl="3">
      <w:start w:val="1"/>
      <w:numFmt w:val="decimal"/>
      <w:lvlText w:val="%4."/>
      <w:lvlJc w:val="left"/>
      <w:pPr>
        <w:ind w:left="0" w:firstLine="0"/>
      </w:pPr>
      <w:rPr>
        <w:rFonts w:hint="default"/>
        <w:position w:val="0"/>
      </w:rPr>
    </w:lvl>
    <w:lvl w:ilvl="4">
      <w:start w:val="1"/>
      <w:numFmt w:val="decimal"/>
      <w:lvlText w:val="%5."/>
      <w:lvlJc w:val="left"/>
      <w:pPr>
        <w:ind w:left="0" w:firstLine="0"/>
      </w:pPr>
      <w:rPr>
        <w:rFonts w:hint="default"/>
        <w:position w:val="0"/>
      </w:rPr>
    </w:lvl>
    <w:lvl w:ilvl="5">
      <w:start w:val="1"/>
      <w:numFmt w:val="decimal"/>
      <w:lvlText w:val="%6."/>
      <w:lvlJc w:val="left"/>
      <w:pPr>
        <w:ind w:left="0" w:firstLine="0"/>
      </w:pPr>
      <w:rPr>
        <w:rFonts w:hint="default"/>
        <w:position w:val="0"/>
      </w:rPr>
    </w:lvl>
    <w:lvl w:ilvl="6">
      <w:start w:val="1"/>
      <w:numFmt w:val="decimal"/>
      <w:lvlText w:val="%7."/>
      <w:lvlJc w:val="left"/>
      <w:pPr>
        <w:ind w:left="0" w:firstLine="0"/>
      </w:pPr>
      <w:rPr>
        <w:rFonts w:hint="default"/>
        <w:position w:val="0"/>
      </w:rPr>
    </w:lvl>
    <w:lvl w:ilvl="7">
      <w:start w:val="1"/>
      <w:numFmt w:val="decimal"/>
      <w:lvlText w:val="%8."/>
      <w:lvlJc w:val="left"/>
      <w:pPr>
        <w:ind w:left="0" w:firstLine="0"/>
      </w:pPr>
      <w:rPr>
        <w:rFonts w:hint="default"/>
        <w:position w:val="0"/>
      </w:rPr>
    </w:lvl>
    <w:lvl w:ilvl="8">
      <w:start w:val="1"/>
      <w:numFmt w:val="decimal"/>
      <w:lvlText w:val="%9."/>
      <w:lvlJc w:val="left"/>
      <w:pPr>
        <w:ind w:left="0" w:firstLine="0"/>
      </w:pPr>
      <w:rPr>
        <w:rFonts w:hint="default"/>
        <w:position w:val="0"/>
      </w:rPr>
    </w:lvl>
  </w:abstractNum>
  <w:abstractNum w:abstractNumId="26">
    <w:nsid w:val="293752B6"/>
    <w:multiLevelType w:val="multilevel"/>
    <w:tmpl w:val="A5866E96"/>
    <w:lvl w:ilvl="0">
      <w:numFmt w:val="bullet"/>
      <w:lvlText w:val="•"/>
      <w:lvlJc w:val="left"/>
      <w:pPr>
        <w:tabs>
          <w:tab w:val="num" w:pos="720"/>
        </w:tabs>
        <w:ind w:left="720" w:hanging="360"/>
      </w:pPr>
      <w:rPr>
        <w:rFonts w:ascii="Times" w:eastAsia="Times" w:hAnsi="Times" w:cs="Lucida Grande"/>
        <w:position w:val="0"/>
        <w:sz w:val="22"/>
        <w:szCs w:val="22"/>
      </w:rPr>
    </w:lvl>
    <w:lvl w:ilvl="1">
      <w:start w:val="1"/>
      <w:numFmt w:val="bullet"/>
      <w:lvlText w:val="-"/>
      <w:lvlJc w:val="left"/>
      <w:pPr>
        <w:tabs>
          <w:tab w:val="num" w:pos="1440"/>
        </w:tabs>
        <w:ind w:left="1440" w:hanging="360"/>
      </w:pPr>
      <w:rPr>
        <w:rFonts w:ascii="Times" w:eastAsia="Times" w:hAnsi="Times" w:cs="Lucida Grande"/>
        <w:position w:val="0"/>
        <w:sz w:val="24"/>
        <w:szCs w:val="24"/>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27">
    <w:nsid w:val="2A361E4F"/>
    <w:multiLevelType w:val="multilevel"/>
    <w:tmpl w:val="F0987CFA"/>
    <w:lvl w:ilvl="0">
      <w:numFmt w:val="bullet"/>
      <w:lvlText w:val="•"/>
      <w:lvlJc w:val="left"/>
      <w:pPr>
        <w:tabs>
          <w:tab w:val="num" w:pos="720"/>
        </w:tabs>
        <w:ind w:left="720" w:hanging="360"/>
      </w:pPr>
      <w:rPr>
        <w:rFonts w:ascii="Times" w:eastAsia="Times" w:hAnsi="Times" w:cs="Lucida Grande"/>
        <w:position w:val="0"/>
        <w:sz w:val="22"/>
        <w:szCs w:val="22"/>
      </w:rPr>
    </w:lvl>
    <w:lvl w:ilvl="1">
      <w:start w:val="1"/>
      <w:numFmt w:val="bullet"/>
      <w:lvlText w:val="-"/>
      <w:lvlJc w:val="left"/>
      <w:pPr>
        <w:tabs>
          <w:tab w:val="num" w:pos="1440"/>
        </w:tabs>
        <w:ind w:left="1440" w:hanging="360"/>
      </w:pPr>
      <w:rPr>
        <w:rFonts w:ascii="Times" w:eastAsia="Times" w:hAnsi="Times" w:cs="Lucida Grande"/>
        <w:position w:val="0"/>
        <w:sz w:val="24"/>
        <w:szCs w:val="24"/>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28">
    <w:nsid w:val="2CDE6E0E"/>
    <w:multiLevelType w:val="multilevel"/>
    <w:tmpl w:val="D5501170"/>
    <w:lvl w:ilvl="0">
      <w:numFmt w:val="bullet"/>
      <w:lvlText w:val="•"/>
      <w:lvlJc w:val="left"/>
      <w:pPr>
        <w:tabs>
          <w:tab w:val="num" w:pos="720"/>
        </w:tabs>
        <w:ind w:left="720" w:hanging="360"/>
      </w:pPr>
      <w:rPr>
        <w:rFonts w:ascii="Times" w:eastAsia="Times" w:hAnsi="Times" w:cs="Lucida Grande"/>
        <w:position w:val="0"/>
        <w:sz w:val="22"/>
        <w:szCs w:val="22"/>
      </w:rPr>
    </w:lvl>
    <w:lvl w:ilvl="1">
      <w:start w:val="1"/>
      <w:numFmt w:val="bullet"/>
      <w:lvlText w:val="-"/>
      <w:lvlJc w:val="left"/>
      <w:pPr>
        <w:tabs>
          <w:tab w:val="num" w:pos="1440"/>
        </w:tabs>
        <w:ind w:left="1440" w:hanging="360"/>
      </w:pPr>
      <w:rPr>
        <w:rFonts w:ascii="Times" w:eastAsia="Times" w:hAnsi="Times" w:cs="Lucida Grande"/>
        <w:position w:val="0"/>
        <w:sz w:val="24"/>
        <w:szCs w:val="24"/>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29">
    <w:nsid w:val="2E3B46A6"/>
    <w:multiLevelType w:val="multilevel"/>
    <w:tmpl w:val="1E3AE282"/>
    <w:styleLink w:val="List41"/>
    <w:lvl w:ilvl="0">
      <w:start w:val="1"/>
      <w:numFmt w:val="bullet"/>
      <w:lvlText w:val="•"/>
      <w:lvlJc w:val="left"/>
      <w:pPr>
        <w:tabs>
          <w:tab w:val="num" w:pos="720"/>
        </w:tabs>
        <w:ind w:left="720" w:hanging="360"/>
      </w:pPr>
      <w:rPr>
        <w:rFonts w:ascii="Times" w:eastAsia="Times" w:hAnsi="Times" w:cs="Lucida Grande"/>
        <w:position w:val="0"/>
        <w:sz w:val="24"/>
        <w:szCs w:val="24"/>
      </w:rPr>
    </w:lvl>
    <w:lvl w:ilvl="1">
      <w:numFmt w:val="bullet"/>
      <w:lvlText w:val="-"/>
      <w:lvlJc w:val="left"/>
      <w:pPr>
        <w:tabs>
          <w:tab w:val="num" w:pos="1302"/>
        </w:tabs>
        <w:ind w:left="1302" w:hanging="222"/>
      </w:pPr>
      <w:rPr>
        <w:rFonts w:ascii="Times" w:eastAsia="Times" w:hAnsi="Times" w:cs="Lucida Grande"/>
        <w:position w:val="0"/>
        <w:sz w:val="22"/>
        <w:szCs w:val="22"/>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30">
    <w:nsid w:val="3196741F"/>
    <w:multiLevelType w:val="multilevel"/>
    <w:tmpl w:val="50F05F3C"/>
    <w:lvl w:ilvl="0">
      <w:start w:val="1"/>
      <w:numFmt w:val="bullet"/>
      <w:lvlText w:val="•"/>
      <w:lvlJc w:val="left"/>
      <w:pPr>
        <w:tabs>
          <w:tab w:val="num" w:pos="720"/>
        </w:tabs>
        <w:ind w:left="720" w:hanging="360"/>
      </w:pPr>
      <w:rPr>
        <w:rFonts w:ascii="Times" w:eastAsia="Times" w:hAnsi="Times" w:cs="Lucida Grande"/>
        <w:position w:val="0"/>
        <w:sz w:val="24"/>
        <w:szCs w:val="24"/>
      </w:rPr>
    </w:lvl>
    <w:lvl w:ilvl="1">
      <w:numFmt w:val="bullet"/>
      <w:lvlText w:val="-"/>
      <w:lvlJc w:val="left"/>
      <w:pPr>
        <w:tabs>
          <w:tab w:val="num" w:pos="1302"/>
        </w:tabs>
        <w:ind w:left="1302" w:hanging="222"/>
      </w:pPr>
      <w:rPr>
        <w:rFonts w:ascii="Times" w:eastAsia="Times" w:hAnsi="Times" w:cs="Lucida Grande"/>
        <w:position w:val="0"/>
        <w:sz w:val="22"/>
        <w:szCs w:val="22"/>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31">
    <w:nsid w:val="37F57D80"/>
    <w:multiLevelType w:val="multilevel"/>
    <w:tmpl w:val="DC3097D0"/>
    <w:lvl w:ilvl="0">
      <w:numFmt w:val="bullet"/>
      <w:lvlText w:val="•"/>
      <w:lvlJc w:val="left"/>
      <w:pPr>
        <w:tabs>
          <w:tab w:val="num" w:pos="720"/>
        </w:tabs>
        <w:ind w:left="720" w:hanging="360"/>
      </w:pPr>
      <w:rPr>
        <w:rFonts w:ascii="Times" w:eastAsia="Times" w:hAnsi="Times" w:cs="Lucida Grande"/>
        <w:position w:val="0"/>
        <w:sz w:val="22"/>
        <w:szCs w:val="22"/>
      </w:rPr>
    </w:lvl>
    <w:lvl w:ilvl="1">
      <w:start w:val="1"/>
      <w:numFmt w:val="bullet"/>
      <w:lvlText w:val="-"/>
      <w:lvlJc w:val="left"/>
      <w:pPr>
        <w:tabs>
          <w:tab w:val="num" w:pos="1440"/>
        </w:tabs>
        <w:ind w:left="1440" w:hanging="360"/>
      </w:pPr>
      <w:rPr>
        <w:rFonts w:ascii="Times" w:eastAsia="Times" w:hAnsi="Times" w:cs="Lucida Grande"/>
        <w:position w:val="0"/>
        <w:sz w:val="24"/>
        <w:szCs w:val="24"/>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32">
    <w:nsid w:val="3BC10DAF"/>
    <w:multiLevelType w:val="hybridMultilevel"/>
    <w:tmpl w:val="57560462"/>
    <w:lvl w:ilvl="0" w:tplc="04090011">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3">
    <w:nsid w:val="3D6B6017"/>
    <w:multiLevelType w:val="multilevel"/>
    <w:tmpl w:val="14B83B10"/>
    <w:lvl w:ilvl="0">
      <w:numFmt w:val="bullet"/>
      <w:lvlText w:val="•"/>
      <w:lvlJc w:val="left"/>
      <w:pPr>
        <w:tabs>
          <w:tab w:val="num" w:pos="720"/>
        </w:tabs>
        <w:ind w:left="720" w:hanging="360"/>
      </w:pPr>
      <w:rPr>
        <w:rFonts w:ascii="Times" w:eastAsia="Times" w:hAnsi="Times" w:cs="Lucida Grande"/>
        <w:position w:val="0"/>
        <w:sz w:val="22"/>
        <w:szCs w:val="22"/>
      </w:rPr>
    </w:lvl>
    <w:lvl w:ilvl="1">
      <w:start w:val="1"/>
      <w:numFmt w:val="bullet"/>
      <w:lvlText w:val="-"/>
      <w:lvlJc w:val="left"/>
      <w:pPr>
        <w:tabs>
          <w:tab w:val="num" w:pos="1440"/>
        </w:tabs>
        <w:ind w:left="1440" w:hanging="360"/>
      </w:pPr>
      <w:rPr>
        <w:rFonts w:ascii="Times" w:eastAsia="Times" w:hAnsi="Times" w:cs="Lucida Grande"/>
        <w:position w:val="0"/>
        <w:sz w:val="24"/>
        <w:szCs w:val="24"/>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34">
    <w:nsid w:val="3E395AAD"/>
    <w:multiLevelType w:val="multilevel"/>
    <w:tmpl w:val="0409001F"/>
    <w:styleLink w:val="111111"/>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40210350"/>
    <w:multiLevelType w:val="multilevel"/>
    <w:tmpl w:val="8AFC721C"/>
    <w:lvl w:ilvl="0">
      <w:start w:val="1"/>
      <w:numFmt w:val="bullet"/>
      <w:lvlText w:val="•"/>
      <w:lvlJc w:val="left"/>
      <w:pPr>
        <w:tabs>
          <w:tab w:val="num" w:pos="720"/>
        </w:tabs>
        <w:ind w:left="720" w:hanging="360"/>
      </w:pPr>
      <w:rPr>
        <w:rFonts w:ascii="Times" w:eastAsia="Times" w:hAnsi="Times" w:cs="Lucida Grande"/>
        <w:position w:val="0"/>
        <w:sz w:val="24"/>
        <w:szCs w:val="24"/>
      </w:rPr>
    </w:lvl>
    <w:lvl w:ilvl="1">
      <w:numFmt w:val="bullet"/>
      <w:lvlText w:val="-"/>
      <w:lvlJc w:val="left"/>
      <w:pPr>
        <w:tabs>
          <w:tab w:val="num" w:pos="1323"/>
        </w:tabs>
        <w:ind w:left="1323" w:hanging="243"/>
      </w:pPr>
      <w:rPr>
        <w:rFonts w:ascii="Times" w:eastAsia="Times" w:hAnsi="Times" w:cs="Lucida Grande"/>
        <w:position w:val="0"/>
        <w:sz w:val="22"/>
        <w:szCs w:val="22"/>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36">
    <w:nsid w:val="41FF2249"/>
    <w:multiLevelType w:val="multilevel"/>
    <w:tmpl w:val="0409001F"/>
    <w:numStyleLink w:val="111111"/>
  </w:abstractNum>
  <w:abstractNum w:abstractNumId="37">
    <w:nsid w:val="42AD1678"/>
    <w:multiLevelType w:val="multilevel"/>
    <w:tmpl w:val="0DC0D7C6"/>
    <w:lvl w:ilvl="0">
      <w:start w:val="3"/>
      <w:numFmt w:val="decimal"/>
      <w:lvlText w:val="%1"/>
      <w:lvlJc w:val="left"/>
      <w:pPr>
        <w:ind w:left="360" w:hanging="360"/>
      </w:pPr>
      <w:rPr>
        <w:rFonts w:eastAsia="Arial Unicode MS" w:hAnsi="Arial Unicode MS" w:cs="Lucida Grande" w:hint="default"/>
        <w:sz w:val="19"/>
        <w:u w:val="thick"/>
      </w:rPr>
    </w:lvl>
    <w:lvl w:ilvl="1">
      <w:start w:val="1"/>
      <w:numFmt w:val="decimal"/>
      <w:lvlText w:val="%1.%2"/>
      <w:lvlJc w:val="left"/>
      <w:pPr>
        <w:ind w:left="824" w:hanging="360"/>
      </w:pPr>
      <w:rPr>
        <w:rFonts w:eastAsia="Arial Unicode MS" w:hAnsi="Arial Unicode MS" w:cs="Lucida Grande" w:hint="default"/>
        <w:sz w:val="19"/>
        <w:u w:val="none"/>
      </w:rPr>
    </w:lvl>
    <w:lvl w:ilvl="2">
      <w:start w:val="1"/>
      <w:numFmt w:val="decimal"/>
      <w:lvlText w:val="%1.%2.%3"/>
      <w:lvlJc w:val="left"/>
      <w:pPr>
        <w:ind w:left="1648" w:hanging="720"/>
      </w:pPr>
      <w:rPr>
        <w:rFonts w:eastAsia="Arial Unicode MS" w:hAnsi="Arial Unicode MS" w:cs="Lucida Grande" w:hint="default"/>
        <w:sz w:val="19"/>
        <w:u w:val="thick"/>
      </w:rPr>
    </w:lvl>
    <w:lvl w:ilvl="3">
      <w:start w:val="1"/>
      <w:numFmt w:val="decimal"/>
      <w:lvlText w:val="%1.%2.%3.%4"/>
      <w:lvlJc w:val="left"/>
      <w:pPr>
        <w:ind w:left="2112" w:hanging="720"/>
      </w:pPr>
      <w:rPr>
        <w:rFonts w:eastAsia="Arial Unicode MS" w:hAnsi="Arial Unicode MS" w:cs="Lucida Grande" w:hint="default"/>
        <w:sz w:val="19"/>
        <w:u w:val="thick"/>
      </w:rPr>
    </w:lvl>
    <w:lvl w:ilvl="4">
      <w:start w:val="1"/>
      <w:numFmt w:val="decimal"/>
      <w:lvlText w:val="%1.%2.%3.%4.%5"/>
      <w:lvlJc w:val="left"/>
      <w:pPr>
        <w:ind w:left="2936" w:hanging="1080"/>
      </w:pPr>
      <w:rPr>
        <w:rFonts w:eastAsia="Arial Unicode MS" w:hAnsi="Arial Unicode MS" w:cs="Lucida Grande" w:hint="default"/>
        <w:sz w:val="19"/>
        <w:u w:val="thick"/>
      </w:rPr>
    </w:lvl>
    <w:lvl w:ilvl="5">
      <w:start w:val="1"/>
      <w:numFmt w:val="decimal"/>
      <w:lvlText w:val="%1.%2.%3.%4.%5.%6"/>
      <w:lvlJc w:val="left"/>
      <w:pPr>
        <w:ind w:left="3400" w:hanging="1080"/>
      </w:pPr>
      <w:rPr>
        <w:rFonts w:eastAsia="Arial Unicode MS" w:hAnsi="Arial Unicode MS" w:cs="Lucida Grande" w:hint="default"/>
        <w:sz w:val="19"/>
        <w:u w:val="thick"/>
      </w:rPr>
    </w:lvl>
    <w:lvl w:ilvl="6">
      <w:start w:val="1"/>
      <w:numFmt w:val="decimal"/>
      <w:lvlText w:val="%1.%2.%3.%4.%5.%6.%7"/>
      <w:lvlJc w:val="left"/>
      <w:pPr>
        <w:ind w:left="4224" w:hanging="1440"/>
      </w:pPr>
      <w:rPr>
        <w:rFonts w:eastAsia="Arial Unicode MS" w:hAnsi="Arial Unicode MS" w:cs="Lucida Grande" w:hint="default"/>
        <w:sz w:val="19"/>
        <w:u w:val="thick"/>
      </w:rPr>
    </w:lvl>
    <w:lvl w:ilvl="7">
      <w:start w:val="1"/>
      <w:numFmt w:val="decimal"/>
      <w:lvlText w:val="%1.%2.%3.%4.%5.%6.%7.%8"/>
      <w:lvlJc w:val="left"/>
      <w:pPr>
        <w:ind w:left="4688" w:hanging="1440"/>
      </w:pPr>
      <w:rPr>
        <w:rFonts w:eastAsia="Arial Unicode MS" w:hAnsi="Arial Unicode MS" w:cs="Lucida Grande" w:hint="default"/>
        <w:sz w:val="19"/>
        <w:u w:val="thick"/>
      </w:rPr>
    </w:lvl>
    <w:lvl w:ilvl="8">
      <w:start w:val="1"/>
      <w:numFmt w:val="decimal"/>
      <w:lvlText w:val="%1.%2.%3.%4.%5.%6.%7.%8.%9"/>
      <w:lvlJc w:val="left"/>
      <w:pPr>
        <w:ind w:left="5152" w:hanging="1440"/>
      </w:pPr>
      <w:rPr>
        <w:rFonts w:eastAsia="Arial Unicode MS" w:hAnsi="Arial Unicode MS" w:cs="Lucida Grande" w:hint="default"/>
        <w:sz w:val="19"/>
        <w:u w:val="thick"/>
      </w:rPr>
    </w:lvl>
  </w:abstractNum>
  <w:abstractNum w:abstractNumId="38">
    <w:nsid w:val="43A7105B"/>
    <w:multiLevelType w:val="multilevel"/>
    <w:tmpl w:val="6532AFF2"/>
    <w:lvl w:ilvl="0">
      <w:start w:val="1"/>
      <w:numFmt w:val="bullet"/>
      <w:lvlText w:val="•"/>
      <w:lvlJc w:val="left"/>
      <w:pPr>
        <w:tabs>
          <w:tab w:val="num" w:pos="720"/>
        </w:tabs>
        <w:ind w:left="720" w:hanging="360"/>
      </w:pPr>
      <w:rPr>
        <w:rFonts w:ascii="Times" w:eastAsia="Times" w:hAnsi="Times" w:cs="Lucida Grande"/>
        <w:position w:val="0"/>
        <w:sz w:val="24"/>
        <w:szCs w:val="24"/>
      </w:rPr>
    </w:lvl>
    <w:lvl w:ilvl="1">
      <w:numFmt w:val="bullet"/>
      <w:lvlText w:val="-"/>
      <w:lvlJc w:val="left"/>
      <w:pPr>
        <w:tabs>
          <w:tab w:val="num" w:pos="1302"/>
        </w:tabs>
        <w:ind w:left="1302" w:hanging="222"/>
      </w:pPr>
      <w:rPr>
        <w:rFonts w:ascii="Times" w:eastAsia="Times" w:hAnsi="Times" w:cs="Lucida Grande"/>
        <w:position w:val="0"/>
        <w:sz w:val="22"/>
        <w:szCs w:val="22"/>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39">
    <w:nsid w:val="45B16837"/>
    <w:multiLevelType w:val="multilevel"/>
    <w:tmpl w:val="9CDAD95E"/>
    <w:lvl w:ilvl="0">
      <w:start w:val="1"/>
      <w:numFmt w:val="decimal"/>
      <w:lvlText w:val="%1."/>
      <w:lvlJc w:val="left"/>
      <w:pPr>
        <w:tabs>
          <w:tab w:val="num" w:pos="360"/>
        </w:tabs>
        <w:ind w:left="360" w:hanging="360"/>
      </w:pPr>
      <w:rPr>
        <w:rFonts w:ascii="Times New Roman" w:eastAsia="Times New Roman" w:hAnsi="Times New Roman" w:hint="default"/>
        <w:position w:val="0"/>
      </w:rPr>
    </w:lvl>
    <w:lvl w:ilvl="1">
      <w:start w:val="1"/>
      <w:numFmt w:val="decimal"/>
      <w:lvlText w:val="4.%2."/>
      <w:lvlJc w:val="left"/>
      <w:pPr>
        <w:tabs>
          <w:tab w:val="num" w:pos="720"/>
        </w:tabs>
        <w:ind w:left="720" w:hanging="360"/>
      </w:pPr>
      <w:rPr>
        <w:rFonts w:ascii="Times New Roman" w:eastAsia="Times New Roman" w:hAnsi="Times New Roman" w:hint="default"/>
        <w:position w:val="0"/>
      </w:rPr>
    </w:lvl>
    <w:lvl w:ilvl="2">
      <w:start w:val="1"/>
      <w:numFmt w:val="decimal"/>
      <w:lvlText w:val="%3."/>
      <w:lvlJc w:val="left"/>
      <w:pPr>
        <w:tabs>
          <w:tab w:val="num" w:pos="1080"/>
        </w:tabs>
        <w:ind w:left="1080" w:hanging="360"/>
      </w:pPr>
      <w:rPr>
        <w:rFonts w:ascii="Times New Roman" w:eastAsia="Times New Roman" w:hAnsi="Times New Roman" w:hint="default"/>
        <w:position w:val="0"/>
      </w:rPr>
    </w:lvl>
    <w:lvl w:ilvl="3">
      <w:start w:val="1"/>
      <w:numFmt w:val="decimal"/>
      <w:lvlText w:val="%4."/>
      <w:lvlJc w:val="left"/>
      <w:pPr>
        <w:tabs>
          <w:tab w:val="num" w:pos="1440"/>
        </w:tabs>
        <w:ind w:left="1440" w:hanging="360"/>
      </w:pPr>
      <w:rPr>
        <w:rFonts w:ascii="Times New Roman" w:eastAsia="Times New Roman" w:hAnsi="Times New Roman" w:hint="default"/>
        <w:position w:val="0"/>
      </w:rPr>
    </w:lvl>
    <w:lvl w:ilvl="4">
      <w:start w:val="1"/>
      <w:numFmt w:val="decimal"/>
      <w:lvlText w:val="%5."/>
      <w:lvlJc w:val="left"/>
      <w:pPr>
        <w:tabs>
          <w:tab w:val="num" w:pos="1800"/>
        </w:tabs>
        <w:ind w:left="1800" w:hanging="360"/>
      </w:pPr>
      <w:rPr>
        <w:rFonts w:ascii="Times New Roman" w:eastAsia="Times New Roman" w:hAnsi="Times New Roman" w:hint="default"/>
        <w:position w:val="0"/>
      </w:rPr>
    </w:lvl>
    <w:lvl w:ilvl="5">
      <w:start w:val="1"/>
      <w:numFmt w:val="decimal"/>
      <w:lvlText w:val="%6."/>
      <w:lvlJc w:val="left"/>
      <w:pPr>
        <w:tabs>
          <w:tab w:val="num" w:pos="2160"/>
        </w:tabs>
        <w:ind w:left="2160" w:hanging="360"/>
      </w:pPr>
      <w:rPr>
        <w:rFonts w:ascii="Times New Roman" w:eastAsia="Times New Roman" w:hAnsi="Times New Roman" w:hint="default"/>
        <w:position w:val="0"/>
      </w:rPr>
    </w:lvl>
    <w:lvl w:ilvl="6">
      <w:start w:val="1"/>
      <w:numFmt w:val="decimal"/>
      <w:lvlText w:val="%7."/>
      <w:lvlJc w:val="left"/>
      <w:pPr>
        <w:tabs>
          <w:tab w:val="num" w:pos="2520"/>
        </w:tabs>
        <w:ind w:left="2520" w:hanging="360"/>
      </w:pPr>
      <w:rPr>
        <w:rFonts w:ascii="Times New Roman" w:eastAsia="Times New Roman" w:hAnsi="Times New Roman" w:hint="default"/>
        <w:position w:val="0"/>
      </w:rPr>
    </w:lvl>
    <w:lvl w:ilvl="7">
      <w:start w:val="1"/>
      <w:numFmt w:val="decimal"/>
      <w:lvlText w:val="%8."/>
      <w:lvlJc w:val="left"/>
      <w:pPr>
        <w:tabs>
          <w:tab w:val="num" w:pos="2880"/>
        </w:tabs>
        <w:ind w:left="2880" w:hanging="360"/>
      </w:pPr>
      <w:rPr>
        <w:rFonts w:ascii="Times New Roman" w:eastAsia="Times New Roman" w:hAnsi="Times New Roman" w:hint="default"/>
        <w:position w:val="0"/>
      </w:rPr>
    </w:lvl>
    <w:lvl w:ilvl="8">
      <w:start w:val="1"/>
      <w:numFmt w:val="decimal"/>
      <w:lvlText w:val="%9."/>
      <w:lvlJc w:val="left"/>
      <w:pPr>
        <w:tabs>
          <w:tab w:val="num" w:pos="3240"/>
        </w:tabs>
        <w:ind w:left="3240" w:hanging="360"/>
      </w:pPr>
      <w:rPr>
        <w:rFonts w:ascii="Times New Roman" w:eastAsia="Times New Roman" w:hAnsi="Times New Roman" w:hint="default"/>
        <w:position w:val="0"/>
      </w:rPr>
    </w:lvl>
  </w:abstractNum>
  <w:abstractNum w:abstractNumId="40">
    <w:nsid w:val="45E17E9C"/>
    <w:multiLevelType w:val="multilevel"/>
    <w:tmpl w:val="E4DA1E36"/>
    <w:lvl w:ilvl="0">
      <w:start w:val="1"/>
      <w:numFmt w:val="decimal"/>
      <w:lvlText w:val="%1."/>
      <w:lvlJc w:val="left"/>
      <w:pPr>
        <w:tabs>
          <w:tab w:val="num" w:pos="360"/>
        </w:tabs>
        <w:ind w:left="360" w:hanging="360"/>
      </w:pPr>
      <w:rPr>
        <w:rFonts w:ascii="Times New Roman" w:eastAsia="Times New Roman" w:hAnsi="Times New Roman" w:hint="default"/>
        <w:position w:val="0"/>
      </w:rPr>
    </w:lvl>
    <w:lvl w:ilvl="1">
      <w:start w:val="1"/>
      <w:numFmt w:val="decimal"/>
      <w:lvlText w:val="6.%2."/>
      <w:lvlJc w:val="left"/>
      <w:pPr>
        <w:tabs>
          <w:tab w:val="num" w:pos="720"/>
        </w:tabs>
        <w:ind w:left="720" w:hanging="360"/>
      </w:pPr>
      <w:rPr>
        <w:rFonts w:ascii="Times New Roman" w:eastAsia="Times New Roman" w:hAnsi="Times New Roman" w:hint="default"/>
        <w:position w:val="0"/>
      </w:rPr>
    </w:lvl>
    <w:lvl w:ilvl="2">
      <w:start w:val="1"/>
      <w:numFmt w:val="decimal"/>
      <w:lvlText w:val="%3."/>
      <w:lvlJc w:val="left"/>
      <w:pPr>
        <w:tabs>
          <w:tab w:val="num" w:pos="1080"/>
        </w:tabs>
        <w:ind w:left="1080" w:hanging="360"/>
      </w:pPr>
      <w:rPr>
        <w:rFonts w:ascii="Times New Roman" w:eastAsia="Times New Roman" w:hAnsi="Times New Roman" w:hint="default"/>
        <w:position w:val="0"/>
      </w:rPr>
    </w:lvl>
    <w:lvl w:ilvl="3">
      <w:start w:val="1"/>
      <w:numFmt w:val="decimal"/>
      <w:lvlText w:val="%4."/>
      <w:lvlJc w:val="left"/>
      <w:pPr>
        <w:tabs>
          <w:tab w:val="num" w:pos="1440"/>
        </w:tabs>
        <w:ind w:left="1440" w:hanging="360"/>
      </w:pPr>
      <w:rPr>
        <w:rFonts w:ascii="Times New Roman" w:eastAsia="Times New Roman" w:hAnsi="Times New Roman" w:hint="default"/>
        <w:position w:val="0"/>
      </w:rPr>
    </w:lvl>
    <w:lvl w:ilvl="4">
      <w:start w:val="1"/>
      <w:numFmt w:val="decimal"/>
      <w:lvlText w:val="%5."/>
      <w:lvlJc w:val="left"/>
      <w:pPr>
        <w:tabs>
          <w:tab w:val="num" w:pos="1800"/>
        </w:tabs>
        <w:ind w:left="1800" w:hanging="360"/>
      </w:pPr>
      <w:rPr>
        <w:rFonts w:ascii="Times New Roman" w:eastAsia="Times New Roman" w:hAnsi="Times New Roman" w:hint="default"/>
        <w:position w:val="0"/>
      </w:rPr>
    </w:lvl>
    <w:lvl w:ilvl="5">
      <w:start w:val="1"/>
      <w:numFmt w:val="decimal"/>
      <w:lvlText w:val="%6."/>
      <w:lvlJc w:val="left"/>
      <w:pPr>
        <w:tabs>
          <w:tab w:val="num" w:pos="2160"/>
        </w:tabs>
        <w:ind w:left="2160" w:hanging="360"/>
      </w:pPr>
      <w:rPr>
        <w:rFonts w:ascii="Times New Roman" w:eastAsia="Times New Roman" w:hAnsi="Times New Roman" w:hint="default"/>
        <w:position w:val="0"/>
      </w:rPr>
    </w:lvl>
    <w:lvl w:ilvl="6">
      <w:start w:val="1"/>
      <w:numFmt w:val="decimal"/>
      <w:lvlText w:val="%7."/>
      <w:lvlJc w:val="left"/>
      <w:pPr>
        <w:tabs>
          <w:tab w:val="num" w:pos="2520"/>
        </w:tabs>
        <w:ind w:left="2520" w:hanging="360"/>
      </w:pPr>
      <w:rPr>
        <w:rFonts w:ascii="Times New Roman" w:eastAsia="Times New Roman" w:hAnsi="Times New Roman" w:hint="default"/>
        <w:position w:val="0"/>
      </w:rPr>
    </w:lvl>
    <w:lvl w:ilvl="7">
      <w:start w:val="1"/>
      <w:numFmt w:val="decimal"/>
      <w:lvlText w:val="%8."/>
      <w:lvlJc w:val="left"/>
      <w:pPr>
        <w:tabs>
          <w:tab w:val="num" w:pos="2880"/>
        </w:tabs>
        <w:ind w:left="2880" w:hanging="360"/>
      </w:pPr>
      <w:rPr>
        <w:rFonts w:ascii="Times New Roman" w:eastAsia="Times New Roman" w:hAnsi="Times New Roman" w:hint="default"/>
        <w:position w:val="0"/>
      </w:rPr>
    </w:lvl>
    <w:lvl w:ilvl="8">
      <w:start w:val="1"/>
      <w:numFmt w:val="decimal"/>
      <w:lvlText w:val="%9."/>
      <w:lvlJc w:val="left"/>
      <w:pPr>
        <w:tabs>
          <w:tab w:val="num" w:pos="3240"/>
        </w:tabs>
        <w:ind w:left="3240" w:hanging="360"/>
      </w:pPr>
      <w:rPr>
        <w:rFonts w:ascii="Times New Roman" w:eastAsia="Times New Roman" w:hAnsi="Times New Roman" w:hint="default"/>
        <w:position w:val="0"/>
      </w:rPr>
    </w:lvl>
  </w:abstractNum>
  <w:abstractNum w:abstractNumId="41">
    <w:nsid w:val="4B484984"/>
    <w:multiLevelType w:val="multilevel"/>
    <w:tmpl w:val="873816EE"/>
    <w:lvl w:ilvl="0">
      <w:start w:val="2"/>
      <w:numFmt w:val="decimal"/>
      <w:lvlText w:val="%1"/>
      <w:lvlJc w:val="left"/>
      <w:pPr>
        <w:ind w:left="400" w:hanging="400"/>
      </w:pPr>
      <w:rPr>
        <w:rFonts w:eastAsia="Arial Unicode MS" w:hAnsi="Arial Unicode MS" w:cs="Lucida Grande" w:hint="default"/>
        <w:sz w:val="20"/>
        <w:u w:val="thick"/>
      </w:rPr>
    </w:lvl>
    <w:lvl w:ilvl="1">
      <w:start w:val="1"/>
      <w:numFmt w:val="decimal"/>
      <w:lvlText w:val="%1.%2"/>
      <w:lvlJc w:val="left"/>
      <w:pPr>
        <w:ind w:left="848" w:hanging="400"/>
      </w:pPr>
      <w:rPr>
        <w:rFonts w:eastAsia="Arial Unicode MS" w:hAnsi="Arial Unicode MS" w:cs="Lucida Grande" w:hint="default"/>
        <w:sz w:val="19"/>
        <w:u w:val="none"/>
      </w:rPr>
    </w:lvl>
    <w:lvl w:ilvl="2">
      <w:start w:val="1"/>
      <w:numFmt w:val="decimal"/>
      <w:lvlText w:val="%1.%2.%3"/>
      <w:lvlJc w:val="left"/>
      <w:pPr>
        <w:ind w:left="1616" w:hanging="720"/>
      </w:pPr>
      <w:rPr>
        <w:rFonts w:eastAsia="Arial Unicode MS" w:hAnsi="Arial Unicode MS" w:cs="Lucida Grande" w:hint="default"/>
        <w:sz w:val="20"/>
        <w:u w:val="thick"/>
      </w:rPr>
    </w:lvl>
    <w:lvl w:ilvl="3">
      <w:start w:val="1"/>
      <w:numFmt w:val="decimal"/>
      <w:lvlText w:val="%1.%2.%3.%4"/>
      <w:lvlJc w:val="left"/>
      <w:pPr>
        <w:ind w:left="2064" w:hanging="720"/>
      </w:pPr>
      <w:rPr>
        <w:rFonts w:eastAsia="Arial Unicode MS" w:hAnsi="Arial Unicode MS" w:cs="Lucida Grande" w:hint="default"/>
        <w:sz w:val="20"/>
        <w:u w:val="thick"/>
      </w:rPr>
    </w:lvl>
    <w:lvl w:ilvl="4">
      <w:start w:val="1"/>
      <w:numFmt w:val="decimal"/>
      <w:lvlText w:val="%1.%2.%3.%4.%5"/>
      <w:lvlJc w:val="left"/>
      <w:pPr>
        <w:ind w:left="2872" w:hanging="1080"/>
      </w:pPr>
      <w:rPr>
        <w:rFonts w:eastAsia="Arial Unicode MS" w:hAnsi="Arial Unicode MS" w:cs="Lucida Grande" w:hint="default"/>
        <w:sz w:val="20"/>
        <w:u w:val="thick"/>
      </w:rPr>
    </w:lvl>
    <w:lvl w:ilvl="5">
      <w:start w:val="1"/>
      <w:numFmt w:val="decimal"/>
      <w:lvlText w:val="%1.%2.%3.%4.%5.%6"/>
      <w:lvlJc w:val="left"/>
      <w:pPr>
        <w:ind w:left="3320" w:hanging="1080"/>
      </w:pPr>
      <w:rPr>
        <w:rFonts w:eastAsia="Arial Unicode MS" w:hAnsi="Arial Unicode MS" w:cs="Lucida Grande" w:hint="default"/>
        <w:sz w:val="20"/>
        <w:u w:val="thick"/>
      </w:rPr>
    </w:lvl>
    <w:lvl w:ilvl="6">
      <w:start w:val="1"/>
      <w:numFmt w:val="decimal"/>
      <w:lvlText w:val="%1.%2.%3.%4.%5.%6.%7"/>
      <w:lvlJc w:val="left"/>
      <w:pPr>
        <w:ind w:left="4128" w:hanging="1440"/>
      </w:pPr>
      <w:rPr>
        <w:rFonts w:eastAsia="Arial Unicode MS" w:hAnsi="Arial Unicode MS" w:cs="Lucida Grande" w:hint="default"/>
        <w:sz w:val="20"/>
        <w:u w:val="thick"/>
      </w:rPr>
    </w:lvl>
    <w:lvl w:ilvl="7">
      <w:start w:val="1"/>
      <w:numFmt w:val="decimal"/>
      <w:lvlText w:val="%1.%2.%3.%4.%5.%6.%7.%8"/>
      <w:lvlJc w:val="left"/>
      <w:pPr>
        <w:ind w:left="4576" w:hanging="1440"/>
      </w:pPr>
      <w:rPr>
        <w:rFonts w:eastAsia="Arial Unicode MS" w:hAnsi="Arial Unicode MS" w:cs="Lucida Grande" w:hint="default"/>
        <w:sz w:val="20"/>
        <w:u w:val="thick"/>
      </w:rPr>
    </w:lvl>
    <w:lvl w:ilvl="8">
      <w:start w:val="1"/>
      <w:numFmt w:val="decimal"/>
      <w:lvlText w:val="%1.%2.%3.%4.%5.%6.%7.%8.%9"/>
      <w:lvlJc w:val="left"/>
      <w:pPr>
        <w:ind w:left="5024" w:hanging="1440"/>
      </w:pPr>
      <w:rPr>
        <w:rFonts w:eastAsia="Arial Unicode MS" w:hAnsi="Arial Unicode MS" w:cs="Lucida Grande" w:hint="default"/>
        <w:sz w:val="20"/>
        <w:u w:val="thick"/>
      </w:rPr>
    </w:lvl>
  </w:abstractNum>
  <w:abstractNum w:abstractNumId="42">
    <w:nsid w:val="4BB0686C"/>
    <w:multiLevelType w:val="multilevel"/>
    <w:tmpl w:val="7E72460A"/>
    <w:lvl w:ilvl="0">
      <w:start w:val="1"/>
      <w:numFmt w:val="bullet"/>
      <w:lvlText w:val="•"/>
      <w:lvlJc w:val="left"/>
      <w:pPr>
        <w:tabs>
          <w:tab w:val="num" w:pos="720"/>
        </w:tabs>
        <w:ind w:left="720" w:hanging="360"/>
      </w:pPr>
      <w:rPr>
        <w:rFonts w:ascii="Times" w:eastAsia="Times" w:hAnsi="Times" w:cs="Lucida Grande"/>
        <w:position w:val="0"/>
        <w:sz w:val="24"/>
        <w:szCs w:val="24"/>
      </w:rPr>
    </w:lvl>
    <w:lvl w:ilvl="1">
      <w:numFmt w:val="bullet"/>
      <w:lvlText w:val="-"/>
      <w:lvlJc w:val="left"/>
      <w:pPr>
        <w:tabs>
          <w:tab w:val="num" w:pos="1323"/>
        </w:tabs>
        <w:ind w:left="1323" w:hanging="243"/>
      </w:pPr>
      <w:rPr>
        <w:rFonts w:ascii="Times" w:eastAsia="Times" w:hAnsi="Times" w:cs="Lucida Grande"/>
        <w:position w:val="0"/>
        <w:sz w:val="22"/>
        <w:szCs w:val="22"/>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43">
    <w:nsid w:val="4BD157FF"/>
    <w:multiLevelType w:val="hybridMultilevel"/>
    <w:tmpl w:val="64DA6AC4"/>
    <w:lvl w:ilvl="0" w:tplc="58EE0B76">
      <w:start w:val="1"/>
      <w:numFmt w:val="upperLetter"/>
      <w:lvlText w:val="%1."/>
      <w:lvlJc w:val="left"/>
      <w:pPr>
        <w:tabs>
          <w:tab w:val="num" w:pos="1080"/>
        </w:tabs>
        <w:ind w:left="1080" w:hanging="720"/>
      </w:pPr>
      <w:rPr>
        <w:rFonts w:hint="default"/>
        <w:b/>
      </w:rPr>
    </w:lvl>
    <w:lvl w:ilvl="1" w:tplc="04090011">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nsid w:val="4D046705"/>
    <w:multiLevelType w:val="multilevel"/>
    <w:tmpl w:val="F506B20C"/>
    <w:styleLink w:val="List7"/>
    <w:lvl w:ilvl="0">
      <w:start w:val="1"/>
      <w:numFmt w:val="decimal"/>
      <w:lvlText w:val="%1."/>
      <w:lvlJc w:val="left"/>
      <w:pPr>
        <w:tabs>
          <w:tab w:val="num" w:pos="79"/>
        </w:tabs>
      </w:pPr>
      <w:rPr>
        <w:rFonts w:ascii="Calibri" w:eastAsia="Calibri" w:hAnsi="Calibri" w:cs="Lucida Grande"/>
        <w:position w:val="0"/>
        <w:sz w:val="20"/>
        <w:szCs w:val="20"/>
        <w:u w:val="thick" w:color="131313"/>
        <w:rtl w:val="0"/>
      </w:rPr>
    </w:lvl>
    <w:lvl w:ilvl="1">
      <w:start w:val="1"/>
      <w:numFmt w:val="decimal"/>
      <w:lvlText w:val="%1.%2."/>
      <w:lvlJc w:val="left"/>
      <w:pPr>
        <w:tabs>
          <w:tab w:val="num" w:pos="1292"/>
        </w:tabs>
        <w:ind w:left="1292" w:hanging="396"/>
      </w:pPr>
      <w:rPr>
        <w:rFonts w:ascii="Calibri" w:eastAsia="Calibri" w:hAnsi="Calibri" w:cs="Lucida Grande"/>
        <w:position w:val="0"/>
        <w:sz w:val="22"/>
        <w:szCs w:val="22"/>
        <w:u w:val="thick" w:color="000000"/>
        <w:rtl w:val="0"/>
      </w:rPr>
    </w:lvl>
    <w:lvl w:ilvl="2">
      <w:start w:val="1"/>
      <w:numFmt w:val="bullet"/>
      <w:lvlText w:val="•"/>
      <w:lvlJc w:val="left"/>
      <w:pPr>
        <w:tabs>
          <w:tab w:val="num" w:pos="79"/>
        </w:tabs>
      </w:pPr>
      <w:rPr>
        <w:rFonts w:ascii="Calibri" w:eastAsia="Calibri" w:hAnsi="Calibri" w:cs="Lucida Grande"/>
        <w:position w:val="0"/>
        <w:sz w:val="20"/>
        <w:szCs w:val="20"/>
        <w:u w:val="thick" w:color="131313"/>
        <w:rtl w:val="0"/>
      </w:rPr>
    </w:lvl>
    <w:lvl w:ilvl="3">
      <w:start w:val="1"/>
      <w:numFmt w:val="bullet"/>
      <w:lvlText w:val="•"/>
      <w:lvlJc w:val="left"/>
      <w:pPr>
        <w:tabs>
          <w:tab w:val="num" w:pos="79"/>
        </w:tabs>
      </w:pPr>
      <w:rPr>
        <w:rFonts w:ascii="Calibri" w:eastAsia="Calibri" w:hAnsi="Calibri" w:cs="Lucida Grande"/>
        <w:position w:val="0"/>
        <w:sz w:val="20"/>
        <w:szCs w:val="20"/>
        <w:u w:val="thick" w:color="131313"/>
        <w:rtl w:val="0"/>
      </w:rPr>
    </w:lvl>
    <w:lvl w:ilvl="4">
      <w:start w:val="1"/>
      <w:numFmt w:val="bullet"/>
      <w:lvlText w:val="•"/>
      <w:lvlJc w:val="left"/>
      <w:pPr>
        <w:tabs>
          <w:tab w:val="num" w:pos="79"/>
        </w:tabs>
      </w:pPr>
      <w:rPr>
        <w:rFonts w:ascii="Calibri" w:eastAsia="Calibri" w:hAnsi="Calibri" w:cs="Lucida Grande"/>
        <w:position w:val="0"/>
        <w:sz w:val="20"/>
        <w:szCs w:val="20"/>
        <w:u w:val="thick" w:color="131313"/>
        <w:rtl w:val="0"/>
      </w:rPr>
    </w:lvl>
    <w:lvl w:ilvl="5">
      <w:start w:val="1"/>
      <w:numFmt w:val="bullet"/>
      <w:lvlText w:val="•"/>
      <w:lvlJc w:val="left"/>
      <w:pPr>
        <w:tabs>
          <w:tab w:val="num" w:pos="79"/>
        </w:tabs>
      </w:pPr>
      <w:rPr>
        <w:rFonts w:ascii="Calibri" w:eastAsia="Calibri" w:hAnsi="Calibri" w:cs="Lucida Grande"/>
        <w:position w:val="0"/>
        <w:sz w:val="20"/>
        <w:szCs w:val="20"/>
        <w:u w:val="thick" w:color="131313"/>
        <w:rtl w:val="0"/>
      </w:rPr>
    </w:lvl>
    <w:lvl w:ilvl="6">
      <w:start w:val="1"/>
      <w:numFmt w:val="bullet"/>
      <w:lvlText w:val="•"/>
      <w:lvlJc w:val="left"/>
      <w:pPr>
        <w:tabs>
          <w:tab w:val="num" w:pos="79"/>
        </w:tabs>
      </w:pPr>
      <w:rPr>
        <w:rFonts w:ascii="Calibri" w:eastAsia="Calibri" w:hAnsi="Calibri" w:cs="Lucida Grande"/>
        <w:position w:val="0"/>
        <w:sz w:val="20"/>
        <w:szCs w:val="20"/>
        <w:u w:val="thick" w:color="131313"/>
        <w:rtl w:val="0"/>
      </w:rPr>
    </w:lvl>
    <w:lvl w:ilvl="7">
      <w:start w:val="1"/>
      <w:numFmt w:val="bullet"/>
      <w:lvlText w:val="•"/>
      <w:lvlJc w:val="left"/>
      <w:pPr>
        <w:tabs>
          <w:tab w:val="num" w:pos="79"/>
        </w:tabs>
      </w:pPr>
      <w:rPr>
        <w:rFonts w:ascii="Calibri" w:eastAsia="Calibri" w:hAnsi="Calibri" w:cs="Lucida Grande"/>
        <w:position w:val="0"/>
        <w:sz w:val="20"/>
        <w:szCs w:val="20"/>
        <w:u w:val="thick" w:color="131313"/>
        <w:rtl w:val="0"/>
      </w:rPr>
    </w:lvl>
    <w:lvl w:ilvl="8">
      <w:start w:val="1"/>
      <w:numFmt w:val="bullet"/>
      <w:lvlText w:val="•"/>
      <w:lvlJc w:val="left"/>
      <w:pPr>
        <w:tabs>
          <w:tab w:val="num" w:pos="79"/>
        </w:tabs>
      </w:pPr>
      <w:rPr>
        <w:rFonts w:ascii="Calibri" w:eastAsia="Calibri" w:hAnsi="Calibri" w:cs="Lucida Grande"/>
        <w:position w:val="0"/>
        <w:sz w:val="20"/>
        <w:szCs w:val="20"/>
        <w:u w:val="thick" w:color="131313"/>
        <w:rtl w:val="0"/>
      </w:rPr>
    </w:lvl>
  </w:abstractNum>
  <w:abstractNum w:abstractNumId="45">
    <w:nsid w:val="4E8D4AE5"/>
    <w:multiLevelType w:val="multilevel"/>
    <w:tmpl w:val="06FC618E"/>
    <w:lvl w:ilvl="0">
      <w:numFmt w:val="bullet"/>
      <w:lvlText w:val="•"/>
      <w:lvlJc w:val="left"/>
      <w:pPr>
        <w:tabs>
          <w:tab w:val="num" w:pos="720"/>
        </w:tabs>
        <w:ind w:left="720" w:hanging="360"/>
      </w:pPr>
      <w:rPr>
        <w:rFonts w:ascii="Times" w:eastAsia="Times" w:hAnsi="Times" w:cs="Lucida Grande"/>
        <w:position w:val="0"/>
        <w:sz w:val="22"/>
        <w:szCs w:val="22"/>
      </w:rPr>
    </w:lvl>
    <w:lvl w:ilvl="1">
      <w:start w:val="1"/>
      <w:numFmt w:val="bullet"/>
      <w:lvlText w:val="-"/>
      <w:lvlJc w:val="left"/>
      <w:pPr>
        <w:tabs>
          <w:tab w:val="num" w:pos="1440"/>
        </w:tabs>
        <w:ind w:left="1440" w:hanging="360"/>
      </w:pPr>
      <w:rPr>
        <w:rFonts w:ascii="Times" w:eastAsia="Times" w:hAnsi="Times" w:cs="Lucida Grande"/>
        <w:position w:val="0"/>
        <w:sz w:val="24"/>
        <w:szCs w:val="24"/>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46">
    <w:nsid w:val="52EB49A6"/>
    <w:multiLevelType w:val="multilevel"/>
    <w:tmpl w:val="5A48F73A"/>
    <w:lvl w:ilvl="0">
      <w:start w:val="1"/>
      <w:numFmt w:val="bullet"/>
      <w:lvlText w:val="•"/>
      <w:lvlJc w:val="left"/>
      <w:pPr>
        <w:tabs>
          <w:tab w:val="num" w:pos="720"/>
        </w:tabs>
        <w:ind w:left="720" w:hanging="360"/>
      </w:pPr>
      <w:rPr>
        <w:rFonts w:ascii="Times" w:eastAsia="Times" w:hAnsi="Times" w:cs="Lucida Grande"/>
        <w:position w:val="0"/>
        <w:sz w:val="24"/>
        <w:szCs w:val="24"/>
      </w:rPr>
    </w:lvl>
    <w:lvl w:ilvl="1">
      <w:numFmt w:val="bullet"/>
      <w:lvlText w:val="-"/>
      <w:lvlJc w:val="left"/>
      <w:pPr>
        <w:tabs>
          <w:tab w:val="num" w:pos="1323"/>
        </w:tabs>
        <w:ind w:left="1323" w:hanging="243"/>
      </w:pPr>
      <w:rPr>
        <w:rFonts w:ascii="Times" w:eastAsia="Times" w:hAnsi="Times" w:cs="Lucida Grande"/>
        <w:position w:val="0"/>
        <w:sz w:val="22"/>
        <w:szCs w:val="22"/>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47">
    <w:nsid w:val="54422C97"/>
    <w:multiLevelType w:val="multilevel"/>
    <w:tmpl w:val="BE065CD6"/>
    <w:lvl w:ilvl="0">
      <w:numFmt w:val="bullet"/>
      <w:lvlText w:val="•"/>
      <w:lvlJc w:val="left"/>
      <w:pPr>
        <w:tabs>
          <w:tab w:val="num" w:pos="720"/>
        </w:tabs>
        <w:ind w:left="720" w:hanging="360"/>
      </w:pPr>
      <w:rPr>
        <w:rFonts w:ascii="Times" w:eastAsia="Times" w:hAnsi="Times" w:cs="Lucida Grande"/>
        <w:position w:val="0"/>
        <w:sz w:val="23"/>
        <w:szCs w:val="23"/>
      </w:rPr>
    </w:lvl>
    <w:lvl w:ilvl="1">
      <w:start w:val="1"/>
      <w:numFmt w:val="bullet"/>
      <w:lvlText w:val="-"/>
      <w:lvlJc w:val="left"/>
      <w:pPr>
        <w:tabs>
          <w:tab w:val="num" w:pos="1440"/>
        </w:tabs>
        <w:ind w:left="1440" w:hanging="360"/>
      </w:pPr>
      <w:rPr>
        <w:rFonts w:ascii="Times" w:eastAsia="Times" w:hAnsi="Times" w:cs="Lucida Grande"/>
        <w:position w:val="0"/>
        <w:sz w:val="24"/>
        <w:szCs w:val="24"/>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48">
    <w:nsid w:val="544E0D59"/>
    <w:multiLevelType w:val="multilevel"/>
    <w:tmpl w:val="9FF64E08"/>
    <w:lvl w:ilvl="0">
      <w:numFmt w:val="bullet"/>
      <w:lvlText w:val="•"/>
      <w:lvlJc w:val="left"/>
      <w:pPr>
        <w:tabs>
          <w:tab w:val="num" w:pos="720"/>
        </w:tabs>
        <w:ind w:left="720" w:hanging="360"/>
      </w:pPr>
      <w:rPr>
        <w:rFonts w:ascii="Times" w:eastAsia="Times" w:hAnsi="Times" w:cs="Lucida Grande"/>
        <w:position w:val="0"/>
        <w:sz w:val="22"/>
        <w:szCs w:val="22"/>
      </w:rPr>
    </w:lvl>
    <w:lvl w:ilvl="1">
      <w:start w:val="1"/>
      <w:numFmt w:val="bullet"/>
      <w:lvlText w:val="-"/>
      <w:lvlJc w:val="left"/>
      <w:pPr>
        <w:tabs>
          <w:tab w:val="num" w:pos="1440"/>
        </w:tabs>
        <w:ind w:left="1440" w:hanging="360"/>
      </w:pPr>
      <w:rPr>
        <w:rFonts w:ascii="Times" w:eastAsia="Times" w:hAnsi="Times" w:cs="Lucida Grande"/>
        <w:position w:val="0"/>
        <w:sz w:val="24"/>
        <w:szCs w:val="24"/>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49">
    <w:nsid w:val="57B4624D"/>
    <w:multiLevelType w:val="multilevel"/>
    <w:tmpl w:val="ECA2B9EA"/>
    <w:lvl w:ilvl="0">
      <w:start w:val="1"/>
      <w:numFmt w:val="decimal"/>
      <w:lvlText w:val="%1."/>
      <w:lvlJc w:val="left"/>
      <w:pPr>
        <w:ind w:left="0" w:firstLine="0"/>
      </w:pPr>
      <w:rPr>
        <w:rFonts w:hint="default"/>
        <w:color w:val="FF0000"/>
        <w:position w:val="0"/>
        <w:u w:color="FF0000"/>
      </w:rPr>
    </w:lvl>
    <w:lvl w:ilvl="1">
      <w:start w:val="1"/>
      <w:numFmt w:val="decimal"/>
      <w:lvlText w:val="%1.%2."/>
      <w:lvlJc w:val="left"/>
      <w:pPr>
        <w:ind w:left="0" w:firstLine="0"/>
      </w:pPr>
      <w:rPr>
        <w:rFonts w:hint="default"/>
        <w:color w:val="FF0000"/>
        <w:position w:val="0"/>
        <w:u w:color="FF0000"/>
      </w:rPr>
    </w:lvl>
    <w:lvl w:ilvl="2">
      <w:start w:val="1"/>
      <w:numFmt w:val="decimal"/>
      <w:suff w:val="space"/>
      <w:lvlText w:val="5.2.%3."/>
      <w:lvlJc w:val="left"/>
      <w:pPr>
        <w:ind w:left="0" w:firstLine="0"/>
      </w:pPr>
      <w:rPr>
        <w:rFonts w:hint="default"/>
        <w:i/>
        <w:color w:val="auto"/>
        <w:position w:val="0"/>
        <w:u w:color="FF0000"/>
      </w:rPr>
    </w:lvl>
    <w:lvl w:ilvl="3">
      <w:start w:val="1"/>
      <w:numFmt w:val="decimal"/>
      <w:lvlText w:val="%4."/>
      <w:lvlJc w:val="left"/>
      <w:pPr>
        <w:ind w:left="0" w:firstLine="0"/>
      </w:pPr>
      <w:rPr>
        <w:rFonts w:hint="default"/>
        <w:color w:val="FF0000"/>
        <w:position w:val="0"/>
        <w:u w:color="FF0000"/>
      </w:rPr>
    </w:lvl>
    <w:lvl w:ilvl="4">
      <w:start w:val="1"/>
      <w:numFmt w:val="decimal"/>
      <w:lvlText w:val="%5."/>
      <w:lvlJc w:val="left"/>
      <w:pPr>
        <w:ind w:left="0" w:firstLine="0"/>
      </w:pPr>
      <w:rPr>
        <w:rFonts w:hint="default"/>
        <w:color w:val="FF0000"/>
        <w:position w:val="0"/>
        <w:u w:color="FF0000"/>
      </w:rPr>
    </w:lvl>
    <w:lvl w:ilvl="5">
      <w:start w:val="1"/>
      <w:numFmt w:val="decimal"/>
      <w:lvlText w:val="%6."/>
      <w:lvlJc w:val="left"/>
      <w:pPr>
        <w:ind w:left="0" w:firstLine="0"/>
      </w:pPr>
      <w:rPr>
        <w:rFonts w:hint="default"/>
        <w:color w:val="FF0000"/>
        <w:position w:val="0"/>
        <w:u w:color="FF0000"/>
      </w:rPr>
    </w:lvl>
    <w:lvl w:ilvl="6">
      <w:start w:val="1"/>
      <w:numFmt w:val="decimal"/>
      <w:lvlText w:val="%7."/>
      <w:lvlJc w:val="left"/>
      <w:pPr>
        <w:ind w:left="0" w:firstLine="0"/>
      </w:pPr>
      <w:rPr>
        <w:rFonts w:hint="default"/>
        <w:color w:val="FF0000"/>
        <w:position w:val="0"/>
        <w:u w:color="FF0000"/>
      </w:rPr>
    </w:lvl>
    <w:lvl w:ilvl="7">
      <w:start w:val="1"/>
      <w:numFmt w:val="decimal"/>
      <w:lvlText w:val="%8."/>
      <w:lvlJc w:val="left"/>
      <w:pPr>
        <w:ind w:left="0" w:firstLine="0"/>
      </w:pPr>
      <w:rPr>
        <w:rFonts w:hint="default"/>
        <w:color w:val="FF0000"/>
        <w:position w:val="0"/>
        <w:u w:color="FF0000"/>
      </w:rPr>
    </w:lvl>
    <w:lvl w:ilvl="8">
      <w:start w:val="1"/>
      <w:numFmt w:val="decimal"/>
      <w:lvlText w:val="%9."/>
      <w:lvlJc w:val="left"/>
      <w:pPr>
        <w:ind w:left="0" w:firstLine="0"/>
      </w:pPr>
      <w:rPr>
        <w:rFonts w:hint="default"/>
        <w:color w:val="FF0000"/>
        <w:position w:val="0"/>
        <w:u w:color="FF0000"/>
      </w:rPr>
    </w:lvl>
  </w:abstractNum>
  <w:abstractNum w:abstractNumId="50">
    <w:nsid w:val="57F356DB"/>
    <w:multiLevelType w:val="multilevel"/>
    <w:tmpl w:val="B86E0D6E"/>
    <w:styleLink w:val="List51"/>
    <w:lvl w:ilvl="0">
      <w:start w:val="1"/>
      <w:numFmt w:val="bullet"/>
      <w:lvlText w:val="•"/>
      <w:lvlJc w:val="left"/>
      <w:pPr>
        <w:tabs>
          <w:tab w:val="num" w:pos="720"/>
        </w:tabs>
        <w:ind w:left="720" w:hanging="360"/>
      </w:pPr>
      <w:rPr>
        <w:rFonts w:ascii="Times" w:eastAsia="Times" w:hAnsi="Times" w:cs="Lucida Grande"/>
        <w:position w:val="0"/>
        <w:sz w:val="24"/>
        <w:szCs w:val="24"/>
      </w:rPr>
    </w:lvl>
    <w:lvl w:ilvl="1">
      <w:numFmt w:val="bullet"/>
      <w:lvlText w:val="-"/>
      <w:lvlJc w:val="left"/>
      <w:pPr>
        <w:tabs>
          <w:tab w:val="num" w:pos="1323"/>
        </w:tabs>
        <w:ind w:left="1323" w:hanging="243"/>
      </w:pPr>
      <w:rPr>
        <w:rFonts w:ascii="Times" w:eastAsia="Times" w:hAnsi="Times" w:cs="Lucida Grande"/>
        <w:position w:val="0"/>
        <w:sz w:val="22"/>
        <w:szCs w:val="22"/>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51">
    <w:nsid w:val="59B07CDD"/>
    <w:multiLevelType w:val="multilevel"/>
    <w:tmpl w:val="EA30EE3E"/>
    <w:lvl w:ilvl="0">
      <w:numFmt w:val="bullet"/>
      <w:lvlText w:val="•"/>
      <w:lvlJc w:val="left"/>
      <w:pPr>
        <w:tabs>
          <w:tab w:val="num" w:pos="720"/>
        </w:tabs>
        <w:ind w:left="720" w:hanging="360"/>
      </w:pPr>
      <w:rPr>
        <w:rFonts w:ascii="Times" w:eastAsia="Times" w:hAnsi="Times" w:cs="Lucida Grande"/>
        <w:position w:val="0"/>
        <w:sz w:val="22"/>
        <w:szCs w:val="22"/>
      </w:rPr>
    </w:lvl>
    <w:lvl w:ilvl="1">
      <w:start w:val="1"/>
      <w:numFmt w:val="bullet"/>
      <w:lvlText w:val="-"/>
      <w:lvlJc w:val="left"/>
      <w:pPr>
        <w:tabs>
          <w:tab w:val="num" w:pos="1440"/>
        </w:tabs>
        <w:ind w:left="1440" w:hanging="360"/>
      </w:pPr>
      <w:rPr>
        <w:rFonts w:ascii="Times" w:eastAsia="Times" w:hAnsi="Times" w:cs="Lucida Grande"/>
        <w:position w:val="0"/>
        <w:sz w:val="24"/>
        <w:szCs w:val="24"/>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52">
    <w:nsid w:val="5C1E3924"/>
    <w:multiLevelType w:val="multilevel"/>
    <w:tmpl w:val="987E953C"/>
    <w:lvl w:ilvl="0">
      <w:start w:val="5"/>
      <w:numFmt w:val="decimal"/>
      <w:lvlText w:val="%1"/>
      <w:lvlJc w:val="left"/>
      <w:pPr>
        <w:ind w:left="360" w:hanging="360"/>
      </w:pPr>
      <w:rPr>
        <w:rFonts w:eastAsia="Arial Unicode MS" w:cs="Arial Unicode MS" w:hint="default"/>
        <w:color w:val="000000"/>
      </w:rPr>
    </w:lvl>
    <w:lvl w:ilvl="1">
      <w:start w:val="2"/>
      <w:numFmt w:val="decimal"/>
      <w:lvlText w:val="%1.%2"/>
      <w:lvlJc w:val="left"/>
      <w:pPr>
        <w:ind w:left="720" w:hanging="360"/>
      </w:pPr>
      <w:rPr>
        <w:rFonts w:eastAsia="Arial Unicode MS" w:cs="Arial Unicode MS" w:hint="default"/>
        <w:color w:val="000000"/>
      </w:rPr>
    </w:lvl>
    <w:lvl w:ilvl="2">
      <w:start w:val="1"/>
      <w:numFmt w:val="decimal"/>
      <w:lvlText w:val="%1.%2.%3"/>
      <w:lvlJc w:val="left"/>
      <w:pPr>
        <w:ind w:left="1440" w:hanging="720"/>
      </w:pPr>
      <w:rPr>
        <w:rFonts w:eastAsia="Arial Unicode MS" w:cs="Arial Unicode MS" w:hint="default"/>
        <w:color w:val="000000"/>
      </w:rPr>
    </w:lvl>
    <w:lvl w:ilvl="3">
      <w:start w:val="1"/>
      <w:numFmt w:val="decimal"/>
      <w:lvlText w:val="%1.%2.%3.%4"/>
      <w:lvlJc w:val="left"/>
      <w:pPr>
        <w:ind w:left="1800" w:hanging="720"/>
      </w:pPr>
      <w:rPr>
        <w:rFonts w:eastAsia="Arial Unicode MS" w:cs="Arial Unicode MS" w:hint="default"/>
        <w:color w:val="000000"/>
      </w:rPr>
    </w:lvl>
    <w:lvl w:ilvl="4">
      <w:start w:val="1"/>
      <w:numFmt w:val="decimal"/>
      <w:lvlText w:val="%1.%2.%3.%4.%5"/>
      <w:lvlJc w:val="left"/>
      <w:pPr>
        <w:ind w:left="2520" w:hanging="1080"/>
      </w:pPr>
      <w:rPr>
        <w:rFonts w:eastAsia="Arial Unicode MS" w:cs="Arial Unicode MS" w:hint="default"/>
        <w:color w:val="000000"/>
      </w:rPr>
    </w:lvl>
    <w:lvl w:ilvl="5">
      <w:start w:val="1"/>
      <w:numFmt w:val="decimal"/>
      <w:lvlText w:val="%1.%2.%3.%4.%5.%6"/>
      <w:lvlJc w:val="left"/>
      <w:pPr>
        <w:ind w:left="2880" w:hanging="1080"/>
      </w:pPr>
      <w:rPr>
        <w:rFonts w:eastAsia="Arial Unicode MS" w:cs="Arial Unicode MS" w:hint="default"/>
        <w:color w:val="000000"/>
      </w:rPr>
    </w:lvl>
    <w:lvl w:ilvl="6">
      <w:start w:val="1"/>
      <w:numFmt w:val="decimal"/>
      <w:lvlText w:val="%1.%2.%3.%4.%5.%6.%7"/>
      <w:lvlJc w:val="left"/>
      <w:pPr>
        <w:ind w:left="3600" w:hanging="1440"/>
      </w:pPr>
      <w:rPr>
        <w:rFonts w:eastAsia="Arial Unicode MS" w:cs="Arial Unicode MS" w:hint="default"/>
        <w:color w:val="000000"/>
      </w:rPr>
    </w:lvl>
    <w:lvl w:ilvl="7">
      <w:start w:val="1"/>
      <w:numFmt w:val="decimal"/>
      <w:lvlText w:val="%1.%2.%3.%4.%5.%6.%7.%8"/>
      <w:lvlJc w:val="left"/>
      <w:pPr>
        <w:ind w:left="3960" w:hanging="1440"/>
      </w:pPr>
      <w:rPr>
        <w:rFonts w:eastAsia="Arial Unicode MS" w:cs="Arial Unicode MS" w:hint="default"/>
        <w:color w:val="000000"/>
      </w:rPr>
    </w:lvl>
    <w:lvl w:ilvl="8">
      <w:start w:val="1"/>
      <w:numFmt w:val="decimal"/>
      <w:lvlText w:val="%1.%2.%3.%4.%5.%6.%7.%8.%9"/>
      <w:lvlJc w:val="left"/>
      <w:pPr>
        <w:ind w:left="4320" w:hanging="1440"/>
      </w:pPr>
      <w:rPr>
        <w:rFonts w:eastAsia="Arial Unicode MS" w:cs="Arial Unicode MS" w:hint="default"/>
        <w:color w:val="000000"/>
      </w:rPr>
    </w:lvl>
  </w:abstractNum>
  <w:abstractNum w:abstractNumId="53">
    <w:nsid w:val="5EEE2107"/>
    <w:multiLevelType w:val="multilevel"/>
    <w:tmpl w:val="1A323A20"/>
    <w:lvl w:ilvl="0">
      <w:start w:val="1"/>
      <w:numFmt w:val="decimal"/>
      <w:isLgl/>
      <w:lvlText w:val="%1."/>
      <w:lvlJc w:val="left"/>
      <w:pPr>
        <w:ind w:left="360" w:hanging="360"/>
      </w:pPr>
      <w:rPr>
        <w:rFonts w:hint="default"/>
        <w:position w:val="0"/>
      </w:rPr>
    </w:lvl>
    <w:lvl w:ilvl="1">
      <w:start w:val="1"/>
      <w:numFmt w:val="decimal"/>
      <w:suff w:val="space"/>
      <w:lvlText w:val="2.%2."/>
      <w:lvlJc w:val="left"/>
      <w:pPr>
        <w:ind w:left="792" w:hanging="432"/>
      </w:pPr>
      <w:rPr>
        <w:rFonts w:hint="default"/>
        <w:position w:val="0"/>
      </w:rPr>
    </w:lvl>
    <w:lvl w:ilvl="2">
      <w:start w:val="1"/>
      <w:numFmt w:val="decimal"/>
      <w:lvlText w:val="%1.%2.%3."/>
      <w:lvlJc w:val="left"/>
      <w:pPr>
        <w:ind w:left="1224" w:hanging="504"/>
      </w:pPr>
      <w:rPr>
        <w:rFonts w:hint="default"/>
        <w:position w:val="0"/>
      </w:rPr>
    </w:lvl>
    <w:lvl w:ilvl="3">
      <w:start w:val="1"/>
      <w:numFmt w:val="decimal"/>
      <w:lvlText w:val="%1.%2.%3.%4."/>
      <w:lvlJc w:val="left"/>
      <w:pPr>
        <w:ind w:left="1728" w:hanging="648"/>
      </w:pPr>
      <w:rPr>
        <w:rFonts w:hint="default"/>
        <w:position w:val="0"/>
      </w:rPr>
    </w:lvl>
    <w:lvl w:ilvl="4">
      <w:start w:val="1"/>
      <w:numFmt w:val="decimal"/>
      <w:lvlText w:val="%1.%2.%3.%4.%5."/>
      <w:lvlJc w:val="left"/>
      <w:pPr>
        <w:ind w:left="2232" w:hanging="792"/>
      </w:pPr>
      <w:rPr>
        <w:rFonts w:hint="default"/>
        <w:position w:val="0"/>
      </w:rPr>
    </w:lvl>
    <w:lvl w:ilvl="5">
      <w:start w:val="1"/>
      <w:numFmt w:val="decimal"/>
      <w:lvlText w:val="%1.%2.%3.%4.%5.%6."/>
      <w:lvlJc w:val="left"/>
      <w:pPr>
        <w:ind w:left="2736" w:hanging="936"/>
      </w:pPr>
      <w:rPr>
        <w:rFonts w:hint="default"/>
        <w:position w:val="0"/>
      </w:rPr>
    </w:lvl>
    <w:lvl w:ilvl="6">
      <w:start w:val="1"/>
      <w:numFmt w:val="decimal"/>
      <w:lvlText w:val="%1.%2.%3.%4.%5.%6.%7."/>
      <w:lvlJc w:val="left"/>
      <w:pPr>
        <w:ind w:left="3240" w:hanging="1080"/>
      </w:pPr>
      <w:rPr>
        <w:rFonts w:hint="default"/>
        <w:position w:val="0"/>
      </w:rPr>
    </w:lvl>
    <w:lvl w:ilvl="7">
      <w:start w:val="1"/>
      <w:numFmt w:val="decimal"/>
      <w:lvlText w:val="%1.%2.%3.%4.%5.%6.%7.%8."/>
      <w:lvlJc w:val="left"/>
      <w:pPr>
        <w:ind w:left="3744" w:hanging="1224"/>
      </w:pPr>
      <w:rPr>
        <w:rFonts w:hint="default"/>
        <w:position w:val="0"/>
      </w:rPr>
    </w:lvl>
    <w:lvl w:ilvl="8">
      <w:start w:val="1"/>
      <w:numFmt w:val="decimal"/>
      <w:lvlText w:val="%1.%2.%3.%4.%5.%6.%7.%8.%9."/>
      <w:lvlJc w:val="left"/>
      <w:pPr>
        <w:ind w:left="4320" w:hanging="1440"/>
      </w:pPr>
      <w:rPr>
        <w:rFonts w:hint="default"/>
        <w:position w:val="0"/>
      </w:rPr>
    </w:lvl>
  </w:abstractNum>
  <w:abstractNum w:abstractNumId="54">
    <w:nsid w:val="5F353DA1"/>
    <w:multiLevelType w:val="multilevel"/>
    <w:tmpl w:val="277C326C"/>
    <w:lvl w:ilvl="0">
      <w:numFmt w:val="bullet"/>
      <w:lvlText w:val="•"/>
      <w:lvlJc w:val="left"/>
      <w:pPr>
        <w:tabs>
          <w:tab w:val="num" w:pos="720"/>
        </w:tabs>
        <w:ind w:left="720" w:hanging="360"/>
      </w:pPr>
      <w:rPr>
        <w:rFonts w:ascii="Times" w:eastAsia="Times" w:hAnsi="Times" w:cs="Lucida Grande"/>
        <w:position w:val="0"/>
        <w:sz w:val="22"/>
        <w:szCs w:val="22"/>
      </w:rPr>
    </w:lvl>
    <w:lvl w:ilvl="1">
      <w:start w:val="1"/>
      <w:numFmt w:val="bullet"/>
      <w:lvlText w:val="-"/>
      <w:lvlJc w:val="left"/>
      <w:pPr>
        <w:tabs>
          <w:tab w:val="num" w:pos="1440"/>
        </w:tabs>
        <w:ind w:left="1440" w:hanging="360"/>
      </w:pPr>
      <w:rPr>
        <w:rFonts w:ascii="Times" w:eastAsia="Times" w:hAnsi="Times" w:cs="Lucida Grande"/>
        <w:position w:val="0"/>
        <w:sz w:val="24"/>
        <w:szCs w:val="24"/>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55">
    <w:nsid w:val="61BA7938"/>
    <w:multiLevelType w:val="multilevel"/>
    <w:tmpl w:val="36D296A8"/>
    <w:styleLink w:val="List11"/>
    <w:lvl w:ilvl="0">
      <w:start w:val="1"/>
      <w:numFmt w:val="decimal"/>
      <w:lvlText w:val="%1."/>
      <w:lvlJc w:val="left"/>
      <w:pPr>
        <w:tabs>
          <w:tab w:val="num" w:pos="75"/>
        </w:tabs>
      </w:pPr>
      <w:rPr>
        <w:rFonts w:ascii="Calibri" w:eastAsia="Calibri" w:hAnsi="Calibri" w:cs="Lucida Grande"/>
        <w:position w:val="0"/>
        <w:sz w:val="19"/>
        <w:szCs w:val="19"/>
        <w:u w:val="thick" w:color="1C1C1C"/>
        <w:rtl w:val="0"/>
      </w:rPr>
    </w:lvl>
    <w:lvl w:ilvl="1">
      <w:start w:val="1"/>
      <w:numFmt w:val="decimal"/>
      <w:lvlText w:val="%1.%2."/>
      <w:lvlJc w:val="left"/>
      <w:pPr>
        <w:tabs>
          <w:tab w:val="num" w:pos="888"/>
        </w:tabs>
        <w:ind w:left="888" w:hanging="424"/>
      </w:pPr>
      <w:rPr>
        <w:rFonts w:ascii="Calibri" w:eastAsia="Calibri" w:hAnsi="Calibri" w:cs="Lucida Grande"/>
        <w:position w:val="0"/>
        <w:sz w:val="22"/>
        <w:szCs w:val="22"/>
        <w:u w:val="thick" w:color="000000"/>
        <w:rtl w:val="0"/>
      </w:rPr>
    </w:lvl>
    <w:lvl w:ilvl="2">
      <w:start w:val="1"/>
      <w:numFmt w:val="bullet"/>
      <w:lvlText w:val="•"/>
      <w:lvlJc w:val="left"/>
      <w:pPr>
        <w:tabs>
          <w:tab w:val="num" w:pos="75"/>
        </w:tabs>
      </w:pPr>
      <w:rPr>
        <w:rFonts w:ascii="Calibri" w:eastAsia="Calibri" w:hAnsi="Calibri" w:cs="Lucida Grande"/>
        <w:position w:val="0"/>
        <w:sz w:val="19"/>
        <w:szCs w:val="19"/>
        <w:u w:val="thick" w:color="1C1C1C"/>
        <w:rtl w:val="0"/>
      </w:rPr>
    </w:lvl>
    <w:lvl w:ilvl="3">
      <w:start w:val="1"/>
      <w:numFmt w:val="bullet"/>
      <w:lvlText w:val="•"/>
      <w:lvlJc w:val="left"/>
      <w:pPr>
        <w:tabs>
          <w:tab w:val="num" w:pos="75"/>
        </w:tabs>
      </w:pPr>
      <w:rPr>
        <w:rFonts w:ascii="Calibri" w:eastAsia="Calibri" w:hAnsi="Calibri" w:cs="Lucida Grande"/>
        <w:position w:val="0"/>
        <w:sz w:val="19"/>
        <w:szCs w:val="19"/>
        <w:u w:val="thick" w:color="1C1C1C"/>
        <w:rtl w:val="0"/>
      </w:rPr>
    </w:lvl>
    <w:lvl w:ilvl="4">
      <w:start w:val="1"/>
      <w:numFmt w:val="bullet"/>
      <w:lvlText w:val="•"/>
      <w:lvlJc w:val="left"/>
      <w:pPr>
        <w:tabs>
          <w:tab w:val="num" w:pos="75"/>
        </w:tabs>
      </w:pPr>
      <w:rPr>
        <w:rFonts w:ascii="Calibri" w:eastAsia="Calibri" w:hAnsi="Calibri" w:cs="Lucida Grande"/>
        <w:position w:val="0"/>
        <w:sz w:val="19"/>
        <w:szCs w:val="19"/>
        <w:u w:val="thick" w:color="1C1C1C"/>
        <w:rtl w:val="0"/>
      </w:rPr>
    </w:lvl>
    <w:lvl w:ilvl="5">
      <w:start w:val="1"/>
      <w:numFmt w:val="bullet"/>
      <w:lvlText w:val="•"/>
      <w:lvlJc w:val="left"/>
      <w:pPr>
        <w:tabs>
          <w:tab w:val="num" w:pos="75"/>
        </w:tabs>
      </w:pPr>
      <w:rPr>
        <w:rFonts w:ascii="Calibri" w:eastAsia="Calibri" w:hAnsi="Calibri" w:cs="Lucida Grande"/>
        <w:position w:val="0"/>
        <w:sz w:val="19"/>
        <w:szCs w:val="19"/>
        <w:u w:val="thick" w:color="1C1C1C"/>
        <w:rtl w:val="0"/>
      </w:rPr>
    </w:lvl>
    <w:lvl w:ilvl="6">
      <w:start w:val="1"/>
      <w:numFmt w:val="bullet"/>
      <w:lvlText w:val="•"/>
      <w:lvlJc w:val="left"/>
      <w:pPr>
        <w:tabs>
          <w:tab w:val="num" w:pos="75"/>
        </w:tabs>
      </w:pPr>
      <w:rPr>
        <w:rFonts w:ascii="Calibri" w:eastAsia="Calibri" w:hAnsi="Calibri" w:cs="Lucida Grande"/>
        <w:position w:val="0"/>
        <w:sz w:val="19"/>
        <w:szCs w:val="19"/>
        <w:u w:val="thick" w:color="1C1C1C"/>
        <w:rtl w:val="0"/>
      </w:rPr>
    </w:lvl>
    <w:lvl w:ilvl="7">
      <w:start w:val="1"/>
      <w:numFmt w:val="bullet"/>
      <w:lvlText w:val="•"/>
      <w:lvlJc w:val="left"/>
      <w:pPr>
        <w:tabs>
          <w:tab w:val="num" w:pos="75"/>
        </w:tabs>
      </w:pPr>
      <w:rPr>
        <w:rFonts w:ascii="Calibri" w:eastAsia="Calibri" w:hAnsi="Calibri" w:cs="Lucida Grande"/>
        <w:position w:val="0"/>
        <w:sz w:val="19"/>
        <w:szCs w:val="19"/>
        <w:u w:val="thick" w:color="1C1C1C"/>
        <w:rtl w:val="0"/>
      </w:rPr>
    </w:lvl>
    <w:lvl w:ilvl="8">
      <w:start w:val="1"/>
      <w:numFmt w:val="bullet"/>
      <w:lvlText w:val="•"/>
      <w:lvlJc w:val="left"/>
      <w:pPr>
        <w:tabs>
          <w:tab w:val="num" w:pos="75"/>
        </w:tabs>
      </w:pPr>
      <w:rPr>
        <w:rFonts w:ascii="Calibri" w:eastAsia="Calibri" w:hAnsi="Calibri" w:cs="Lucida Grande"/>
        <w:position w:val="0"/>
        <w:sz w:val="19"/>
        <w:szCs w:val="19"/>
        <w:u w:val="thick" w:color="1C1C1C"/>
        <w:rtl w:val="0"/>
      </w:rPr>
    </w:lvl>
  </w:abstractNum>
  <w:abstractNum w:abstractNumId="56">
    <w:nsid w:val="61ED1947"/>
    <w:multiLevelType w:val="multilevel"/>
    <w:tmpl w:val="4AD6544E"/>
    <w:lvl w:ilvl="0">
      <w:start w:val="1"/>
      <w:numFmt w:val="decimal"/>
      <w:lvlText w:val="%1."/>
      <w:lvlJc w:val="left"/>
      <w:pPr>
        <w:tabs>
          <w:tab w:val="num" w:pos="360"/>
        </w:tabs>
        <w:ind w:left="360" w:hanging="360"/>
      </w:pPr>
      <w:rPr>
        <w:rFonts w:ascii="Times New Roman" w:eastAsia="Times New Roman" w:hAnsi="Times New Roman" w:hint="default"/>
        <w:position w:val="0"/>
      </w:rPr>
    </w:lvl>
    <w:lvl w:ilvl="1">
      <w:start w:val="1"/>
      <w:numFmt w:val="decimal"/>
      <w:lvlText w:val="5.%2."/>
      <w:lvlJc w:val="left"/>
      <w:pPr>
        <w:tabs>
          <w:tab w:val="num" w:pos="720"/>
        </w:tabs>
        <w:ind w:left="720" w:hanging="360"/>
      </w:pPr>
      <w:rPr>
        <w:rFonts w:ascii="Times New Roman" w:eastAsia="Times New Roman" w:hAnsi="Times New Roman" w:hint="default"/>
        <w:position w:val="0"/>
      </w:rPr>
    </w:lvl>
    <w:lvl w:ilvl="2">
      <w:start w:val="1"/>
      <w:numFmt w:val="decimal"/>
      <w:lvlText w:val="%3."/>
      <w:lvlJc w:val="left"/>
      <w:pPr>
        <w:tabs>
          <w:tab w:val="num" w:pos="1080"/>
        </w:tabs>
        <w:ind w:left="1080" w:hanging="360"/>
      </w:pPr>
      <w:rPr>
        <w:rFonts w:ascii="Times New Roman" w:eastAsia="Times New Roman" w:hAnsi="Times New Roman" w:hint="default"/>
        <w:position w:val="0"/>
      </w:rPr>
    </w:lvl>
    <w:lvl w:ilvl="3">
      <w:start w:val="1"/>
      <w:numFmt w:val="decimal"/>
      <w:lvlText w:val="%4."/>
      <w:lvlJc w:val="left"/>
      <w:pPr>
        <w:tabs>
          <w:tab w:val="num" w:pos="1440"/>
        </w:tabs>
        <w:ind w:left="1440" w:hanging="360"/>
      </w:pPr>
      <w:rPr>
        <w:rFonts w:ascii="Times New Roman" w:eastAsia="Times New Roman" w:hAnsi="Times New Roman" w:hint="default"/>
        <w:position w:val="0"/>
      </w:rPr>
    </w:lvl>
    <w:lvl w:ilvl="4">
      <w:start w:val="1"/>
      <w:numFmt w:val="decimal"/>
      <w:lvlText w:val="%5."/>
      <w:lvlJc w:val="left"/>
      <w:pPr>
        <w:tabs>
          <w:tab w:val="num" w:pos="1800"/>
        </w:tabs>
        <w:ind w:left="1800" w:hanging="360"/>
      </w:pPr>
      <w:rPr>
        <w:rFonts w:ascii="Times New Roman" w:eastAsia="Times New Roman" w:hAnsi="Times New Roman" w:hint="default"/>
        <w:position w:val="0"/>
      </w:rPr>
    </w:lvl>
    <w:lvl w:ilvl="5">
      <w:start w:val="1"/>
      <w:numFmt w:val="decimal"/>
      <w:lvlText w:val="%6."/>
      <w:lvlJc w:val="left"/>
      <w:pPr>
        <w:tabs>
          <w:tab w:val="num" w:pos="2160"/>
        </w:tabs>
        <w:ind w:left="2160" w:hanging="360"/>
      </w:pPr>
      <w:rPr>
        <w:rFonts w:ascii="Times New Roman" w:eastAsia="Times New Roman" w:hAnsi="Times New Roman" w:hint="default"/>
        <w:position w:val="0"/>
      </w:rPr>
    </w:lvl>
    <w:lvl w:ilvl="6">
      <w:start w:val="1"/>
      <w:numFmt w:val="decimal"/>
      <w:lvlText w:val="%7."/>
      <w:lvlJc w:val="left"/>
      <w:pPr>
        <w:tabs>
          <w:tab w:val="num" w:pos="2520"/>
        </w:tabs>
        <w:ind w:left="2520" w:hanging="360"/>
      </w:pPr>
      <w:rPr>
        <w:rFonts w:ascii="Times New Roman" w:eastAsia="Times New Roman" w:hAnsi="Times New Roman" w:hint="default"/>
        <w:position w:val="0"/>
      </w:rPr>
    </w:lvl>
    <w:lvl w:ilvl="7">
      <w:start w:val="1"/>
      <w:numFmt w:val="decimal"/>
      <w:lvlText w:val="%8."/>
      <w:lvlJc w:val="left"/>
      <w:pPr>
        <w:tabs>
          <w:tab w:val="num" w:pos="2880"/>
        </w:tabs>
        <w:ind w:left="2880" w:hanging="360"/>
      </w:pPr>
      <w:rPr>
        <w:rFonts w:ascii="Times New Roman" w:eastAsia="Times New Roman" w:hAnsi="Times New Roman" w:hint="default"/>
        <w:position w:val="0"/>
      </w:rPr>
    </w:lvl>
    <w:lvl w:ilvl="8">
      <w:start w:val="1"/>
      <w:numFmt w:val="decimal"/>
      <w:lvlText w:val="%9."/>
      <w:lvlJc w:val="left"/>
      <w:pPr>
        <w:tabs>
          <w:tab w:val="num" w:pos="3240"/>
        </w:tabs>
        <w:ind w:left="3240" w:hanging="360"/>
      </w:pPr>
      <w:rPr>
        <w:rFonts w:ascii="Times New Roman" w:eastAsia="Times New Roman" w:hAnsi="Times New Roman" w:hint="default"/>
        <w:position w:val="0"/>
      </w:rPr>
    </w:lvl>
  </w:abstractNum>
  <w:abstractNum w:abstractNumId="57">
    <w:nsid w:val="63D94172"/>
    <w:multiLevelType w:val="multilevel"/>
    <w:tmpl w:val="DAA2340A"/>
    <w:lvl w:ilvl="0">
      <w:numFmt w:val="bullet"/>
      <w:lvlText w:val="•"/>
      <w:lvlJc w:val="left"/>
      <w:pPr>
        <w:tabs>
          <w:tab w:val="num" w:pos="720"/>
        </w:tabs>
        <w:ind w:left="720" w:hanging="360"/>
      </w:pPr>
      <w:rPr>
        <w:rFonts w:ascii="Times" w:eastAsia="Times" w:hAnsi="Times" w:cs="Lucida Grande"/>
        <w:position w:val="0"/>
        <w:sz w:val="22"/>
        <w:szCs w:val="22"/>
      </w:rPr>
    </w:lvl>
    <w:lvl w:ilvl="1">
      <w:start w:val="1"/>
      <w:numFmt w:val="bullet"/>
      <w:lvlText w:val="-"/>
      <w:lvlJc w:val="left"/>
      <w:pPr>
        <w:tabs>
          <w:tab w:val="num" w:pos="1440"/>
        </w:tabs>
        <w:ind w:left="1440" w:hanging="360"/>
      </w:pPr>
      <w:rPr>
        <w:rFonts w:ascii="Times" w:eastAsia="Times" w:hAnsi="Times" w:cs="Lucida Grande"/>
        <w:position w:val="0"/>
        <w:sz w:val="24"/>
        <w:szCs w:val="24"/>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58">
    <w:nsid w:val="64975289"/>
    <w:multiLevelType w:val="hybridMultilevel"/>
    <w:tmpl w:val="BDD6554E"/>
    <w:lvl w:ilvl="0" w:tplc="002275DC">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65506968"/>
    <w:multiLevelType w:val="multilevel"/>
    <w:tmpl w:val="12A46652"/>
    <w:styleLink w:val="List9"/>
    <w:lvl w:ilvl="0">
      <w:start w:val="1"/>
      <w:numFmt w:val="decimal"/>
      <w:lvlText w:val="%1."/>
      <w:lvlJc w:val="left"/>
      <w:pPr>
        <w:tabs>
          <w:tab w:val="num" w:pos="75"/>
        </w:tabs>
      </w:pPr>
      <w:rPr>
        <w:rFonts w:ascii="Calibri" w:eastAsia="Calibri" w:hAnsi="Calibri" w:cs="Lucida Grande"/>
        <w:position w:val="0"/>
        <w:sz w:val="19"/>
        <w:szCs w:val="19"/>
        <w:rtl w:val="0"/>
      </w:rPr>
    </w:lvl>
    <w:lvl w:ilvl="1">
      <w:start w:val="3"/>
      <w:numFmt w:val="decimal"/>
      <w:lvlText w:val="%1.%2."/>
      <w:lvlJc w:val="left"/>
      <w:pPr>
        <w:tabs>
          <w:tab w:val="num" w:pos="869"/>
        </w:tabs>
        <w:ind w:left="869" w:hanging="226"/>
      </w:pPr>
      <w:rPr>
        <w:rFonts w:ascii="Calibri" w:eastAsia="Calibri" w:hAnsi="Calibri" w:cs="Lucida Grande"/>
        <w:position w:val="0"/>
        <w:sz w:val="22"/>
        <w:szCs w:val="22"/>
        <w:rtl w:val="0"/>
      </w:rPr>
    </w:lvl>
    <w:lvl w:ilvl="2">
      <w:start w:val="1"/>
      <w:numFmt w:val="bullet"/>
      <w:lvlText w:val="•"/>
      <w:lvlJc w:val="left"/>
      <w:pPr>
        <w:tabs>
          <w:tab w:val="num" w:pos="75"/>
        </w:tabs>
      </w:pPr>
      <w:rPr>
        <w:rFonts w:ascii="Calibri" w:eastAsia="Calibri" w:hAnsi="Calibri" w:cs="Lucida Grande"/>
        <w:position w:val="0"/>
        <w:sz w:val="19"/>
        <w:szCs w:val="19"/>
        <w:rtl w:val="0"/>
      </w:rPr>
    </w:lvl>
    <w:lvl w:ilvl="3">
      <w:start w:val="1"/>
      <w:numFmt w:val="bullet"/>
      <w:lvlText w:val="•"/>
      <w:lvlJc w:val="left"/>
      <w:pPr>
        <w:tabs>
          <w:tab w:val="num" w:pos="75"/>
        </w:tabs>
      </w:pPr>
      <w:rPr>
        <w:rFonts w:ascii="Calibri" w:eastAsia="Calibri" w:hAnsi="Calibri" w:cs="Lucida Grande"/>
        <w:position w:val="0"/>
        <w:sz w:val="19"/>
        <w:szCs w:val="19"/>
        <w:rtl w:val="0"/>
      </w:rPr>
    </w:lvl>
    <w:lvl w:ilvl="4">
      <w:start w:val="1"/>
      <w:numFmt w:val="bullet"/>
      <w:lvlText w:val="•"/>
      <w:lvlJc w:val="left"/>
      <w:pPr>
        <w:tabs>
          <w:tab w:val="num" w:pos="75"/>
        </w:tabs>
      </w:pPr>
      <w:rPr>
        <w:rFonts w:ascii="Calibri" w:eastAsia="Calibri" w:hAnsi="Calibri" w:cs="Lucida Grande"/>
        <w:position w:val="0"/>
        <w:sz w:val="19"/>
        <w:szCs w:val="19"/>
        <w:rtl w:val="0"/>
      </w:rPr>
    </w:lvl>
    <w:lvl w:ilvl="5">
      <w:start w:val="1"/>
      <w:numFmt w:val="bullet"/>
      <w:lvlText w:val="•"/>
      <w:lvlJc w:val="left"/>
      <w:pPr>
        <w:tabs>
          <w:tab w:val="num" w:pos="75"/>
        </w:tabs>
      </w:pPr>
      <w:rPr>
        <w:rFonts w:ascii="Calibri" w:eastAsia="Calibri" w:hAnsi="Calibri" w:cs="Lucida Grande"/>
        <w:position w:val="0"/>
        <w:sz w:val="19"/>
        <w:szCs w:val="19"/>
        <w:rtl w:val="0"/>
      </w:rPr>
    </w:lvl>
    <w:lvl w:ilvl="6">
      <w:start w:val="1"/>
      <w:numFmt w:val="bullet"/>
      <w:lvlText w:val="•"/>
      <w:lvlJc w:val="left"/>
      <w:pPr>
        <w:tabs>
          <w:tab w:val="num" w:pos="75"/>
        </w:tabs>
      </w:pPr>
      <w:rPr>
        <w:rFonts w:ascii="Calibri" w:eastAsia="Calibri" w:hAnsi="Calibri" w:cs="Lucida Grande"/>
        <w:position w:val="0"/>
        <w:sz w:val="19"/>
        <w:szCs w:val="19"/>
        <w:rtl w:val="0"/>
      </w:rPr>
    </w:lvl>
    <w:lvl w:ilvl="7">
      <w:start w:val="1"/>
      <w:numFmt w:val="bullet"/>
      <w:lvlText w:val="•"/>
      <w:lvlJc w:val="left"/>
      <w:pPr>
        <w:tabs>
          <w:tab w:val="num" w:pos="75"/>
        </w:tabs>
      </w:pPr>
      <w:rPr>
        <w:rFonts w:ascii="Calibri" w:eastAsia="Calibri" w:hAnsi="Calibri" w:cs="Lucida Grande"/>
        <w:position w:val="0"/>
        <w:sz w:val="19"/>
        <w:szCs w:val="19"/>
        <w:rtl w:val="0"/>
      </w:rPr>
    </w:lvl>
    <w:lvl w:ilvl="8">
      <w:start w:val="1"/>
      <w:numFmt w:val="bullet"/>
      <w:lvlText w:val="•"/>
      <w:lvlJc w:val="left"/>
      <w:pPr>
        <w:tabs>
          <w:tab w:val="num" w:pos="75"/>
        </w:tabs>
      </w:pPr>
      <w:rPr>
        <w:rFonts w:ascii="Calibri" w:eastAsia="Calibri" w:hAnsi="Calibri" w:cs="Lucida Grande"/>
        <w:position w:val="0"/>
        <w:sz w:val="19"/>
        <w:szCs w:val="19"/>
        <w:rtl w:val="0"/>
      </w:rPr>
    </w:lvl>
  </w:abstractNum>
  <w:abstractNum w:abstractNumId="60">
    <w:nsid w:val="6B7B0944"/>
    <w:multiLevelType w:val="multilevel"/>
    <w:tmpl w:val="5BA422D0"/>
    <w:lvl w:ilvl="0">
      <w:start w:val="1"/>
      <w:numFmt w:val="bullet"/>
      <w:lvlText w:val="•"/>
      <w:lvlJc w:val="left"/>
      <w:pPr>
        <w:tabs>
          <w:tab w:val="num" w:pos="720"/>
        </w:tabs>
        <w:ind w:left="720" w:hanging="360"/>
      </w:pPr>
      <w:rPr>
        <w:rFonts w:ascii="Times" w:eastAsia="Times" w:hAnsi="Times" w:cs="Lucida Grande"/>
        <w:position w:val="0"/>
        <w:sz w:val="24"/>
        <w:szCs w:val="24"/>
      </w:rPr>
    </w:lvl>
    <w:lvl w:ilvl="1">
      <w:numFmt w:val="bullet"/>
      <w:lvlText w:val="-"/>
      <w:lvlJc w:val="left"/>
      <w:pPr>
        <w:tabs>
          <w:tab w:val="num" w:pos="1440"/>
        </w:tabs>
        <w:ind w:left="1440" w:hanging="360"/>
      </w:pPr>
      <w:rPr>
        <w:rFonts w:ascii="Times" w:eastAsia="Times" w:hAnsi="Times" w:cs="Lucida Grande"/>
        <w:position w:val="0"/>
        <w:sz w:val="22"/>
        <w:szCs w:val="22"/>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61">
    <w:nsid w:val="6C636E1C"/>
    <w:multiLevelType w:val="multilevel"/>
    <w:tmpl w:val="0EF2BAB4"/>
    <w:lvl w:ilvl="0">
      <w:numFmt w:val="bullet"/>
      <w:lvlText w:val="•"/>
      <w:lvlJc w:val="left"/>
      <w:pPr>
        <w:tabs>
          <w:tab w:val="num" w:pos="720"/>
        </w:tabs>
        <w:ind w:left="720" w:hanging="360"/>
      </w:pPr>
      <w:rPr>
        <w:rFonts w:ascii="Times" w:eastAsia="Times" w:hAnsi="Times" w:cs="Lucida Grande"/>
        <w:position w:val="0"/>
        <w:sz w:val="23"/>
        <w:szCs w:val="23"/>
      </w:rPr>
    </w:lvl>
    <w:lvl w:ilvl="1">
      <w:start w:val="1"/>
      <w:numFmt w:val="bullet"/>
      <w:lvlText w:val="-"/>
      <w:lvlJc w:val="left"/>
      <w:pPr>
        <w:tabs>
          <w:tab w:val="num" w:pos="1440"/>
        </w:tabs>
        <w:ind w:left="1440" w:hanging="360"/>
      </w:pPr>
      <w:rPr>
        <w:rFonts w:ascii="Times" w:eastAsia="Times" w:hAnsi="Times" w:cs="Lucida Grande"/>
        <w:position w:val="0"/>
        <w:sz w:val="24"/>
        <w:szCs w:val="24"/>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62">
    <w:nsid w:val="6C792C1F"/>
    <w:multiLevelType w:val="multilevel"/>
    <w:tmpl w:val="BD8AE688"/>
    <w:lvl w:ilvl="0">
      <w:numFmt w:val="bullet"/>
      <w:lvlText w:val="•"/>
      <w:lvlJc w:val="left"/>
      <w:pPr>
        <w:tabs>
          <w:tab w:val="num" w:pos="720"/>
        </w:tabs>
        <w:ind w:left="720" w:hanging="360"/>
      </w:pPr>
      <w:rPr>
        <w:rFonts w:ascii="Times" w:eastAsia="Times" w:hAnsi="Times" w:cs="Lucida Grande"/>
        <w:position w:val="0"/>
        <w:sz w:val="22"/>
        <w:szCs w:val="22"/>
      </w:rPr>
    </w:lvl>
    <w:lvl w:ilvl="1">
      <w:start w:val="1"/>
      <w:numFmt w:val="bullet"/>
      <w:lvlText w:val="-"/>
      <w:lvlJc w:val="left"/>
      <w:pPr>
        <w:tabs>
          <w:tab w:val="num" w:pos="1440"/>
        </w:tabs>
        <w:ind w:left="1440" w:hanging="360"/>
      </w:pPr>
      <w:rPr>
        <w:rFonts w:ascii="Times" w:eastAsia="Times" w:hAnsi="Times" w:cs="Lucida Grande"/>
        <w:position w:val="0"/>
        <w:sz w:val="24"/>
        <w:szCs w:val="24"/>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63">
    <w:nsid w:val="6D1170C9"/>
    <w:multiLevelType w:val="multilevel"/>
    <w:tmpl w:val="5198BC4A"/>
    <w:styleLink w:val="List10"/>
    <w:lvl w:ilvl="0">
      <w:start w:val="3"/>
      <w:numFmt w:val="decimal"/>
      <w:lvlText w:val="%1."/>
      <w:lvlJc w:val="left"/>
      <w:pPr>
        <w:tabs>
          <w:tab w:val="num" w:pos="720"/>
        </w:tabs>
        <w:ind w:left="720" w:hanging="720"/>
      </w:pPr>
      <w:rPr>
        <w:rFonts w:ascii="Calibri" w:eastAsia="Calibri" w:hAnsi="Calibri" w:cs="Lucida Grande"/>
        <w:position w:val="0"/>
        <w:sz w:val="19"/>
        <w:szCs w:val="19"/>
        <w:rtl w:val="0"/>
      </w:rPr>
    </w:lvl>
    <w:lvl w:ilvl="1">
      <w:start w:val="1"/>
      <w:numFmt w:val="decimal"/>
      <w:lvlText w:val="%1.%2."/>
      <w:lvlJc w:val="left"/>
      <w:pPr>
        <w:tabs>
          <w:tab w:val="num" w:pos="75"/>
        </w:tabs>
      </w:pPr>
      <w:rPr>
        <w:rFonts w:ascii="Calibri" w:eastAsia="Calibri" w:hAnsi="Calibri" w:cs="Lucida Grande"/>
        <w:position w:val="0"/>
        <w:sz w:val="19"/>
        <w:szCs w:val="19"/>
        <w:rtl w:val="0"/>
      </w:rPr>
    </w:lvl>
    <w:lvl w:ilvl="2">
      <w:start w:val="1"/>
      <w:numFmt w:val="bullet"/>
      <w:lvlText w:val="•"/>
      <w:lvlJc w:val="left"/>
      <w:pPr>
        <w:tabs>
          <w:tab w:val="num" w:pos="75"/>
        </w:tabs>
      </w:pPr>
      <w:rPr>
        <w:rFonts w:ascii="Calibri" w:eastAsia="Calibri" w:hAnsi="Calibri" w:cs="Lucida Grande"/>
        <w:position w:val="0"/>
        <w:sz w:val="19"/>
        <w:szCs w:val="19"/>
        <w:rtl w:val="0"/>
      </w:rPr>
    </w:lvl>
    <w:lvl w:ilvl="3">
      <w:start w:val="1"/>
      <w:numFmt w:val="bullet"/>
      <w:lvlText w:val="•"/>
      <w:lvlJc w:val="left"/>
      <w:pPr>
        <w:tabs>
          <w:tab w:val="num" w:pos="75"/>
        </w:tabs>
      </w:pPr>
      <w:rPr>
        <w:rFonts w:ascii="Calibri" w:eastAsia="Calibri" w:hAnsi="Calibri" w:cs="Lucida Grande"/>
        <w:position w:val="0"/>
        <w:sz w:val="19"/>
        <w:szCs w:val="19"/>
        <w:rtl w:val="0"/>
      </w:rPr>
    </w:lvl>
    <w:lvl w:ilvl="4">
      <w:start w:val="1"/>
      <w:numFmt w:val="bullet"/>
      <w:lvlText w:val="•"/>
      <w:lvlJc w:val="left"/>
      <w:pPr>
        <w:tabs>
          <w:tab w:val="num" w:pos="75"/>
        </w:tabs>
      </w:pPr>
      <w:rPr>
        <w:rFonts w:ascii="Calibri" w:eastAsia="Calibri" w:hAnsi="Calibri" w:cs="Lucida Grande"/>
        <w:position w:val="0"/>
        <w:sz w:val="19"/>
        <w:szCs w:val="19"/>
        <w:rtl w:val="0"/>
      </w:rPr>
    </w:lvl>
    <w:lvl w:ilvl="5">
      <w:start w:val="1"/>
      <w:numFmt w:val="bullet"/>
      <w:lvlText w:val="•"/>
      <w:lvlJc w:val="left"/>
      <w:pPr>
        <w:tabs>
          <w:tab w:val="num" w:pos="75"/>
        </w:tabs>
      </w:pPr>
      <w:rPr>
        <w:rFonts w:ascii="Calibri" w:eastAsia="Calibri" w:hAnsi="Calibri" w:cs="Lucida Grande"/>
        <w:position w:val="0"/>
        <w:sz w:val="19"/>
        <w:szCs w:val="19"/>
        <w:rtl w:val="0"/>
      </w:rPr>
    </w:lvl>
    <w:lvl w:ilvl="6">
      <w:start w:val="1"/>
      <w:numFmt w:val="bullet"/>
      <w:lvlText w:val="•"/>
      <w:lvlJc w:val="left"/>
      <w:pPr>
        <w:tabs>
          <w:tab w:val="num" w:pos="75"/>
        </w:tabs>
      </w:pPr>
      <w:rPr>
        <w:rFonts w:ascii="Calibri" w:eastAsia="Calibri" w:hAnsi="Calibri" w:cs="Lucida Grande"/>
        <w:position w:val="0"/>
        <w:sz w:val="19"/>
        <w:szCs w:val="19"/>
        <w:rtl w:val="0"/>
      </w:rPr>
    </w:lvl>
    <w:lvl w:ilvl="7">
      <w:start w:val="1"/>
      <w:numFmt w:val="bullet"/>
      <w:lvlText w:val="•"/>
      <w:lvlJc w:val="left"/>
      <w:pPr>
        <w:tabs>
          <w:tab w:val="num" w:pos="75"/>
        </w:tabs>
      </w:pPr>
      <w:rPr>
        <w:rFonts w:ascii="Calibri" w:eastAsia="Calibri" w:hAnsi="Calibri" w:cs="Lucida Grande"/>
        <w:position w:val="0"/>
        <w:sz w:val="19"/>
        <w:szCs w:val="19"/>
        <w:rtl w:val="0"/>
      </w:rPr>
    </w:lvl>
    <w:lvl w:ilvl="8">
      <w:start w:val="1"/>
      <w:numFmt w:val="bullet"/>
      <w:lvlText w:val="•"/>
      <w:lvlJc w:val="left"/>
      <w:pPr>
        <w:tabs>
          <w:tab w:val="num" w:pos="75"/>
        </w:tabs>
      </w:pPr>
      <w:rPr>
        <w:rFonts w:ascii="Calibri" w:eastAsia="Calibri" w:hAnsi="Calibri" w:cs="Lucida Grande"/>
        <w:position w:val="0"/>
        <w:sz w:val="19"/>
        <w:szCs w:val="19"/>
        <w:rtl w:val="0"/>
      </w:rPr>
    </w:lvl>
  </w:abstractNum>
  <w:abstractNum w:abstractNumId="64">
    <w:nsid w:val="6D1F0F03"/>
    <w:multiLevelType w:val="multilevel"/>
    <w:tmpl w:val="B638F4FC"/>
    <w:lvl w:ilvl="0">
      <w:start w:val="1"/>
      <w:numFmt w:val="decimal"/>
      <w:lvlText w:val="%1."/>
      <w:lvlJc w:val="left"/>
      <w:pPr>
        <w:tabs>
          <w:tab w:val="num" w:pos="360"/>
        </w:tabs>
        <w:ind w:left="360" w:hanging="360"/>
      </w:pPr>
      <w:rPr>
        <w:rFonts w:ascii="Times New Roman" w:eastAsia="Times New Roman" w:hAnsi="Times New Roman" w:hint="default"/>
        <w:position w:val="0"/>
      </w:rPr>
    </w:lvl>
    <w:lvl w:ilvl="1">
      <w:start w:val="1"/>
      <w:numFmt w:val="decimal"/>
      <w:lvlText w:val="8.%2."/>
      <w:lvlJc w:val="left"/>
      <w:pPr>
        <w:tabs>
          <w:tab w:val="num" w:pos="720"/>
        </w:tabs>
        <w:ind w:left="720" w:hanging="360"/>
      </w:pPr>
      <w:rPr>
        <w:rFonts w:ascii="Times New Roman" w:eastAsia="Times New Roman" w:hAnsi="Times New Roman" w:hint="default"/>
        <w:position w:val="0"/>
      </w:rPr>
    </w:lvl>
    <w:lvl w:ilvl="2">
      <w:start w:val="1"/>
      <w:numFmt w:val="decimal"/>
      <w:lvlText w:val="%3."/>
      <w:lvlJc w:val="left"/>
      <w:pPr>
        <w:tabs>
          <w:tab w:val="num" w:pos="1080"/>
        </w:tabs>
        <w:ind w:left="1080" w:hanging="360"/>
      </w:pPr>
      <w:rPr>
        <w:rFonts w:ascii="Times New Roman" w:eastAsia="Times New Roman" w:hAnsi="Times New Roman" w:hint="default"/>
        <w:position w:val="0"/>
      </w:rPr>
    </w:lvl>
    <w:lvl w:ilvl="3">
      <w:start w:val="1"/>
      <w:numFmt w:val="decimal"/>
      <w:lvlText w:val="%4."/>
      <w:lvlJc w:val="left"/>
      <w:pPr>
        <w:tabs>
          <w:tab w:val="num" w:pos="1440"/>
        </w:tabs>
        <w:ind w:left="1440" w:hanging="360"/>
      </w:pPr>
      <w:rPr>
        <w:rFonts w:ascii="Times New Roman" w:eastAsia="Times New Roman" w:hAnsi="Times New Roman" w:hint="default"/>
        <w:position w:val="0"/>
      </w:rPr>
    </w:lvl>
    <w:lvl w:ilvl="4">
      <w:start w:val="1"/>
      <w:numFmt w:val="decimal"/>
      <w:lvlText w:val="%5."/>
      <w:lvlJc w:val="left"/>
      <w:pPr>
        <w:tabs>
          <w:tab w:val="num" w:pos="1800"/>
        </w:tabs>
        <w:ind w:left="1800" w:hanging="360"/>
      </w:pPr>
      <w:rPr>
        <w:rFonts w:ascii="Times New Roman" w:eastAsia="Times New Roman" w:hAnsi="Times New Roman" w:hint="default"/>
        <w:position w:val="0"/>
      </w:rPr>
    </w:lvl>
    <w:lvl w:ilvl="5">
      <w:start w:val="1"/>
      <w:numFmt w:val="decimal"/>
      <w:lvlText w:val="%6."/>
      <w:lvlJc w:val="left"/>
      <w:pPr>
        <w:tabs>
          <w:tab w:val="num" w:pos="2160"/>
        </w:tabs>
        <w:ind w:left="2160" w:hanging="360"/>
      </w:pPr>
      <w:rPr>
        <w:rFonts w:ascii="Times New Roman" w:eastAsia="Times New Roman" w:hAnsi="Times New Roman" w:hint="default"/>
        <w:position w:val="0"/>
      </w:rPr>
    </w:lvl>
    <w:lvl w:ilvl="6">
      <w:start w:val="1"/>
      <w:numFmt w:val="decimal"/>
      <w:lvlText w:val="%7."/>
      <w:lvlJc w:val="left"/>
      <w:pPr>
        <w:tabs>
          <w:tab w:val="num" w:pos="2520"/>
        </w:tabs>
        <w:ind w:left="2520" w:hanging="360"/>
      </w:pPr>
      <w:rPr>
        <w:rFonts w:ascii="Times New Roman" w:eastAsia="Times New Roman" w:hAnsi="Times New Roman" w:hint="default"/>
        <w:position w:val="0"/>
      </w:rPr>
    </w:lvl>
    <w:lvl w:ilvl="7">
      <w:start w:val="1"/>
      <w:numFmt w:val="decimal"/>
      <w:lvlText w:val="%8."/>
      <w:lvlJc w:val="left"/>
      <w:pPr>
        <w:tabs>
          <w:tab w:val="num" w:pos="2880"/>
        </w:tabs>
        <w:ind w:left="2880" w:hanging="360"/>
      </w:pPr>
      <w:rPr>
        <w:rFonts w:ascii="Times New Roman" w:eastAsia="Times New Roman" w:hAnsi="Times New Roman" w:hint="default"/>
        <w:position w:val="0"/>
      </w:rPr>
    </w:lvl>
    <w:lvl w:ilvl="8">
      <w:start w:val="1"/>
      <w:numFmt w:val="decimal"/>
      <w:lvlText w:val="%9."/>
      <w:lvlJc w:val="left"/>
      <w:pPr>
        <w:tabs>
          <w:tab w:val="num" w:pos="3240"/>
        </w:tabs>
        <w:ind w:left="3240" w:hanging="360"/>
      </w:pPr>
      <w:rPr>
        <w:rFonts w:ascii="Times New Roman" w:eastAsia="Times New Roman" w:hAnsi="Times New Roman" w:hint="default"/>
        <w:position w:val="0"/>
      </w:rPr>
    </w:lvl>
  </w:abstractNum>
  <w:abstractNum w:abstractNumId="65">
    <w:nsid w:val="72224C65"/>
    <w:multiLevelType w:val="multilevel"/>
    <w:tmpl w:val="26ACFE34"/>
    <w:lvl w:ilvl="0">
      <w:start w:val="1"/>
      <w:numFmt w:val="bullet"/>
      <w:lvlText w:val="•"/>
      <w:lvlJc w:val="left"/>
      <w:pPr>
        <w:tabs>
          <w:tab w:val="num" w:pos="720"/>
        </w:tabs>
        <w:ind w:left="720" w:hanging="360"/>
      </w:pPr>
      <w:rPr>
        <w:rFonts w:ascii="Times" w:eastAsia="Times" w:hAnsi="Times" w:cs="Lucida Grande"/>
        <w:position w:val="0"/>
        <w:sz w:val="24"/>
        <w:szCs w:val="24"/>
      </w:rPr>
    </w:lvl>
    <w:lvl w:ilvl="1">
      <w:numFmt w:val="bullet"/>
      <w:lvlText w:val="-"/>
      <w:lvlJc w:val="left"/>
      <w:pPr>
        <w:tabs>
          <w:tab w:val="num" w:pos="1440"/>
        </w:tabs>
        <w:ind w:left="1440" w:hanging="360"/>
      </w:pPr>
      <w:rPr>
        <w:rFonts w:ascii="Times" w:eastAsia="Times" w:hAnsi="Times" w:cs="Lucida Grande"/>
        <w:position w:val="0"/>
        <w:sz w:val="22"/>
        <w:szCs w:val="22"/>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66">
    <w:nsid w:val="72405C15"/>
    <w:multiLevelType w:val="multilevel"/>
    <w:tmpl w:val="9B441230"/>
    <w:styleLink w:val="List1"/>
    <w:lvl w:ilvl="0">
      <w:start w:val="1"/>
      <w:numFmt w:val="bullet"/>
      <w:lvlText w:val="•"/>
      <w:lvlJc w:val="left"/>
      <w:pPr>
        <w:tabs>
          <w:tab w:val="num" w:pos="720"/>
        </w:tabs>
        <w:ind w:left="720" w:hanging="360"/>
      </w:pPr>
      <w:rPr>
        <w:rFonts w:ascii="Times" w:eastAsia="Times" w:hAnsi="Times" w:cs="Lucida Grande"/>
        <w:position w:val="0"/>
        <w:sz w:val="24"/>
        <w:szCs w:val="24"/>
      </w:rPr>
    </w:lvl>
    <w:lvl w:ilvl="1">
      <w:numFmt w:val="bullet"/>
      <w:lvlText w:val="-"/>
      <w:lvlJc w:val="left"/>
      <w:pPr>
        <w:tabs>
          <w:tab w:val="num" w:pos="1440"/>
        </w:tabs>
        <w:ind w:left="1440" w:hanging="360"/>
      </w:pPr>
      <w:rPr>
        <w:rFonts w:ascii="Times" w:eastAsia="Times" w:hAnsi="Times" w:cs="Lucida Grande"/>
        <w:position w:val="0"/>
        <w:sz w:val="22"/>
        <w:szCs w:val="22"/>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67">
    <w:nsid w:val="728764B9"/>
    <w:multiLevelType w:val="hybridMultilevel"/>
    <w:tmpl w:val="D28E50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nsid w:val="744135B0"/>
    <w:multiLevelType w:val="hybridMultilevel"/>
    <w:tmpl w:val="CC86CBF4"/>
    <w:lvl w:ilvl="0" w:tplc="016C075A">
      <w:start w:val="1"/>
      <w:numFmt w:val="lowerRoman"/>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5A75BA6"/>
    <w:multiLevelType w:val="multilevel"/>
    <w:tmpl w:val="70C24FC8"/>
    <w:lvl w:ilvl="0">
      <w:start w:val="1"/>
      <w:numFmt w:val="bullet"/>
      <w:lvlText w:val="•"/>
      <w:lvlJc w:val="left"/>
      <w:pPr>
        <w:tabs>
          <w:tab w:val="num" w:pos="720"/>
        </w:tabs>
        <w:ind w:left="720" w:hanging="360"/>
      </w:pPr>
      <w:rPr>
        <w:rFonts w:ascii="Times" w:eastAsia="Times" w:hAnsi="Times" w:cs="Lucida Grande"/>
        <w:position w:val="0"/>
        <w:sz w:val="24"/>
        <w:szCs w:val="24"/>
      </w:rPr>
    </w:lvl>
    <w:lvl w:ilvl="1">
      <w:numFmt w:val="bullet"/>
      <w:lvlText w:val="-"/>
      <w:lvlJc w:val="left"/>
      <w:pPr>
        <w:tabs>
          <w:tab w:val="num" w:pos="1302"/>
        </w:tabs>
        <w:ind w:left="1302" w:hanging="222"/>
      </w:pPr>
      <w:rPr>
        <w:rFonts w:ascii="Times" w:eastAsia="Times" w:hAnsi="Times" w:cs="Lucida Grande"/>
        <w:position w:val="0"/>
        <w:sz w:val="22"/>
        <w:szCs w:val="22"/>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70">
    <w:nsid w:val="77AF53BC"/>
    <w:multiLevelType w:val="multilevel"/>
    <w:tmpl w:val="29B8D83E"/>
    <w:lvl w:ilvl="0">
      <w:numFmt w:val="bullet"/>
      <w:lvlText w:val="•"/>
      <w:lvlJc w:val="left"/>
      <w:pPr>
        <w:tabs>
          <w:tab w:val="num" w:pos="720"/>
        </w:tabs>
        <w:ind w:left="720" w:hanging="360"/>
      </w:pPr>
      <w:rPr>
        <w:rFonts w:ascii="Times" w:eastAsia="Times" w:hAnsi="Times" w:cs="Lucida Grande"/>
        <w:position w:val="0"/>
        <w:sz w:val="23"/>
        <w:szCs w:val="23"/>
      </w:rPr>
    </w:lvl>
    <w:lvl w:ilvl="1">
      <w:start w:val="1"/>
      <w:numFmt w:val="bullet"/>
      <w:lvlText w:val="-"/>
      <w:lvlJc w:val="left"/>
      <w:pPr>
        <w:tabs>
          <w:tab w:val="num" w:pos="1440"/>
        </w:tabs>
        <w:ind w:left="1440" w:hanging="360"/>
      </w:pPr>
      <w:rPr>
        <w:rFonts w:ascii="Times" w:eastAsia="Times" w:hAnsi="Times" w:cs="Lucida Grande"/>
        <w:position w:val="0"/>
        <w:sz w:val="24"/>
        <w:szCs w:val="24"/>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71">
    <w:nsid w:val="79226AD3"/>
    <w:multiLevelType w:val="multilevel"/>
    <w:tmpl w:val="CC068F5E"/>
    <w:lvl w:ilvl="0">
      <w:start w:val="1"/>
      <w:numFmt w:val="bullet"/>
      <w:lvlText w:val="•"/>
      <w:lvlJc w:val="left"/>
      <w:pPr>
        <w:tabs>
          <w:tab w:val="num" w:pos="720"/>
        </w:tabs>
        <w:ind w:left="720" w:hanging="360"/>
      </w:pPr>
      <w:rPr>
        <w:rFonts w:ascii="Times" w:eastAsia="Times" w:hAnsi="Times" w:cs="Lucida Grande"/>
        <w:position w:val="0"/>
        <w:sz w:val="24"/>
        <w:szCs w:val="24"/>
      </w:rPr>
    </w:lvl>
    <w:lvl w:ilvl="1">
      <w:numFmt w:val="bullet"/>
      <w:lvlText w:val="-"/>
      <w:lvlJc w:val="left"/>
      <w:pPr>
        <w:tabs>
          <w:tab w:val="num" w:pos="1323"/>
        </w:tabs>
        <w:ind w:left="1323" w:hanging="243"/>
      </w:pPr>
      <w:rPr>
        <w:rFonts w:ascii="Times" w:eastAsia="Times" w:hAnsi="Times" w:cs="Lucida Grande"/>
        <w:position w:val="0"/>
        <w:sz w:val="22"/>
        <w:szCs w:val="22"/>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72">
    <w:nsid w:val="7B0D045A"/>
    <w:multiLevelType w:val="multilevel"/>
    <w:tmpl w:val="5E567956"/>
    <w:lvl w:ilvl="0">
      <w:numFmt w:val="bullet"/>
      <w:lvlText w:val="•"/>
      <w:lvlJc w:val="left"/>
      <w:pPr>
        <w:tabs>
          <w:tab w:val="num" w:pos="720"/>
        </w:tabs>
        <w:ind w:left="720" w:hanging="360"/>
      </w:pPr>
      <w:rPr>
        <w:rFonts w:ascii="Times" w:eastAsia="Times" w:hAnsi="Times" w:cs="Lucida Grande"/>
        <w:position w:val="0"/>
        <w:sz w:val="22"/>
        <w:szCs w:val="22"/>
      </w:rPr>
    </w:lvl>
    <w:lvl w:ilvl="1">
      <w:start w:val="1"/>
      <w:numFmt w:val="bullet"/>
      <w:lvlText w:val="-"/>
      <w:lvlJc w:val="left"/>
      <w:pPr>
        <w:tabs>
          <w:tab w:val="num" w:pos="1440"/>
        </w:tabs>
        <w:ind w:left="1440" w:hanging="360"/>
      </w:pPr>
      <w:rPr>
        <w:rFonts w:ascii="Times" w:eastAsia="Times" w:hAnsi="Times" w:cs="Lucida Grande"/>
        <w:position w:val="0"/>
        <w:sz w:val="24"/>
        <w:szCs w:val="24"/>
      </w:rPr>
    </w:lvl>
    <w:lvl w:ilvl="2">
      <w:start w:val="1"/>
      <w:numFmt w:val="bullet"/>
      <w:lvlText w:val="▪"/>
      <w:lvlJc w:val="left"/>
      <w:pPr>
        <w:tabs>
          <w:tab w:val="num" w:pos="2160"/>
        </w:tabs>
        <w:ind w:left="2160" w:hanging="360"/>
      </w:pPr>
      <w:rPr>
        <w:rFonts w:ascii="Times" w:eastAsia="Times" w:hAnsi="Times" w:cs="Lucida Grande"/>
        <w:position w:val="0"/>
        <w:sz w:val="24"/>
        <w:szCs w:val="24"/>
      </w:rPr>
    </w:lvl>
    <w:lvl w:ilvl="3">
      <w:start w:val="1"/>
      <w:numFmt w:val="bullet"/>
      <w:lvlText w:val="•"/>
      <w:lvlJc w:val="left"/>
      <w:pPr>
        <w:tabs>
          <w:tab w:val="num" w:pos="2880"/>
        </w:tabs>
        <w:ind w:left="2880" w:hanging="360"/>
      </w:pPr>
      <w:rPr>
        <w:rFonts w:ascii="Times" w:eastAsia="Times" w:hAnsi="Times" w:cs="Lucida Grande"/>
        <w:position w:val="0"/>
        <w:sz w:val="24"/>
        <w:szCs w:val="24"/>
      </w:rPr>
    </w:lvl>
    <w:lvl w:ilvl="4">
      <w:start w:val="1"/>
      <w:numFmt w:val="bullet"/>
      <w:lvlText w:val="o"/>
      <w:lvlJc w:val="left"/>
      <w:pPr>
        <w:tabs>
          <w:tab w:val="num" w:pos="3600"/>
        </w:tabs>
        <w:ind w:left="3600" w:hanging="360"/>
      </w:pPr>
      <w:rPr>
        <w:rFonts w:ascii="Times" w:eastAsia="Times" w:hAnsi="Times" w:cs="Lucida Grande"/>
        <w:position w:val="0"/>
        <w:sz w:val="24"/>
        <w:szCs w:val="24"/>
      </w:rPr>
    </w:lvl>
    <w:lvl w:ilvl="5">
      <w:start w:val="1"/>
      <w:numFmt w:val="bullet"/>
      <w:lvlText w:val="▪"/>
      <w:lvlJc w:val="left"/>
      <w:pPr>
        <w:tabs>
          <w:tab w:val="num" w:pos="4320"/>
        </w:tabs>
        <w:ind w:left="4320" w:hanging="360"/>
      </w:pPr>
      <w:rPr>
        <w:rFonts w:ascii="Times" w:eastAsia="Times" w:hAnsi="Times" w:cs="Lucida Grande"/>
        <w:position w:val="0"/>
        <w:sz w:val="24"/>
        <w:szCs w:val="24"/>
      </w:rPr>
    </w:lvl>
    <w:lvl w:ilvl="6">
      <w:start w:val="1"/>
      <w:numFmt w:val="bullet"/>
      <w:lvlText w:val="•"/>
      <w:lvlJc w:val="left"/>
      <w:pPr>
        <w:tabs>
          <w:tab w:val="num" w:pos="5040"/>
        </w:tabs>
        <w:ind w:left="5040" w:hanging="360"/>
      </w:pPr>
      <w:rPr>
        <w:rFonts w:ascii="Times" w:eastAsia="Times" w:hAnsi="Times" w:cs="Lucida Grande"/>
        <w:position w:val="0"/>
        <w:sz w:val="24"/>
        <w:szCs w:val="24"/>
      </w:rPr>
    </w:lvl>
    <w:lvl w:ilvl="7">
      <w:start w:val="1"/>
      <w:numFmt w:val="bullet"/>
      <w:lvlText w:val="o"/>
      <w:lvlJc w:val="left"/>
      <w:pPr>
        <w:tabs>
          <w:tab w:val="num" w:pos="5760"/>
        </w:tabs>
        <w:ind w:left="5760" w:hanging="360"/>
      </w:pPr>
      <w:rPr>
        <w:rFonts w:ascii="Times" w:eastAsia="Times" w:hAnsi="Times" w:cs="Lucida Grande"/>
        <w:position w:val="0"/>
        <w:sz w:val="24"/>
        <w:szCs w:val="24"/>
      </w:rPr>
    </w:lvl>
    <w:lvl w:ilvl="8">
      <w:start w:val="1"/>
      <w:numFmt w:val="bullet"/>
      <w:lvlText w:val="▪"/>
      <w:lvlJc w:val="left"/>
      <w:pPr>
        <w:tabs>
          <w:tab w:val="num" w:pos="6480"/>
        </w:tabs>
        <w:ind w:left="6480" w:hanging="360"/>
      </w:pPr>
      <w:rPr>
        <w:rFonts w:ascii="Times" w:eastAsia="Times" w:hAnsi="Times" w:cs="Lucida Grande"/>
        <w:position w:val="0"/>
        <w:sz w:val="24"/>
        <w:szCs w:val="24"/>
      </w:rPr>
    </w:lvl>
  </w:abstractNum>
  <w:abstractNum w:abstractNumId="73">
    <w:nsid w:val="7CBA3D6C"/>
    <w:multiLevelType w:val="multilevel"/>
    <w:tmpl w:val="43242EF8"/>
    <w:styleLink w:val="List12"/>
    <w:lvl w:ilvl="0">
      <w:start w:val="1"/>
      <w:numFmt w:val="decimal"/>
      <w:lvlText w:val="%1."/>
      <w:lvlJc w:val="left"/>
      <w:pPr>
        <w:tabs>
          <w:tab w:val="num" w:pos="87"/>
        </w:tabs>
      </w:pPr>
      <w:rPr>
        <w:rFonts w:ascii="Arial" w:eastAsia="Arial" w:hAnsi="Arial" w:cs="Times"/>
        <w:position w:val="0"/>
        <w:sz w:val="18"/>
        <w:szCs w:val="18"/>
      </w:rPr>
    </w:lvl>
    <w:lvl w:ilvl="1">
      <w:start w:val="3"/>
      <w:numFmt w:val="decimal"/>
      <w:lvlText w:val="%1.%2."/>
      <w:lvlJc w:val="left"/>
      <w:pPr>
        <w:tabs>
          <w:tab w:val="num" w:pos="808"/>
        </w:tabs>
        <w:ind w:left="808" w:hanging="334"/>
      </w:pPr>
      <w:rPr>
        <w:rFonts w:ascii="Arial" w:eastAsia="Arial" w:hAnsi="Arial" w:cs="Times"/>
        <w:position w:val="0"/>
        <w:sz w:val="22"/>
        <w:szCs w:val="22"/>
      </w:rPr>
    </w:lvl>
    <w:lvl w:ilvl="2">
      <w:start w:val="1"/>
      <w:numFmt w:val="bullet"/>
      <w:lvlText w:val="•"/>
      <w:lvlJc w:val="left"/>
      <w:pPr>
        <w:tabs>
          <w:tab w:val="num" w:pos="87"/>
        </w:tabs>
      </w:pPr>
      <w:rPr>
        <w:rFonts w:ascii="Arial" w:eastAsia="Arial" w:hAnsi="Arial" w:cs="Times"/>
        <w:position w:val="0"/>
        <w:sz w:val="18"/>
        <w:szCs w:val="18"/>
      </w:rPr>
    </w:lvl>
    <w:lvl w:ilvl="3">
      <w:start w:val="1"/>
      <w:numFmt w:val="bullet"/>
      <w:lvlText w:val="o"/>
      <w:lvlJc w:val="left"/>
      <w:pPr>
        <w:tabs>
          <w:tab w:val="num" w:pos="87"/>
        </w:tabs>
      </w:pPr>
      <w:rPr>
        <w:rFonts w:ascii="Arial" w:eastAsia="Arial" w:hAnsi="Arial" w:cs="Times"/>
        <w:position w:val="0"/>
        <w:sz w:val="18"/>
        <w:szCs w:val="18"/>
      </w:rPr>
    </w:lvl>
    <w:lvl w:ilvl="4">
      <w:start w:val="1"/>
      <w:numFmt w:val="bullet"/>
      <w:lvlText w:val="•"/>
      <w:lvlJc w:val="left"/>
      <w:pPr>
        <w:tabs>
          <w:tab w:val="num" w:pos="87"/>
        </w:tabs>
      </w:pPr>
      <w:rPr>
        <w:rFonts w:ascii="Arial" w:eastAsia="Arial" w:hAnsi="Arial" w:cs="Times"/>
        <w:position w:val="0"/>
        <w:sz w:val="18"/>
        <w:szCs w:val="18"/>
      </w:rPr>
    </w:lvl>
    <w:lvl w:ilvl="5">
      <w:start w:val="1"/>
      <w:numFmt w:val="bullet"/>
      <w:lvlText w:val="•"/>
      <w:lvlJc w:val="left"/>
      <w:pPr>
        <w:tabs>
          <w:tab w:val="num" w:pos="87"/>
        </w:tabs>
      </w:pPr>
      <w:rPr>
        <w:rFonts w:ascii="Arial" w:eastAsia="Arial" w:hAnsi="Arial" w:cs="Times"/>
        <w:position w:val="0"/>
        <w:sz w:val="18"/>
        <w:szCs w:val="18"/>
      </w:rPr>
    </w:lvl>
    <w:lvl w:ilvl="6">
      <w:start w:val="1"/>
      <w:numFmt w:val="bullet"/>
      <w:lvlText w:val="•"/>
      <w:lvlJc w:val="left"/>
      <w:pPr>
        <w:tabs>
          <w:tab w:val="num" w:pos="87"/>
        </w:tabs>
      </w:pPr>
      <w:rPr>
        <w:rFonts w:ascii="Arial" w:eastAsia="Arial" w:hAnsi="Arial" w:cs="Times"/>
        <w:position w:val="0"/>
        <w:sz w:val="18"/>
        <w:szCs w:val="18"/>
      </w:rPr>
    </w:lvl>
    <w:lvl w:ilvl="7">
      <w:start w:val="1"/>
      <w:numFmt w:val="bullet"/>
      <w:lvlText w:val="•"/>
      <w:lvlJc w:val="left"/>
      <w:pPr>
        <w:tabs>
          <w:tab w:val="num" w:pos="87"/>
        </w:tabs>
      </w:pPr>
      <w:rPr>
        <w:rFonts w:ascii="Arial" w:eastAsia="Arial" w:hAnsi="Arial" w:cs="Times"/>
        <w:position w:val="0"/>
        <w:sz w:val="18"/>
        <w:szCs w:val="18"/>
      </w:rPr>
    </w:lvl>
    <w:lvl w:ilvl="8">
      <w:start w:val="1"/>
      <w:numFmt w:val="bullet"/>
      <w:lvlText w:val="•"/>
      <w:lvlJc w:val="left"/>
      <w:pPr>
        <w:tabs>
          <w:tab w:val="num" w:pos="87"/>
        </w:tabs>
      </w:pPr>
      <w:rPr>
        <w:rFonts w:ascii="Arial" w:eastAsia="Arial" w:hAnsi="Arial" w:cs="Times"/>
        <w:position w:val="0"/>
        <w:sz w:val="18"/>
        <w:szCs w:val="18"/>
      </w:rPr>
    </w:lvl>
  </w:abstractNum>
  <w:abstractNum w:abstractNumId="74">
    <w:nsid w:val="7FC27E90"/>
    <w:multiLevelType w:val="multilevel"/>
    <w:tmpl w:val="51BAC33C"/>
    <w:lvl w:ilvl="0">
      <w:start w:val="3"/>
      <w:numFmt w:val="decimal"/>
      <w:lvlText w:val="%1"/>
      <w:lvlJc w:val="left"/>
      <w:pPr>
        <w:ind w:left="360" w:hanging="360"/>
      </w:pPr>
      <w:rPr>
        <w:rFonts w:eastAsia="Arial Unicode MS" w:hAnsi="Arial Unicode MS" w:hint="default"/>
        <w:sz w:val="19"/>
        <w:u w:val="thick"/>
      </w:rPr>
    </w:lvl>
    <w:lvl w:ilvl="1">
      <w:start w:val="1"/>
      <w:numFmt w:val="decimal"/>
      <w:suff w:val="space"/>
      <w:lvlText w:val="6.%2"/>
      <w:lvlJc w:val="left"/>
      <w:pPr>
        <w:ind w:left="824" w:hanging="360"/>
      </w:pPr>
      <w:rPr>
        <w:rFonts w:eastAsia="Arial Unicode MS" w:hAnsi="Arial Unicode MS" w:hint="default"/>
        <w:sz w:val="19"/>
        <w:u w:val="none"/>
      </w:rPr>
    </w:lvl>
    <w:lvl w:ilvl="2">
      <w:start w:val="1"/>
      <w:numFmt w:val="decimal"/>
      <w:lvlText w:val="%1.%2.%3"/>
      <w:lvlJc w:val="left"/>
      <w:pPr>
        <w:ind w:left="1648" w:hanging="720"/>
      </w:pPr>
      <w:rPr>
        <w:rFonts w:eastAsia="Arial Unicode MS" w:hAnsi="Arial Unicode MS" w:hint="default"/>
        <w:sz w:val="19"/>
        <w:u w:val="thick"/>
      </w:rPr>
    </w:lvl>
    <w:lvl w:ilvl="3">
      <w:start w:val="1"/>
      <w:numFmt w:val="decimal"/>
      <w:lvlText w:val="%1.%2.%3.%4"/>
      <w:lvlJc w:val="left"/>
      <w:pPr>
        <w:ind w:left="2112" w:hanging="720"/>
      </w:pPr>
      <w:rPr>
        <w:rFonts w:eastAsia="Arial Unicode MS" w:hAnsi="Arial Unicode MS" w:hint="default"/>
        <w:sz w:val="19"/>
        <w:u w:val="thick"/>
      </w:rPr>
    </w:lvl>
    <w:lvl w:ilvl="4">
      <w:start w:val="1"/>
      <w:numFmt w:val="decimal"/>
      <w:lvlText w:val="%1.%2.%3.%4.%5"/>
      <w:lvlJc w:val="left"/>
      <w:pPr>
        <w:ind w:left="2936" w:hanging="1080"/>
      </w:pPr>
      <w:rPr>
        <w:rFonts w:eastAsia="Arial Unicode MS" w:hAnsi="Arial Unicode MS" w:hint="default"/>
        <w:sz w:val="19"/>
        <w:u w:val="thick"/>
      </w:rPr>
    </w:lvl>
    <w:lvl w:ilvl="5">
      <w:start w:val="1"/>
      <w:numFmt w:val="decimal"/>
      <w:lvlText w:val="%1.%2.%3.%4.%5.%6"/>
      <w:lvlJc w:val="left"/>
      <w:pPr>
        <w:ind w:left="3400" w:hanging="1080"/>
      </w:pPr>
      <w:rPr>
        <w:rFonts w:eastAsia="Arial Unicode MS" w:hAnsi="Arial Unicode MS" w:hint="default"/>
        <w:sz w:val="19"/>
        <w:u w:val="thick"/>
      </w:rPr>
    </w:lvl>
    <w:lvl w:ilvl="6">
      <w:start w:val="1"/>
      <w:numFmt w:val="decimal"/>
      <w:lvlText w:val="%1.%2.%3.%4.%5.%6.%7"/>
      <w:lvlJc w:val="left"/>
      <w:pPr>
        <w:ind w:left="4224" w:hanging="1440"/>
      </w:pPr>
      <w:rPr>
        <w:rFonts w:eastAsia="Arial Unicode MS" w:hAnsi="Arial Unicode MS" w:hint="default"/>
        <w:sz w:val="19"/>
        <w:u w:val="thick"/>
      </w:rPr>
    </w:lvl>
    <w:lvl w:ilvl="7">
      <w:start w:val="1"/>
      <w:numFmt w:val="decimal"/>
      <w:lvlText w:val="%1.%2.%3.%4.%5.%6.%7.%8"/>
      <w:lvlJc w:val="left"/>
      <w:pPr>
        <w:ind w:left="4688" w:hanging="1440"/>
      </w:pPr>
      <w:rPr>
        <w:rFonts w:eastAsia="Arial Unicode MS" w:hAnsi="Arial Unicode MS" w:hint="default"/>
        <w:sz w:val="19"/>
        <w:u w:val="thick"/>
      </w:rPr>
    </w:lvl>
    <w:lvl w:ilvl="8">
      <w:start w:val="1"/>
      <w:numFmt w:val="decimal"/>
      <w:lvlText w:val="%1.%2.%3.%4.%5.%6.%7.%8.%9"/>
      <w:lvlJc w:val="left"/>
      <w:pPr>
        <w:ind w:left="5152" w:hanging="1440"/>
      </w:pPr>
      <w:rPr>
        <w:rFonts w:eastAsia="Arial Unicode MS" w:hAnsi="Arial Unicode MS" w:hint="default"/>
        <w:sz w:val="19"/>
        <w:u w:val="thick"/>
      </w:rPr>
    </w:lvl>
  </w:abstractNum>
  <w:num w:numId="1">
    <w:abstractNumId w:val="16"/>
  </w:num>
  <w:num w:numId="2">
    <w:abstractNumId w:val="53"/>
  </w:num>
  <w:num w:numId="3">
    <w:abstractNumId w:val="0"/>
  </w:num>
  <w:num w:numId="4">
    <w:abstractNumId w:val="39"/>
  </w:num>
  <w:num w:numId="5">
    <w:abstractNumId w:val="56"/>
  </w:num>
  <w:num w:numId="6">
    <w:abstractNumId w:val="49"/>
  </w:num>
  <w:num w:numId="7">
    <w:abstractNumId w:val="40"/>
  </w:num>
  <w:num w:numId="8">
    <w:abstractNumId w:val="1"/>
  </w:num>
  <w:num w:numId="9">
    <w:abstractNumId w:val="6"/>
  </w:num>
  <w:num w:numId="10">
    <w:abstractNumId w:val="64"/>
  </w:num>
  <w:num w:numId="11">
    <w:abstractNumId w:val="10"/>
  </w:num>
  <w:num w:numId="12">
    <w:abstractNumId w:val="11"/>
  </w:num>
  <w:num w:numId="13">
    <w:abstractNumId w:val="20"/>
  </w:num>
  <w:num w:numId="14">
    <w:abstractNumId w:val="19"/>
  </w:num>
  <w:num w:numId="15">
    <w:abstractNumId w:val="13"/>
  </w:num>
  <w:num w:numId="16">
    <w:abstractNumId w:val="36"/>
    <w:lvlOverride w:ilvl="0">
      <w:lvl w:ilvl="0">
        <w:numFmt w:val="decimal"/>
        <w:lvlText w:val=""/>
        <w:lvlJc w:val="left"/>
      </w:lvl>
    </w:lvlOverride>
    <w:lvlOverride w:ilvl="1">
      <w:lvl w:ilvl="1">
        <w:numFmt w:val="decimal"/>
        <w:lvlText w:val=""/>
        <w:lvlJc w:val="left"/>
      </w:lvl>
    </w:lvlOverride>
    <w:lvlOverride w:ilvl="2">
      <w:lvl w:ilvl="2">
        <w:start w:val="1"/>
        <w:numFmt w:val="decimal"/>
        <w:lvlText w:val="%1.%2.%3."/>
        <w:lvlJc w:val="left"/>
        <w:pPr>
          <w:ind w:left="1224" w:hanging="504"/>
        </w:pPr>
        <w:rPr>
          <w:i/>
          <w:color w:val="auto"/>
        </w:rPr>
      </w:lvl>
    </w:lvlOverride>
  </w:num>
  <w:num w:numId="17">
    <w:abstractNumId w:val="34"/>
  </w:num>
  <w:num w:numId="18">
    <w:abstractNumId w:val="31"/>
  </w:num>
  <w:num w:numId="19">
    <w:abstractNumId w:val="3"/>
  </w:num>
  <w:num w:numId="20">
    <w:abstractNumId w:val="46"/>
  </w:num>
  <w:num w:numId="21">
    <w:abstractNumId w:val="5"/>
  </w:num>
  <w:num w:numId="22">
    <w:abstractNumId w:val="15"/>
  </w:num>
  <w:num w:numId="23">
    <w:abstractNumId w:val="71"/>
  </w:num>
  <w:num w:numId="24">
    <w:abstractNumId w:val="42"/>
  </w:num>
  <w:num w:numId="25">
    <w:abstractNumId w:val="35"/>
  </w:num>
  <w:num w:numId="26">
    <w:abstractNumId w:val="70"/>
  </w:num>
  <w:num w:numId="27">
    <w:abstractNumId w:val="23"/>
  </w:num>
  <w:num w:numId="28">
    <w:abstractNumId w:val="47"/>
  </w:num>
  <w:num w:numId="29">
    <w:abstractNumId w:val="61"/>
  </w:num>
  <w:num w:numId="30">
    <w:abstractNumId w:val="17"/>
  </w:num>
  <w:num w:numId="31">
    <w:abstractNumId w:val="22"/>
  </w:num>
  <w:num w:numId="32">
    <w:abstractNumId w:val="45"/>
  </w:num>
  <w:num w:numId="33">
    <w:abstractNumId w:val="65"/>
  </w:num>
  <w:num w:numId="34">
    <w:abstractNumId w:val="60"/>
  </w:num>
  <w:num w:numId="35">
    <w:abstractNumId w:val="2"/>
  </w:num>
  <w:num w:numId="36">
    <w:abstractNumId w:val="66"/>
  </w:num>
  <w:num w:numId="37">
    <w:abstractNumId w:val="26"/>
  </w:num>
  <w:num w:numId="38">
    <w:abstractNumId w:val="62"/>
  </w:num>
  <w:num w:numId="39">
    <w:abstractNumId w:val="51"/>
  </w:num>
  <w:num w:numId="40">
    <w:abstractNumId w:val="30"/>
  </w:num>
  <w:num w:numId="41">
    <w:abstractNumId w:val="69"/>
  </w:num>
  <w:num w:numId="42">
    <w:abstractNumId w:val="50"/>
  </w:num>
  <w:num w:numId="43">
    <w:abstractNumId w:val="38"/>
  </w:num>
  <w:num w:numId="44">
    <w:abstractNumId w:val="29"/>
  </w:num>
  <w:num w:numId="45">
    <w:abstractNumId w:val="27"/>
  </w:num>
  <w:num w:numId="46">
    <w:abstractNumId w:val="9"/>
  </w:num>
  <w:num w:numId="47">
    <w:abstractNumId w:val="57"/>
  </w:num>
  <w:num w:numId="48">
    <w:abstractNumId w:val="54"/>
  </w:num>
  <w:num w:numId="49">
    <w:abstractNumId w:val="48"/>
  </w:num>
  <w:num w:numId="50">
    <w:abstractNumId w:val="72"/>
  </w:num>
  <w:num w:numId="51">
    <w:abstractNumId w:val="28"/>
  </w:num>
  <w:num w:numId="52">
    <w:abstractNumId w:val="33"/>
  </w:num>
  <w:num w:numId="53">
    <w:abstractNumId w:val="24"/>
  </w:num>
  <w:num w:numId="54">
    <w:abstractNumId w:val="7"/>
  </w:num>
  <w:num w:numId="55">
    <w:abstractNumId w:val="44"/>
  </w:num>
  <w:num w:numId="56">
    <w:abstractNumId w:val="8"/>
  </w:num>
  <w:num w:numId="57">
    <w:abstractNumId w:val="59"/>
  </w:num>
  <w:num w:numId="58">
    <w:abstractNumId w:val="63"/>
  </w:num>
  <w:num w:numId="59">
    <w:abstractNumId w:val="55"/>
  </w:num>
  <w:num w:numId="60">
    <w:abstractNumId w:val="73"/>
  </w:num>
  <w:num w:numId="61">
    <w:abstractNumId w:val="14"/>
  </w:num>
  <w:num w:numId="62">
    <w:abstractNumId w:val="18"/>
  </w:num>
  <w:num w:numId="63">
    <w:abstractNumId w:val="12"/>
  </w:num>
  <w:num w:numId="64">
    <w:abstractNumId w:val="41"/>
  </w:num>
  <w:num w:numId="65">
    <w:abstractNumId w:val="37"/>
  </w:num>
  <w:num w:numId="66">
    <w:abstractNumId w:val="25"/>
  </w:num>
  <w:num w:numId="67">
    <w:abstractNumId w:val="68"/>
  </w:num>
  <w:num w:numId="68">
    <w:abstractNumId w:val="4"/>
  </w:num>
  <w:num w:numId="69">
    <w:abstractNumId w:val="74"/>
  </w:num>
  <w:num w:numId="70">
    <w:abstractNumId w:val="52"/>
  </w:num>
  <w:num w:numId="71">
    <w:abstractNumId w:val="21"/>
  </w:num>
  <w:num w:numId="72">
    <w:abstractNumId w:val="32"/>
  </w:num>
  <w:num w:numId="73">
    <w:abstractNumId w:val="43"/>
  </w:num>
  <w:num w:numId="74">
    <w:abstractNumId w:val="67"/>
  </w:num>
  <w:num w:numId="75">
    <w:abstractNumId w:val="5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E10"/>
    <w:rsid w:val="00024EA3"/>
    <w:rsid w:val="00080A72"/>
    <w:rsid w:val="0018564F"/>
    <w:rsid w:val="001A2411"/>
    <w:rsid w:val="001C5A96"/>
    <w:rsid w:val="001D5DF6"/>
    <w:rsid w:val="00246225"/>
    <w:rsid w:val="00261CCE"/>
    <w:rsid w:val="00282614"/>
    <w:rsid w:val="002C0A85"/>
    <w:rsid w:val="002D50B8"/>
    <w:rsid w:val="0032079C"/>
    <w:rsid w:val="00337D8E"/>
    <w:rsid w:val="003C2237"/>
    <w:rsid w:val="00473E4B"/>
    <w:rsid w:val="00482B7D"/>
    <w:rsid w:val="004D3C97"/>
    <w:rsid w:val="004F730A"/>
    <w:rsid w:val="00530A61"/>
    <w:rsid w:val="0061458D"/>
    <w:rsid w:val="00642478"/>
    <w:rsid w:val="00666315"/>
    <w:rsid w:val="006A26E4"/>
    <w:rsid w:val="006F59DE"/>
    <w:rsid w:val="00703776"/>
    <w:rsid w:val="00766EC7"/>
    <w:rsid w:val="007A1976"/>
    <w:rsid w:val="007B2ECD"/>
    <w:rsid w:val="00805748"/>
    <w:rsid w:val="00807B96"/>
    <w:rsid w:val="00811D19"/>
    <w:rsid w:val="00866448"/>
    <w:rsid w:val="008E0004"/>
    <w:rsid w:val="008E5DD9"/>
    <w:rsid w:val="008F59F5"/>
    <w:rsid w:val="0096236E"/>
    <w:rsid w:val="00982F92"/>
    <w:rsid w:val="00A2605B"/>
    <w:rsid w:val="00A35BAF"/>
    <w:rsid w:val="00A9108F"/>
    <w:rsid w:val="00AF6EA7"/>
    <w:rsid w:val="00B033B3"/>
    <w:rsid w:val="00B15E10"/>
    <w:rsid w:val="00B33398"/>
    <w:rsid w:val="00CA7EE6"/>
    <w:rsid w:val="00CE0FDA"/>
    <w:rsid w:val="00D31940"/>
    <w:rsid w:val="00D926A4"/>
    <w:rsid w:val="00DC1DED"/>
    <w:rsid w:val="00DE6882"/>
    <w:rsid w:val="00E4527A"/>
    <w:rsid w:val="00F22A2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98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0" w:defSemiHidden="0" w:defUnhideWhenUsed="0" w:defQFormat="0" w:count="267">
    <w:lsdException w:name="Title" w:qFormat="1"/>
    <w:lsdException w:name="List Paragraph" w:uiPriority="34" w:qFormat="1"/>
  </w:latentStyles>
  <w:style w:type="paragraph" w:default="1" w:styleId="Normal">
    <w:name w:val="Normal"/>
    <w:rsid w:val="00B15E10"/>
  </w:style>
  <w:style w:type="paragraph" w:styleId="Heading1">
    <w:name w:val="heading 1"/>
    <w:next w:val="Body"/>
    <w:link w:val="Heading1Char"/>
    <w:rsid w:val="0032079C"/>
    <w:pPr>
      <w:keepNext/>
      <w:outlineLvl w:val="0"/>
    </w:pPr>
    <w:rPr>
      <w:rFonts w:ascii="Helvetica" w:hAnsi="Arial Unicode MS" w:cs="Arial Unicode MS"/>
      <w:b/>
      <w:bCs/>
      <w:color w:val="000000"/>
      <w:sz w:val="36"/>
      <w:szCs w:val="36"/>
    </w:rPr>
  </w:style>
  <w:style w:type="paragraph" w:styleId="Heading2">
    <w:name w:val="heading 2"/>
    <w:next w:val="Body"/>
    <w:link w:val="Heading2Char"/>
    <w:rsid w:val="0032079C"/>
    <w:pPr>
      <w:keepNext/>
      <w:outlineLvl w:val="1"/>
    </w:pPr>
    <w:rPr>
      <w:rFonts w:ascii="Helvetica" w:hAnsi="Arial Unicode MS" w:cs="Arial Unicode MS"/>
      <w:b/>
      <w:bCs/>
      <w:color w:val="000000"/>
      <w:lang w:val="fr-FR"/>
    </w:rPr>
  </w:style>
  <w:style w:type="paragraph" w:styleId="Heading4">
    <w:name w:val="heading 4"/>
    <w:link w:val="Heading4Char"/>
    <w:rsid w:val="0032079C"/>
    <w:pPr>
      <w:widowControl w:val="0"/>
      <w:spacing w:before="45"/>
      <w:ind w:left="107"/>
      <w:jc w:val="center"/>
      <w:outlineLvl w:val="3"/>
    </w:pPr>
    <w:rPr>
      <w:rFonts w:eastAsia="Times New Roman"/>
      <w:color w:val="000000"/>
      <w:sz w:val="27"/>
      <w:szCs w:val="27"/>
      <w:u w:color="000000"/>
    </w:rPr>
  </w:style>
  <w:style w:type="paragraph" w:styleId="Heading5">
    <w:name w:val="heading 5"/>
    <w:link w:val="Heading5Char"/>
    <w:rsid w:val="0032079C"/>
    <w:pPr>
      <w:widowControl w:val="0"/>
      <w:ind w:left="107"/>
      <w:outlineLvl w:val="4"/>
    </w:pPr>
    <w:rPr>
      <w:rFonts w:ascii="Calibri" w:eastAsia="Calibri" w:hAnsi="Calibri" w:cs="Calibri"/>
      <w:color w:val="000000"/>
      <w:sz w:val="26"/>
      <w:szCs w:val="26"/>
      <w:u w:val="single" w:color="000000"/>
    </w:rPr>
  </w:style>
  <w:style w:type="paragraph" w:styleId="Heading7">
    <w:name w:val="heading 7"/>
    <w:link w:val="Heading7Char"/>
    <w:rsid w:val="0032079C"/>
    <w:pPr>
      <w:widowControl w:val="0"/>
      <w:ind w:left="912"/>
      <w:outlineLvl w:val="6"/>
    </w:pPr>
    <w:rPr>
      <w:rFonts w:ascii="Calibri" w:hAnsi="Arial Unicode MS" w:cs="Arial Unicode MS"/>
      <w:color w:val="000000"/>
      <w:sz w:val="23"/>
      <w:szCs w:val="23"/>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15E10"/>
    <w:rPr>
      <w:u w:val="single"/>
    </w:rPr>
  </w:style>
  <w:style w:type="paragraph" w:customStyle="1" w:styleId="Heading">
    <w:name w:val="Heading"/>
    <w:next w:val="Body"/>
    <w:rsid w:val="00B15E10"/>
    <w:pPr>
      <w:keepNext/>
      <w:outlineLvl w:val="0"/>
    </w:pPr>
    <w:rPr>
      <w:rFonts w:ascii="Helvetica" w:hAnsi="Arial Unicode MS" w:cs="Arial Unicode MS"/>
      <w:b/>
      <w:bCs/>
      <w:color w:val="000000"/>
      <w:sz w:val="36"/>
      <w:szCs w:val="36"/>
    </w:rPr>
  </w:style>
  <w:style w:type="paragraph" w:customStyle="1" w:styleId="Body">
    <w:name w:val="Body"/>
    <w:rsid w:val="00B15E10"/>
    <w:rPr>
      <w:rFonts w:ascii="Helvetica" w:hAnsi="Arial Unicode MS" w:cs="Arial Unicode MS"/>
      <w:color w:val="000000"/>
      <w:sz w:val="22"/>
      <w:szCs w:val="22"/>
    </w:rPr>
  </w:style>
  <w:style w:type="paragraph" w:customStyle="1" w:styleId="BodyA">
    <w:name w:val="Body A"/>
    <w:rsid w:val="00B15E10"/>
    <w:pPr>
      <w:spacing w:after="60"/>
    </w:pPr>
    <w:rPr>
      <w:rFonts w:ascii="Helvetica" w:eastAsia="Helvetica" w:hAnsi="Helvetica" w:cs="Helvetica"/>
      <w:color w:val="000000"/>
      <w:sz w:val="21"/>
      <w:szCs w:val="21"/>
    </w:rPr>
  </w:style>
  <w:style w:type="paragraph" w:styleId="BodyText">
    <w:name w:val="Body Text"/>
    <w:rsid w:val="00B15E10"/>
    <w:pPr>
      <w:widowControl w:val="0"/>
      <w:spacing w:before="120"/>
    </w:pPr>
    <w:rPr>
      <w:rFonts w:ascii="Calibri" w:eastAsia="Calibri" w:hAnsi="Calibri" w:cs="Calibri"/>
      <w:color w:val="000000"/>
      <w:sz w:val="22"/>
      <w:szCs w:val="22"/>
      <w:u w:color="000000"/>
    </w:rPr>
  </w:style>
  <w:style w:type="numbering" w:customStyle="1" w:styleId="List0">
    <w:name w:val="List 0"/>
    <w:basedOn w:val="Numbered"/>
    <w:rsid w:val="00B15E10"/>
    <w:pPr>
      <w:numPr>
        <w:numId w:val="1"/>
      </w:numPr>
    </w:pPr>
  </w:style>
  <w:style w:type="numbering" w:customStyle="1" w:styleId="Numbered">
    <w:name w:val="Numbered"/>
    <w:rsid w:val="00B15E10"/>
  </w:style>
  <w:style w:type="numbering" w:customStyle="1" w:styleId="List1">
    <w:name w:val="List 1"/>
    <w:basedOn w:val="Numbered"/>
    <w:rsid w:val="00B15E10"/>
    <w:pPr>
      <w:numPr>
        <w:numId w:val="36"/>
      </w:numPr>
    </w:pPr>
  </w:style>
  <w:style w:type="numbering" w:customStyle="1" w:styleId="List21">
    <w:name w:val="List 21"/>
    <w:basedOn w:val="Numbered"/>
    <w:rsid w:val="00B15E10"/>
    <w:pPr>
      <w:numPr>
        <w:numId w:val="11"/>
      </w:numPr>
    </w:pPr>
  </w:style>
  <w:style w:type="numbering" w:customStyle="1" w:styleId="Lettered">
    <w:name w:val="Lettered"/>
    <w:rsid w:val="00B15E10"/>
    <w:pPr>
      <w:numPr>
        <w:numId w:val="3"/>
      </w:numPr>
    </w:pPr>
  </w:style>
  <w:style w:type="numbering" w:styleId="111111">
    <w:name w:val="Outline List 2"/>
    <w:basedOn w:val="NoList"/>
    <w:rsid w:val="00080A72"/>
    <w:pPr>
      <w:numPr>
        <w:numId w:val="17"/>
      </w:numPr>
    </w:pPr>
  </w:style>
  <w:style w:type="paragraph" w:styleId="Header">
    <w:name w:val="header"/>
    <w:basedOn w:val="Normal"/>
    <w:link w:val="HeaderChar"/>
    <w:rsid w:val="0032079C"/>
    <w:pPr>
      <w:tabs>
        <w:tab w:val="center" w:pos="4320"/>
        <w:tab w:val="right" w:pos="8640"/>
      </w:tabs>
    </w:pPr>
  </w:style>
  <w:style w:type="character" w:customStyle="1" w:styleId="HeaderChar">
    <w:name w:val="Header Char"/>
    <w:basedOn w:val="DefaultParagraphFont"/>
    <w:link w:val="Header"/>
    <w:rsid w:val="0032079C"/>
  </w:style>
  <w:style w:type="paragraph" w:styleId="Footer">
    <w:name w:val="footer"/>
    <w:basedOn w:val="Normal"/>
    <w:link w:val="FooterChar"/>
    <w:uiPriority w:val="99"/>
    <w:rsid w:val="0032079C"/>
    <w:pPr>
      <w:tabs>
        <w:tab w:val="center" w:pos="4320"/>
        <w:tab w:val="right" w:pos="8640"/>
      </w:tabs>
    </w:pPr>
  </w:style>
  <w:style w:type="character" w:customStyle="1" w:styleId="FooterChar">
    <w:name w:val="Footer Char"/>
    <w:basedOn w:val="DefaultParagraphFont"/>
    <w:link w:val="Footer"/>
    <w:uiPriority w:val="99"/>
    <w:rsid w:val="0032079C"/>
  </w:style>
  <w:style w:type="character" w:customStyle="1" w:styleId="Heading1Char">
    <w:name w:val="Heading 1 Char"/>
    <w:basedOn w:val="DefaultParagraphFont"/>
    <w:link w:val="Heading1"/>
    <w:rsid w:val="0032079C"/>
    <w:rPr>
      <w:rFonts w:ascii="Helvetica" w:hAnsi="Arial Unicode MS" w:cs="Arial Unicode MS"/>
      <w:b/>
      <w:bCs/>
      <w:color w:val="000000"/>
      <w:sz w:val="36"/>
      <w:szCs w:val="36"/>
    </w:rPr>
  </w:style>
  <w:style w:type="character" w:customStyle="1" w:styleId="Heading2Char">
    <w:name w:val="Heading 2 Char"/>
    <w:basedOn w:val="DefaultParagraphFont"/>
    <w:link w:val="Heading2"/>
    <w:rsid w:val="0032079C"/>
    <w:rPr>
      <w:rFonts w:ascii="Helvetica" w:hAnsi="Arial Unicode MS" w:cs="Arial Unicode MS"/>
      <w:b/>
      <w:bCs/>
      <w:color w:val="000000"/>
      <w:lang w:val="fr-FR"/>
    </w:rPr>
  </w:style>
  <w:style w:type="character" w:customStyle="1" w:styleId="Heading4Char">
    <w:name w:val="Heading 4 Char"/>
    <w:basedOn w:val="DefaultParagraphFont"/>
    <w:link w:val="Heading4"/>
    <w:rsid w:val="0032079C"/>
    <w:rPr>
      <w:rFonts w:eastAsia="Times New Roman"/>
      <w:color w:val="000000"/>
      <w:sz w:val="27"/>
      <w:szCs w:val="27"/>
      <w:u w:color="000000"/>
    </w:rPr>
  </w:style>
  <w:style w:type="character" w:customStyle="1" w:styleId="Heading5Char">
    <w:name w:val="Heading 5 Char"/>
    <w:basedOn w:val="DefaultParagraphFont"/>
    <w:link w:val="Heading5"/>
    <w:rsid w:val="0032079C"/>
    <w:rPr>
      <w:rFonts w:ascii="Calibri" w:eastAsia="Calibri" w:hAnsi="Calibri" w:cs="Calibri"/>
      <w:color w:val="000000"/>
      <w:sz w:val="26"/>
      <w:szCs w:val="26"/>
      <w:u w:val="single" w:color="000000"/>
    </w:rPr>
  </w:style>
  <w:style w:type="character" w:customStyle="1" w:styleId="Heading7Char">
    <w:name w:val="Heading 7 Char"/>
    <w:basedOn w:val="DefaultParagraphFont"/>
    <w:link w:val="Heading7"/>
    <w:rsid w:val="0032079C"/>
    <w:rPr>
      <w:rFonts w:ascii="Calibri" w:hAnsi="Arial Unicode MS" w:cs="Arial Unicode MS"/>
      <w:color w:val="000000"/>
      <w:sz w:val="23"/>
      <w:szCs w:val="23"/>
      <w:u w:color="000000"/>
    </w:rPr>
  </w:style>
  <w:style w:type="paragraph" w:customStyle="1" w:styleId="FreeForm">
    <w:name w:val="Free Form"/>
    <w:rsid w:val="0032079C"/>
    <w:rPr>
      <w:rFonts w:ascii="Helvetica" w:hAnsi="Arial Unicode MS" w:cs="Arial Unicode MS"/>
      <w:color w:val="000000"/>
    </w:rPr>
  </w:style>
  <w:style w:type="paragraph" w:customStyle="1" w:styleId="HeaderFooter">
    <w:name w:val="Header &amp; Footer"/>
    <w:rsid w:val="0032079C"/>
    <w:pPr>
      <w:tabs>
        <w:tab w:val="right" w:pos="9360"/>
      </w:tabs>
    </w:pPr>
    <w:rPr>
      <w:rFonts w:ascii="Helvetica" w:eastAsia="Helvetica" w:hAnsi="Helvetica" w:cs="Helvetica"/>
      <w:color w:val="000000"/>
      <w:sz w:val="20"/>
      <w:szCs w:val="20"/>
    </w:rPr>
  </w:style>
  <w:style w:type="paragraph" w:customStyle="1" w:styleId="TableParagraph">
    <w:name w:val="Table Paragraph"/>
    <w:rsid w:val="0032079C"/>
    <w:pPr>
      <w:widowControl w:val="0"/>
    </w:pPr>
    <w:rPr>
      <w:rFonts w:ascii="Calibri" w:hAnsi="Arial Unicode MS" w:cs="Arial Unicode MS"/>
      <w:color w:val="000000"/>
      <w:sz w:val="22"/>
      <w:szCs w:val="22"/>
      <w:u w:color="000000"/>
    </w:rPr>
  </w:style>
  <w:style w:type="numbering" w:customStyle="1" w:styleId="ImportedStyle1">
    <w:name w:val="Imported Style 1"/>
    <w:rsid w:val="0032079C"/>
  </w:style>
  <w:style w:type="numbering" w:customStyle="1" w:styleId="ImportedStyle2">
    <w:name w:val="Imported Style 2"/>
    <w:rsid w:val="0032079C"/>
  </w:style>
  <w:style w:type="paragraph" w:styleId="ListParagraph">
    <w:name w:val="List Paragraph"/>
    <w:uiPriority w:val="34"/>
    <w:qFormat/>
    <w:rsid w:val="0032079C"/>
    <w:pPr>
      <w:widowControl w:val="0"/>
    </w:pPr>
    <w:rPr>
      <w:rFonts w:ascii="Calibri" w:hAnsi="Arial Unicode MS" w:cs="Arial Unicode MS"/>
      <w:color w:val="000000"/>
      <w:sz w:val="22"/>
      <w:szCs w:val="22"/>
      <w:u w:color="000000"/>
    </w:rPr>
  </w:style>
  <w:style w:type="numbering" w:customStyle="1" w:styleId="List31">
    <w:name w:val="List 31"/>
    <w:basedOn w:val="ImportedStyle3"/>
    <w:rsid w:val="0032079C"/>
    <w:pPr>
      <w:numPr>
        <w:numId w:val="53"/>
      </w:numPr>
    </w:pPr>
  </w:style>
  <w:style w:type="numbering" w:customStyle="1" w:styleId="ImportedStyle3">
    <w:name w:val="Imported Style 3"/>
    <w:rsid w:val="0032079C"/>
  </w:style>
  <w:style w:type="numbering" w:customStyle="1" w:styleId="List41">
    <w:name w:val="List 41"/>
    <w:basedOn w:val="ImportedStyle3"/>
    <w:rsid w:val="0032079C"/>
    <w:pPr>
      <w:numPr>
        <w:numId w:val="44"/>
      </w:numPr>
    </w:pPr>
  </w:style>
  <w:style w:type="numbering" w:customStyle="1" w:styleId="List51">
    <w:name w:val="List 51"/>
    <w:basedOn w:val="ImportedStyle3"/>
    <w:rsid w:val="0032079C"/>
    <w:pPr>
      <w:numPr>
        <w:numId w:val="42"/>
      </w:numPr>
    </w:pPr>
  </w:style>
  <w:style w:type="numbering" w:customStyle="1" w:styleId="List6">
    <w:name w:val="List 6"/>
    <w:basedOn w:val="ImportedStyle4"/>
    <w:rsid w:val="0032079C"/>
    <w:pPr>
      <w:numPr>
        <w:numId w:val="54"/>
      </w:numPr>
    </w:pPr>
  </w:style>
  <w:style w:type="numbering" w:customStyle="1" w:styleId="ImportedStyle4">
    <w:name w:val="Imported Style 4"/>
    <w:rsid w:val="0032079C"/>
  </w:style>
  <w:style w:type="numbering" w:customStyle="1" w:styleId="List7">
    <w:name w:val="List 7"/>
    <w:basedOn w:val="ImportedStyle4"/>
    <w:rsid w:val="0032079C"/>
    <w:pPr>
      <w:numPr>
        <w:numId w:val="55"/>
      </w:numPr>
    </w:pPr>
  </w:style>
  <w:style w:type="numbering" w:customStyle="1" w:styleId="List8">
    <w:name w:val="List 8"/>
    <w:basedOn w:val="ImportedStyle5"/>
    <w:rsid w:val="0032079C"/>
    <w:pPr>
      <w:numPr>
        <w:numId w:val="56"/>
      </w:numPr>
    </w:pPr>
  </w:style>
  <w:style w:type="numbering" w:customStyle="1" w:styleId="ImportedStyle5">
    <w:name w:val="Imported Style 5"/>
    <w:rsid w:val="0032079C"/>
  </w:style>
  <w:style w:type="numbering" w:customStyle="1" w:styleId="List9">
    <w:name w:val="List 9"/>
    <w:basedOn w:val="ImportedStyle5"/>
    <w:rsid w:val="0032079C"/>
    <w:pPr>
      <w:numPr>
        <w:numId w:val="57"/>
      </w:numPr>
    </w:pPr>
  </w:style>
  <w:style w:type="numbering" w:customStyle="1" w:styleId="List10">
    <w:name w:val="List 10"/>
    <w:basedOn w:val="ImportedStyle4"/>
    <w:rsid w:val="0032079C"/>
    <w:pPr>
      <w:numPr>
        <w:numId w:val="58"/>
      </w:numPr>
    </w:pPr>
  </w:style>
  <w:style w:type="numbering" w:customStyle="1" w:styleId="List11">
    <w:name w:val="List 11"/>
    <w:basedOn w:val="ImportedStyle4"/>
    <w:rsid w:val="0032079C"/>
    <w:pPr>
      <w:numPr>
        <w:numId w:val="59"/>
      </w:numPr>
    </w:pPr>
  </w:style>
  <w:style w:type="numbering" w:customStyle="1" w:styleId="List12">
    <w:name w:val="List 12"/>
    <w:basedOn w:val="ImportedStyle6"/>
    <w:rsid w:val="0032079C"/>
    <w:pPr>
      <w:numPr>
        <w:numId w:val="60"/>
      </w:numPr>
    </w:pPr>
  </w:style>
  <w:style w:type="numbering" w:customStyle="1" w:styleId="ImportedStyle6">
    <w:name w:val="Imported Style 6"/>
    <w:rsid w:val="0032079C"/>
  </w:style>
  <w:style w:type="numbering" w:customStyle="1" w:styleId="List13">
    <w:name w:val="List 13"/>
    <w:basedOn w:val="ImportedStyle6"/>
    <w:rsid w:val="0032079C"/>
    <w:pPr>
      <w:numPr>
        <w:numId w:val="61"/>
      </w:numPr>
    </w:pPr>
  </w:style>
  <w:style w:type="numbering" w:customStyle="1" w:styleId="List14">
    <w:name w:val="List 14"/>
    <w:basedOn w:val="ImportedStyle7"/>
    <w:rsid w:val="0032079C"/>
    <w:pPr>
      <w:numPr>
        <w:numId w:val="63"/>
      </w:numPr>
    </w:pPr>
  </w:style>
  <w:style w:type="numbering" w:customStyle="1" w:styleId="ImportedStyle7">
    <w:name w:val="Imported Style 7"/>
    <w:rsid w:val="0032079C"/>
  </w:style>
  <w:style w:type="paragraph" w:styleId="BalloonText">
    <w:name w:val="Balloon Text"/>
    <w:basedOn w:val="Normal"/>
    <w:link w:val="BalloonTextChar"/>
    <w:uiPriority w:val="99"/>
    <w:unhideWhenUsed/>
    <w:rsid w:val="0032079C"/>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32079C"/>
    <w:rPr>
      <w:rFonts w:ascii="Lucida Grande" w:hAnsi="Lucida Grande" w:cs="Lucida Grande"/>
      <w:sz w:val="18"/>
      <w:szCs w:val="18"/>
    </w:rPr>
  </w:style>
  <w:style w:type="paragraph" w:styleId="Title">
    <w:name w:val="Title"/>
    <w:basedOn w:val="Normal"/>
    <w:link w:val="TitleChar"/>
    <w:qFormat/>
    <w:rsid w:val="007B2ECD"/>
    <w:pPr>
      <w:pBdr>
        <w:top w:val="none" w:sz="0" w:space="0" w:color="auto"/>
        <w:left w:val="none" w:sz="0" w:space="0" w:color="auto"/>
        <w:bottom w:val="none" w:sz="0" w:space="0" w:color="auto"/>
        <w:right w:val="none" w:sz="0" w:space="0" w:color="auto"/>
        <w:between w:val="none" w:sz="0" w:space="0" w:color="auto"/>
        <w:bar w:val="none" w:sz="0" w:color="auto"/>
      </w:pBdr>
      <w:jc w:val="center"/>
    </w:pPr>
    <w:rPr>
      <w:rFonts w:ascii="Arial" w:eastAsia="Times New Roman" w:hAnsi="Arial"/>
      <w:b/>
      <w:bCs/>
      <w:bdr w:val="none" w:sz="0" w:space="0" w:color="auto"/>
      <w:lang w:val="en-CA"/>
    </w:rPr>
  </w:style>
  <w:style w:type="character" w:customStyle="1" w:styleId="TitleChar">
    <w:name w:val="Title Char"/>
    <w:basedOn w:val="DefaultParagraphFont"/>
    <w:link w:val="Title"/>
    <w:rsid w:val="007B2ECD"/>
    <w:rPr>
      <w:rFonts w:ascii="Arial" w:eastAsia="Times New Roman" w:hAnsi="Arial"/>
      <w:b/>
      <w:bCs/>
      <w:bdr w:val="none" w:sz="0" w:space="0" w:color="auto"/>
      <w:lang w:val="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0" w:defSemiHidden="0" w:defUnhideWhenUsed="0" w:defQFormat="0" w:count="267">
    <w:lsdException w:name="Title" w:qFormat="1"/>
    <w:lsdException w:name="List Paragraph" w:uiPriority="34" w:qFormat="1"/>
  </w:latentStyles>
  <w:style w:type="paragraph" w:default="1" w:styleId="Normal">
    <w:name w:val="Normal"/>
    <w:rsid w:val="00B15E10"/>
  </w:style>
  <w:style w:type="paragraph" w:styleId="Heading1">
    <w:name w:val="heading 1"/>
    <w:next w:val="Body"/>
    <w:link w:val="Heading1Char"/>
    <w:rsid w:val="0032079C"/>
    <w:pPr>
      <w:keepNext/>
      <w:outlineLvl w:val="0"/>
    </w:pPr>
    <w:rPr>
      <w:rFonts w:ascii="Helvetica" w:hAnsi="Arial Unicode MS" w:cs="Arial Unicode MS"/>
      <w:b/>
      <w:bCs/>
      <w:color w:val="000000"/>
      <w:sz w:val="36"/>
      <w:szCs w:val="36"/>
    </w:rPr>
  </w:style>
  <w:style w:type="paragraph" w:styleId="Heading2">
    <w:name w:val="heading 2"/>
    <w:next w:val="Body"/>
    <w:link w:val="Heading2Char"/>
    <w:rsid w:val="0032079C"/>
    <w:pPr>
      <w:keepNext/>
      <w:outlineLvl w:val="1"/>
    </w:pPr>
    <w:rPr>
      <w:rFonts w:ascii="Helvetica" w:hAnsi="Arial Unicode MS" w:cs="Arial Unicode MS"/>
      <w:b/>
      <w:bCs/>
      <w:color w:val="000000"/>
      <w:lang w:val="fr-FR"/>
    </w:rPr>
  </w:style>
  <w:style w:type="paragraph" w:styleId="Heading4">
    <w:name w:val="heading 4"/>
    <w:link w:val="Heading4Char"/>
    <w:rsid w:val="0032079C"/>
    <w:pPr>
      <w:widowControl w:val="0"/>
      <w:spacing w:before="45"/>
      <w:ind w:left="107"/>
      <w:jc w:val="center"/>
      <w:outlineLvl w:val="3"/>
    </w:pPr>
    <w:rPr>
      <w:rFonts w:eastAsia="Times New Roman"/>
      <w:color w:val="000000"/>
      <w:sz w:val="27"/>
      <w:szCs w:val="27"/>
      <w:u w:color="000000"/>
    </w:rPr>
  </w:style>
  <w:style w:type="paragraph" w:styleId="Heading5">
    <w:name w:val="heading 5"/>
    <w:link w:val="Heading5Char"/>
    <w:rsid w:val="0032079C"/>
    <w:pPr>
      <w:widowControl w:val="0"/>
      <w:ind w:left="107"/>
      <w:outlineLvl w:val="4"/>
    </w:pPr>
    <w:rPr>
      <w:rFonts w:ascii="Calibri" w:eastAsia="Calibri" w:hAnsi="Calibri" w:cs="Calibri"/>
      <w:color w:val="000000"/>
      <w:sz w:val="26"/>
      <w:szCs w:val="26"/>
      <w:u w:val="single" w:color="000000"/>
    </w:rPr>
  </w:style>
  <w:style w:type="paragraph" w:styleId="Heading7">
    <w:name w:val="heading 7"/>
    <w:link w:val="Heading7Char"/>
    <w:rsid w:val="0032079C"/>
    <w:pPr>
      <w:widowControl w:val="0"/>
      <w:ind w:left="912"/>
      <w:outlineLvl w:val="6"/>
    </w:pPr>
    <w:rPr>
      <w:rFonts w:ascii="Calibri" w:hAnsi="Arial Unicode MS" w:cs="Arial Unicode MS"/>
      <w:color w:val="000000"/>
      <w:sz w:val="23"/>
      <w:szCs w:val="23"/>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15E10"/>
    <w:rPr>
      <w:u w:val="single"/>
    </w:rPr>
  </w:style>
  <w:style w:type="paragraph" w:customStyle="1" w:styleId="Heading">
    <w:name w:val="Heading"/>
    <w:next w:val="Body"/>
    <w:rsid w:val="00B15E10"/>
    <w:pPr>
      <w:keepNext/>
      <w:outlineLvl w:val="0"/>
    </w:pPr>
    <w:rPr>
      <w:rFonts w:ascii="Helvetica" w:hAnsi="Arial Unicode MS" w:cs="Arial Unicode MS"/>
      <w:b/>
      <w:bCs/>
      <w:color w:val="000000"/>
      <w:sz w:val="36"/>
      <w:szCs w:val="36"/>
    </w:rPr>
  </w:style>
  <w:style w:type="paragraph" w:customStyle="1" w:styleId="Body">
    <w:name w:val="Body"/>
    <w:rsid w:val="00B15E10"/>
    <w:rPr>
      <w:rFonts w:ascii="Helvetica" w:hAnsi="Arial Unicode MS" w:cs="Arial Unicode MS"/>
      <w:color w:val="000000"/>
      <w:sz w:val="22"/>
      <w:szCs w:val="22"/>
    </w:rPr>
  </w:style>
  <w:style w:type="paragraph" w:customStyle="1" w:styleId="BodyA">
    <w:name w:val="Body A"/>
    <w:rsid w:val="00B15E10"/>
    <w:pPr>
      <w:spacing w:after="60"/>
    </w:pPr>
    <w:rPr>
      <w:rFonts w:ascii="Helvetica" w:eastAsia="Helvetica" w:hAnsi="Helvetica" w:cs="Helvetica"/>
      <w:color w:val="000000"/>
      <w:sz w:val="21"/>
      <w:szCs w:val="21"/>
    </w:rPr>
  </w:style>
  <w:style w:type="paragraph" w:styleId="BodyText">
    <w:name w:val="Body Text"/>
    <w:rsid w:val="00B15E10"/>
    <w:pPr>
      <w:widowControl w:val="0"/>
      <w:spacing w:before="120"/>
    </w:pPr>
    <w:rPr>
      <w:rFonts w:ascii="Calibri" w:eastAsia="Calibri" w:hAnsi="Calibri" w:cs="Calibri"/>
      <w:color w:val="000000"/>
      <w:sz w:val="22"/>
      <w:szCs w:val="22"/>
      <w:u w:color="000000"/>
    </w:rPr>
  </w:style>
  <w:style w:type="numbering" w:customStyle="1" w:styleId="List0">
    <w:name w:val="List 0"/>
    <w:basedOn w:val="Numbered"/>
    <w:rsid w:val="00B15E10"/>
    <w:pPr>
      <w:numPr>
        <w:numId w:val="1"/>
      </w:numPr>
    </w:pPr>
  </w:style>
  <w:style w:type="numbering" w:customStyle="1" w:styleId="Numbered">
    <w:name w:val="Numbered"/>
    <w:rsid w:val="00B15E10"/>
  </w:style>
  <w:style w:type="numbering" w:customStyle="1" w:styleId="List1">
    <w:name w:val="List 1"/>
    <w:basedOn w:val="Numbered"/>
    <w:rsid w:val="00B15E10"/>
    <w:pPr>
      <w:numPr>
        <w:numId w:val="36"/>
      </w:numPr>
    </w:pPr>
  </w:style>
  <w:style w:type="numbering" w:customStyle="1" w:styleId="List21">
    <w:name w:val="List 21"/>
    <w:basedOn w:val="Numbered"/>
    <w:rsid w:val="00B15E10"/>
    <w:pPr>
      <w:numPr>
        <w:numId w:val="11"/>
      </w:numPr>
    </w:pPr>
  </w:style>
  <w:style w:type="numbering" w:customStyle="1" w:styleId="Lettered">
    <w:name w:val="Lettered"/>
    <w:rsid w:val="00B15E10"/>
    <w:pPr>
      <w:numPr>
        <w:numId w:val="3"/>
      </w:numPr>
    </w:pPr>
  </w:style>
  <w:style w:type="numbering" w:styleId="111111">
    <w:name w:val="Outline List 2"/>
    <w:basedOn w:val="NoList"/>
    <w:rsid w:val="00080A72"/>
    <w:pPr>
      <w:numPr>
        <w:numId w:val="17"/>
      </w:numPr>
    </w:pPr>
  </w:style>
  <w:style w:type="paragraph" w:styleId="Header">
    <w:name w:val="header"/>
    <w:basedOn w:val="Normal"/>
    <w:link w:val="HeaderChar"/>
    <w:rsid w:val="0032079C"/>
    <w:pPr>
      <w:tabs>
        <w:tab w:val="center" w:pos="4320"/>
        <w:tab w:val="right" w:pos="8640"/>
      </w:tabs>
    </w:pPr>
  </w:style>
  <w:style w:type="character" w:customStyle="1" w:styleId="HeaderChar">
    <w:name w:val="Header Char"/>
    <w:basedOn w:val="DefaultParagraphFont"/>
    <w:link w:val="Header"/>
    <w:rsid w:val="0032079C"/>
  </w:style>
  <w:style w:type="paragraph" w:styleId="Footer">
    <w:name w:val="footer"/>
    <w:basedOn w:val="Normal"/>
    <w:link w:val="FooterChar"/>
    <w:uiPriority w:val="99"/>
    <w:rsid w:val="0032079C"/>
    <w:pPr>
      <w:tabs>
        <w:tab w:val="center" w:pos="4320"/>
        <w:tab w:val="right" w:pos="8640"/>
      </w:tabs>
    </w:pPr>
  </w:style>
  <w:style w:type="character" w:customStyle="1" w:styleId="FooterChar">
    <w:name w:val="Footer Char"/>
    <w:basedOn w:val="DefaultParagraphFont"/>
    <w:link w:val="Footer"/>
    <w:uiPriority w:val="99"/>
    <w:rsid w:val="0032079C"/>
  </w:style>
  <w:style w:type="character" w:customStyle="1" w:styleId="Heading1Char">
    <w:name w:val="Heading 1 Char"/>
    <w:basedOn w:val="DefaultParagraphFont"/>
    <w:link w:val="Heading1"/>
    <w:rsid w:val="0032079C"/>
    <w:rPr>
      <w:rFonts w:ascii="Helvetica" w:hAnsi="Arial Unicode MS" w:cs="Arial Unicode MS"/>
      <w:b/>
      <w:bCs/>
      <w:color w:val="000000"/>
      <w:sz w:val="36"/>
      <w:szCs w:val="36"/>
    </w:rPr>
  </w:style>
  <w:style w:type="character" w:customStyle="1" w:styleId="Heading2Char">
    <w:name w:val="Heading 2 Char"/>
    <w:basedOn w:val="DefaultParagraphFont"/>
    <w:link w:val="Heading2"/>
    <w:rsid w:val="0032079C"/>
    <w:rPr>
      <w:rFonts w:ascii="Helvetica" w:hAnsi="Arial Unicode MS" w:cs="Arial Unicode MS"/>
      <w:b/>
      <w:bCs/>
      <w:color w:val="000000"/>
      <w:lang w:val="fr-FR"/>
    </w:rPr>
  </w:style>
  <w:style w:type="character" w:customStyle="1" w:styleId="Heading4Char">
    <w:name w:val="Heading 4 Char"/>
    <w:basedOn w:val="DefaultParagraphFont"/>
    <w:link w:val="Heading4"/>
    <w:rsid w:val="0032079C"/>
    <w:rPr>
      <w:rFonts w:eastAsia="Times New Roman"/>
      <w:color w:val="000000"/>
      <w:sz w:val="27"/>
      <w:szCs w:val="27"/>
      <w:u w:color="000000"/>
    </w:rPr>
  </w:style>
  <w:style w:type="character" w:customStyle="1" w:styleId="Heading5Char">
    <w:name w:val="Heading 5 Char"/>
    <w:basedOn w:val="DefaultParagraphFont"/>
    <w:link w:val="Heading5"/>
    <w:rsid w:val="0032079C"/>
    <w:rPr>
      <w:rFonts w:ascii="Calibri" w:eastAsia="Calibri" w:hAnsi="Calibri" w:cs="Calibri"/>
      <w:color w:val="000000"/>
      <w:sz w:val="26"/>
      <w:szCs w:val="26"/>
      <w:u w:val="single" w:color="000000"/>
    </w:rPr>
  </w:style>
  <w:style w:type="character" w:customStyle="1" w:styleId="Heading7Char">
    <w:name w:val="Heading 7 Char"/>
    <w:basedOn w:val="DefaultParagraphFont"/>
    <w:link w:val="Heading7"/>
    <w:rsid w:val="0032079C"/>
    <w:rPr>
      <w:rFonts w:ascii="Calibri" w:hAnsi="Arial Unicode MS" w:cs="Arial Unicode MS"/>
      <w:color w:val="000000"/>
      <w:sz w:val="23"/>
      <w:szCs w:val="23"/>
      <w:u w:color="000000"/>
    </w:rPr>
  </w:style>
  <w:style w:type="paragraph" w:customStyle="1" w:styleId="FreeForm">
    <w:name w:val="Free Form"/>
    <w:rsid w:val="0032079C"/>
    <w:rPr>
      <w:rFonts w:ascii="Helvetica" w:hAnsi="Arial Unicode MS" w:cs="Arial Unicode MS"/>
      <w:color w:val="000000"/>
    </w:rPr>
  </w:style>
  <w:style w:type="paragraph" w:customStyle="1" w:styleId="HeaderFooter">
    <w:name w:val="Header &amp; Footer"/>
    <w:rsid w:val="0032079C"/>
    <w:pPr>
      <w:tabs>
        <w:tab w:val="right" w:pos="9360"/>
      </w:tabs>
    </w:pPr>
    <w:rPr>
      <w:rFonts w:ascii="Helvetica" w:eastAsia="Helvetica" w:hAnsi="Helvetica" w:cs="Helvetica"/>
      <w:color w:val="000000"/>
      <w:sz w:val="20"/>
      <w:szCs w:val="20"/>
    </w:rPr>
  </w:style>
  <w:style w:type="paragraph" w:customStyle="1" w:styleId="TableParagraph">
    <w:name w:val="Table Paragraph"/>
    <w:rsid w:val="0032079C"/>
    <w:pPr>
      <w:widowControl w:val="0"/>
    </w:pPr>
    <w:rPr>
      <w:rFonts w:ascii="Calibri" w:hAnsi="Arial Unicode MS" w:cs="Arial Unicode MS"/>
      <w:color w:val="000000"/>
      <w:sz w:val="22"/>
      <w:szCs w:val="22"/>
      <w:u w:color="000000"/>
    </w:rPr>
  </w:style>
  <w:style w:type="numbering" w:customStyle="1" w:styleId="ImportedStyle1">
    <w:name w:val="Imported Style 1"/>
    <w:rsid w:val="0032079C"/>
  </w:style>
  <w:style w:type="numbering" w:customStyle="1" w:styleId="ImportedStyle2">
    <w:name w:val="Imported Style 2"/>
    <w:rsid w:val="0032079C"/>
  </w:style>
  <w:style w:type="paragraph" w:styleId="ListParagraph">
    <w:name w:val="List Paragraph"/>
    <w:uiPriority w:val="34"/>
    <w:qFormat/>
    <w:rsid w:val="0032079C"/>
    <w:pPr>
      <w:widowControl w:val="0"/>
    </w:pPr>
    <w:rPr>
      <w:rFonts w:ascii="Calibri" w:hAnsi="Arial Unicode MS" w:cs="Arial Unicode MS"/>
      <w:color w:val="000000"/>
      <w:sz w:val="22"/>
      <w:szCs w:val="22"/>
      <w:u w:color="000000"/>
    </w:rPr>
  </w:style>
  <w:style w:type="numbering" w:customStyle="1" w:styleId="List31">
    <w:name w:val="List 31"/>
    <w:basedOn w:val="ImportedStyle3"/>
    <w:rsid w:val="0032079C"/>
    <w:pPr>
      <w:numPr>
        <w:numId w:val="53"/>
      </w:numPr>
    </w:pPr>
  </w:style>
  <w:style w:type="numbering" w:customStyle="1" w:styleId="ImportedStyle3">
    <w:name w:val="Imported Style 3"/>
    <w:rsid w:val="0032079C"/>
  </w:style>
  <w:style w:type="numbering" w:customStyle="1" w:styleId="List41">
    <w:name w:val="List 41"/>
    <w:basedOn w:val="ImportedStyle3"/>
    <w:rsid w:val="0032079C"/>
    <w:pPr>
      <w:numPr>
        <w:numId w:val="44"/>
      </w:numPr>
    </w:pPr>
  </w:style>
  <w:style w:type="numbering" w:customStyle="1" w:styleId="List51">
    <w:name w:val="List 51"/>
    <w:basedOn w:val="ImportedStyle3"/>
    <w:rsid w:val="0032079C"/>
    <w:pPr>
      <w:numPr>
        <w:numId w:val="42"/>
      </w:numPr>
    </w:pPr>
  </w:style>
  <w:style w:type="numbering" w:customStyle="1" w:styleId="List6">
    <w:name w:val="List 6"/>
    <w:basedOn w:val="ImportedStyle4"/>
    <w:rsid w:val="0032079C"/>
    <w:pPr>
      <w:numPr>
        <w:numId w:val="54"/>
      </w:numPr>
    </w:pPr>
  </w:style>
  <w:style w:type="numbering" w:customStyle="1" w:styleId="ImportedStyle4">
    <w:name w:val="Imported Style 4"/>
    <w:rsid w:val="0032079C"/>
  </w:style>
  <w:style w:type="numbering" w:customStyle="1" w:styleId="List7">
    <w:name w:val="List 7"/>
    <w:basedOn w:val="ImportedStyle4"/>
    <w:rsid w:val="0032079C"/>
    <w:pPr>
      <w:numPr>
        <w:numId w:val="55"/>
      </w:numPr>
    </w:pPr>
  </w:style>
  <w:style w:type="numbering" w:customStyle="1" w:styleId="List8">
    <w:name w:val="List 8"/>
    <w:basedOn w:val="ImportedStyle5"/>
    <w:rsid w:val="0032079C"/>
    <w:pPr>
      <w:numPr>
        <w:numId w:val="56"/>
      </w:numPr>
    </w:pPr>
  </w:style>
  <w:style w:type="numbering" w:customStyle="1" w:styleId="ImportedStyle5">
    <w:name w:val="Imported Style 5"/>
    <w:rsid w:val="0032079C"/>
  </w:style>
  <w:style w:type="numbering" w:customStyle="1" w:styleId="List9">
    <w:name w:val="List 9"/>
    <w:basedOn w:val="ImportedStyle5"/>
    <w:rsid w:val="0032079C"/>
    <w:pPr>
      <w:numPr>
        <w:numId w:val="57"/>
      </w:numPr>
    </w:pPr>
  </w:style>
  <w:style w:type="numbering" w:customStyle="1" w:styleId="List10">
    <w:name w:val="List 10"/>
    <w:basedOn w:val="ImportedStyle4"/>
    <w:rsid w:val="0032079C"/>
    <w:pPr>
      <w:numPr>
        <w:numId w:val="58"/>
      </w:numPr>
    </w:pPr>
  </w:style>
  <w:style w:type="numbering" w:customStyle="1" w:styleId="List11">
    <w:name w:val="List 11"/>
    <w:basedOn w:val="ImportedStyle4"/>
    <w:rsid w:val="0032079C"/>
    <w:pPr>
      <w:numPr>
        <w:numId w:val="59"/>
      </w:numPr>
    </w:pPr>
  </w:style>
  <w:style w:type="numbering" w:customStyle="1" w:styleId="List12">
    <w:name w:val="List 12"/>
    <w:basedOn w:val="ImportedStyle6"/>
    <w:rsid w:val="0032079C"/>
    <w:pPr>
      <w:numPr>
        <w:numId w:val="60"/>
      </w:numPr>
    </w:pPr>
  </w:style>
  <w:style w:type="numbering" w:customStyle="1" w:styleId="ImportedStyle6">
    <w:name w:val="Imported Style 6"/>
    <w:rsid w:val="0032079C"/>
  </w:style>
  <w:style w:type="numbering" w:customStyle="1" w:styleId="List13">
    <w:name w:val="List 13"/>
    <w:basedOn w:val="ImportedStyle6"/>
    <w:rsid w:val="0032079C"/>
    <w:pPr>
      <w:numPr>
        <w:numId w:val="61"/>
      </w:numPr>
    </w:pPr>
  </w:style>
  <w:style w:type="numbering" w:customStyle="1" w:styleId="List14">
    <w:name w:val="List 14"/>
    <w:basedOn w:val="ImportedStyle7"/>
    <w:rsid w:val="0032079C"/>
    <w:pPr>
      <w:numPr>
        <w:numId w:val="63"/>
      </w:numPr>
    </w:pPr>
  </w:style>
  <w:style w:type="numbering" w:customStyle="1" w:styleId="ImportedStyle7">
    <w:name w:val="Imported Style 7"/>
    <w:rsid w:val="0032079C"/>
  </w:style>
  <w:style w:type="paragraph" w:styleId="BalloonText">
    <w:name w:val="Balloon Text"/>
    <w:basedOn w:val="Normal"/>
    <w:link w:val="BalloonTextChar"/>
    <w:uiPriority w:val="99"/>
    <w:unhideWhenUsed/>
    <w:rsid w:val="0032079C"/>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32079C"/>
    <w:rPr>
      <w:rFonts w:ascii="Lucida Grande" w:hAnsi="Lucida Grande" w:cs="Lucida Grande"/>
      <w:sz w:val="18"/>
      <w:szCs w:val="18"/>
    </w:rPr>
  </w:style>
  <w:style w:type="paragraph" w:styleId="Title">
    <w:name w:val="Title"/>
    <w:basedOn w:val="Normal"/>
    <w:link w:val="TitleChar"/>
    <w:qFormat/>
    <w:rsid w:val="007B2ECD"/>
    <w:pPr>
      <w:pBdr>
        <w:top w:val="none" w:sz="0" w:space="0" w:color="auto"/>
        <w:left w:val="none" w:sz="0" w:space="0" w:color="auto"/>
        <w:bottom w:val="none" w:sz="0" w:space="0" w:color="auto"/>
        <w:right w:val="none" w:sz="0" w:space="0" w:color="auto"/>
        <w:between w:val="none" w:sz="0" w:space="0" w:color="auto"/>
        <w:bar w:val="none" w:sz="0" w:color="auto"/>
      </w:pBdr>
      <w:jc w:val="center"/>
    </w:pPr>
    <w:rPr>
      <w:rFonts w:ascii="Arial" w:eastAsia="Times New Roman" w:hAnsi="Arial"/>
      <w:b/>
      <w:bCs/>
      <w:bdr w:val="none" w:sz="0" w:space="0" w:color="auto"/>
      <w:lang w:val="en-CA"/>
    </w:rPr>
  </w:style>
  <w:style w:type="character" w:customStyle="1" w:styleId="TitleChar">
    <w:name w:val="Title Char"/>
    <w:basedOn w:val="DefaultParagraphFont"/>
    <w:link w:val="Title"/>
    <w:rsid w:val="007B2ECD"/>
    <w:rPr>
      <w:rFonts w:ascii="Arial" w:eastAsia="Times New Roman" w:hAnsi="Arial"/>
      <w:b/>
      <w:bCs/>
      <w:bdr w:val="none" w:sz="0" w:space="0" w:color="auto"/>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F429DD-028E-4C3B-AB30-6CE69247A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11150</Words>
  <Characters>63560</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Senscio Systems</Company>
  <LinksUpToDate>false</LinksUpToDate>
  <CharactersWithSpaces>74561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Hugh</dc:creator>
  <cp:lastModifiedBy>Paul Floyd</cp:lastModifiedBy>
  <cp:revision>2</cp:revision>
  <cp:lastPrinted>2015-05-28T19:09:00Z</cp:lastPrinted>
  <dcterms:created xsi:type="dcterms:W3CDTF">2016-01-07T21:54:00Z</dcterms:created>
  <dcterms:modified xsi:type="dcterms:W3CDTF">2016-01-07T21:54:00Z</dcterms:modified>
</cp:coreProperties>
</file>